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3D1" w:rsidRDefault="00CE5EB9">
      <w:pPr>
        <w:pStyle w:val="NoSpacing"/>
        <w:rPr>
          <w:rFonts w:ascii="Times New Roman" w:hAnsi="Times New Roman"/>
          <w:sz w:val="24"/>
          <w:szCs w:val="24"/>
          <w:lang w:eastAsia="ja-JP"/>
        </w:rPr>
      </w:pPr>
      <w:r>
        <w:rPr>
          <w:rFonts w:ascii="Times New Roman" w:hAnsi="Times New Roman"/>
          <w:sz w:val="24"/>
          <w:szCs w:val="24"/>
          <w:lang w:eastAsia="ja-JP"/>
        </w:rPr>
        <w:t>お客様</w:t>
      </w:r>
    </w:p>
    <w:p w:rsidR="009503D1" w:rsidRDefault="009503D1">
      <w:pPr>
        <w:pStyle w:val="NoSpacing"/>
        <w:rPr>
          <w:rFonts w:ascii="Times New Roman" w:hAnsi="Times New Roman"/>
          <w:sz w:val="24"/>
          <w:szCs w:val="24"/>
          <w:lang w:eastAsia="zh-TW"/>
        </w:rPr>
      </w:pPr>
    </w:p>
    <w:p w:rsidR="009503D1" w:rsidRDefault="00CE5EB9">
      <w:pPr>
        <w:pStyle w:val="NoSpacing"/>
        <w:rPr>
          <w:rFonts w:ascii="Times New Roman" w:hAnsi="Times New Roman"/>
          <w:sz w:val="24"/>
          <w:szCs w:val="24"/>
          <w:lang w:eastAsia="zh-TW"/>
        </w:rPr>
      </w:pPr>
      <w:r>
        <w:rPr>
          <w:rFonts w:ascii="Times New Roman" w:hAnsi="Times New Roman"/>
          <w:sz w:val="24"/>
          <w:szCs w:val="24"/>
          <w:lang w:eastAsia="ja-JP"/>
        </w:rPr>
        <w:t>この度は数ある英文校正会社から</w:t>
      </w:r>
      <w:proofErr w:type="spellStart"/>
      <w:r>
        <w:rPr>
          <w:rFonts w:ascii="Times New Roman" w:hAnsi="Times New Roman"/>
          <w:sz w:val="24"/>
          <w:szCs w:val="24"/>
          <w:lang w:eastAsia="zh-TW"/>
        </w:rPr>
        <w:t>Editage</w:t>
      </w:r>
      <w:proofErr w:type="spellEnd"/>
      <w:r>
        <w:rPr>
          <w:rFonts w:ascii="Times New Roman" w:hAnsi="Times New Roman"/>
          <w:sz w:val="24"/>
          <w:szCs w:val="24"/>
          <w:lang w:eastAsia="ja-JP"/>
        </w:rPr>
        <w:t>をお選びいただき、誠にありがとうございます！</w:t>
      </w:r>
    </w:p>
    <w:p w:rsidR="009503D1" w:rsidRDefault="009503D1">
      <w:pPr>
        <w:pStyle w:val="NoSpacing"/>
        <w:rPr>
          <w:rFonts w:ascii="Times New Roman" w:hAnsi="Times New Roman"/>
          <w:b/>
          <w:sz w:val="24"/>
          <w:szCs w:val="24"/>
          <w:lang w:eastAsia="zh-TW"/>
        </w:rPr>
      </w:pPr>
    </w:p>
    <w:p w:rsidR="009503D1" w:rsidRDefault="00CE5EB9">
      <w:pPr>
        <w:pStyle w:val="NoSpacing"/>
        <w:rPr>
          <w:rFonts w:ascii="Times New Roman" w:hAnsi="Times New Roman"/>
          <w:sz w:val="24"/>
          <w:szCs w:val="24"/>
          <w:lang w:eastAsia="ja-JP"/>
        </w:rPr>
      </w:pPr>
      <w:r>
        <w:rPr>
          <w:rFonts w:ascii="Times New Roman" w:hAnsi="Times New Roman"/>
          <w:sz w:val="24"/>
          <w:szCs w:val="24"/>
          <w:lang w:eastAsia="ja-JP"/>
        </w:rPr>
        <w:t>校正原稿内の校正箇所とコメントをご確認くださいませ。</w:t>
      </w:r>
    </w:p>
    <w:p w:rsidR="009503D1" w:rsidRDefault="009503D1">
      <w:pPr>
        <w:pStyle w:val="NoSpacing"/>
        <w:rPr>
          <w:rFonts w:ascii="Times New Roman" w:hAnsi="Times New Roman"/>
          <w:sz w:val="24"/>
          <w:szCs w:val="24"/>
          <w:lang w:eastAsia="zh-TW"/>
        </w:rPr>
      </w:pPr>
    </w:p>
    <w:p w:rsidR="009503D1" w:rsidRDefault="00CE5EB9">
      <w:pPr>
        <w:pStyle w:val="NoSpacing"/>
        <w:rPr>
          <w:rFonts w:ascii="Times New Roman" w:hAnsi="Times New Roman"/>
          <w:sz w:val="24"/>
          <w:szCs w:val="24"/>
          <w:lang w:eastAsia="zh-TW"/>
        </w:rPr>
      </w:pPr>
      <w:r>
        <w:rPr>
          <w:rFonts w:ascii="Times New Roman" w:hAnsi="Times New Roman"/>
          <w:sz w:val="24"/>
          <w:szCs w:val="24"/>
          <w:lang w:eastAsia="ja-JP"/>
        </w:rPr>
        <w:t>校正箇所についてご質問がある、ジャーナルから原稿に関してコメントを受け取った</w:t>
      </w:r>
      <w:r>
        <w:rPr>
          <w:rFonts w:ascii="Times New Roman" w:hAnsi="Times New Roman"/>
          <w:sz w:val="24"/>
          <w:szCs w:val="24"/>
          <w:lang w:eastAsia="zh-TW"/>
        </w:rPr>
        <w:t xml:space="preserve">, </w:t>
      </w:r>
      <w:r>
        <w:rPr>
          <w:rFonts w:ascii="Times New Roman" w:hAnsi="Times New Roman"/>
          <w:sz w:val="24"/>
          <w:szCs w:val="24"/>
          <w:lang w:eastAsia="ja-JP"/>
        </w:rPr>
        <w:t>またはお客様ご自身で修正を加えた箇所の追加校正が必要な場合は、</w:t>
      </w:r>
      <w:proofErr w:type="spellStart"/>
      <w:r>
        <w:rPr>
          <w:rFonts w:ascii="Times New Roman" w:hAnsi="Times New Roman"/>
          <w:sz w:val="24"/>
          <w:szCs w:val="24"/>
          <w:lang w:eastAsia="zh-TW"/>
        </w:rPr>
        <w:t>EditageOnline</w:t>
      </w:r>
      <w:r>
        <w:rPr>
          <w:rFonts w:ascii="Times New Roman" w:hAnsi="Times New Roman"/>
          <w:sz w:val="24"/>
          <w:szCs w:val="24"/>
          <w:vertAlign w:val="superscript"/>
          <w:lang w:eastAsia="zh-TW"/>
        </w:rPr>
        <w:t>TM</w:t>
      </w:r>
      <w:proofErr w:type="spellEnd"/>
      <w:r>
        <w:rPr>
          <w:rFonts w:ascii="Times New Roman" w:hAnsi="Times New Roman"/>
          <w:sz w:val="24"/>
          <w:szCs w:val="24"/>
          <w:lang w:eastAsia="zh-TW"/>
        </w:rPr>
        <w:t xml:space="preserve"> </w:t>
      </w:r>
      <w:r>
        <w:rPr>
          <w:rFonts w:ascii="Times New Roman" w:hAnsi="Times New Roman"/>
          <w:sz w:val="24"/>
          <w:szCs w:val="24"/>
          <w:lang w:eastAsia="ja-JP"/>
        </w:rPr>
        <w:t>システム</w:t>
      </w:r>
      <w:r>
        <w:rPr>
          <w:rFonts w:ascii="Times New Roman" w:hAnsi="Times New Roman"/>
          <w:sz w:val="24"/>
          <w:szCs w:val="24"/>
          <w:lang w:eastAsia="zh-TW"/>
        </w:rPr>
        <w:t xml:space="preserve"> (</w:t>
      </w:r>
      <w:hyperlink r:id="rId9">
        <w:r>
          <w:rPr>
            <w:rStyle w:val="Hyperlink"/>
            <w:rFonts w:ascii="Times New Roman" w:hAnsi="Times New Roman"/>
            <w:sz w:val="24"/>
            <w:szCs w:val="24"/>
            <w:lang w:eastAsia="zh-TW"/>
          </w:rPr>
          <w:t>http://app.editage.com/</w:t>
        </w:r>
      </w:hyperlink>
      <w:r>
        <w:rPr>
          <w:rFonts w:ascii="Times New Roman" w:hAnsi="Times New Roman"/>
          <w:sz w:val="24"/>
          <w:szCs w:val="24"/>
          <w:lang w:eastAsia="zh-TW"/>
        </w:rPr>
        <w:t>)</w:t>
      </w:r>
      <w:r>
        <w:rPr>
          <w:rFonts w:ascii="Times New Roman" w:hAnsi="Times New Roman"/>
          <w:sz w:val="24"/>
          <w:szCs w:val="24"/>
          <w:lang w:eastAsia="ja-JP"/>
        </w:rPr>
        <w:t>より、</w:t>
      </w:r>
      <w:r>
        <w:rPr>
          <w:rFonts w:ascii="Times New Roman" w:hAnsi="Times New Roman"/>
          <w:sz w:val="24"/>
          <w:szCs w:val="24"/>
          <w:lang w:eastAsia="zh-TW"/>
        </w:rPr>
        <w:t xml:space="preserve"> </w:t>
      </w:r>
      <w:r>
        <w:rPr>
          <w:rFonts w:ascii="Times New Roman" w:hAnsi="Times New Roman"/>
          <w:sz w:val="24"/>
          <w:szCs w:val="24"/>
          <w:lang w:eastAsia="ja-JP"/>
        </w:rPr>
        <w:t>ご注文後のアフターサポートサービスをご利用ください。</w:t>
      </w:r>
    </w:p>
    <w:p w:rsidR="009503D1" w:rsidRDefault="009503D1">
      <w:pPr>
        <w:pStyle w:val="NoSpacing"/>
        <w:rPr>
          <w:rFonts w:ascii="Times New Roman" w:hAnsi="Times New Roman"/>
          <w:sz w:val="24"/>
          <w:szCs w:val="24"/>
          <w:lang w:eastAsia="zh-TW"/>
        </w:rPr>
      </w:pPr>
    </w:p>
    <w:p w:rsidR="009503D1" w:rsidRDefault="00CE5EB9">
      <w:pPr>
        <w:pStyle w:val="NoSpacing"/>
        <w:rPr>
          <w:rFonts w:ascii="Times New Roman" w:hAnsi="Times New Roman"/>
          <w:sz w:val="24"/>
          <w:szCs w:val="24"/>
          <w:lang w:eastAsia="zh-TW"/>
        </w:rPr>
      </w:pPr>
      <w:r>
        <w:rPr>
          <w:rFonts w:ascii="Times New Roman" w:hAnsi="Times New Roman"/>
          <w:sz w:val="24"/>
          <w:szCs w:val="24"/>
          <w:lang w:eastAsia="ja-JP"/>
        </w:rPr>
        <w:t>また、エディテージをお使いいただいたお客様満足度や、サービスの改善点についてもぜひお知らせいただければ幸いです。</w:t>
      </w:r>
      <w:r>
        <w:rPr>
          <w:rFonts w:ascii="Times New Roman" w:hAnsi="Times New Roman"/>
          <w:sz w:val="24"/>
          <w:szCs w:val="24"/>
          <w:lang w:eastAsia="zh-TW"/>
        </w:rPr>
        <w:t xml:space="preserve"> </w:t>
      </w:r>
      <w:r>
        <w:rPr>
          <w:rFonts w:ascii="Times New Roman" w:hAnsi="Times New Roman"/>
          <w:sz w:val="24"/>
          <w:szCs w:val="24"/>
          <w:lang w:eastAsia="ja-JP"/>
        </w:rPr>
        <w:t>こちらも</w:t>
      </w:r>
      <w:proofErr w:type="spellStart"/>
      <w:r>
        <w:rPr>
          <w:rFonts w:ascii="Times New Roman" w:hAnsi="Times New Roman"/>
          <w:sz w:val="24"/>
          <w:szCs w:val="24"/>
          <w:lang w:eastAsia="zh-TW"/>
        </w:rPr>
        <w:t>EditageOnline</w:t>
      </w:r>
      <w:r>
        <w:rPr>
          <w:rFonts w:ascii="Times New Roman" w:hAnsi="Times New Roman"/>
          <w:sz w:val="24"/>
          <w:szCs w:val="24"/>
          <w:vertAlign w:val="superscript"/>
          <w:lang w:eastAsia="zh-TW"/>
        </w:rPr>
        <w:t>TM</w:t>
      </w:r>
      <w:proofErr w:type="spellEnd"/>
      <w:r>
        <w:rPr>
          <w:rFonts w:ascii="Times New Roman" w:hAnsi="Times New Roman"/>
          <w:sz w:val="24"/>
          <w:szCs w:val="24"/>
          <w:lang w:eastAsia="zh-TW"/>
        </w:rPr>
        <w:t xml:space="preserve"> </w:t>
      </w:r>
      <w:r>
        <w:rPr>
          <w:rFonts w:ascii="Times New Roman" w:hAnsi="Times New Roman"/>
          <w:sz w:val="24"/>
          <w:szCs w:val="24"/>
          <w:lang w:eastAsia="ja-JP"/>
        </w:rPr>
        <w:t>システムより、フィードバックをお寄せください。</w:t>
      </w:r>
      <w:r>
        <w:rPr>
          <w:rFonts w:ascii="Times New Roman" w:hAnsi="Times New Roman"/>
          <w:sz w:val="24"/>
          <w:szCs w:val="24"/>
          <w:lang w:eastAsia="zh-TW"/>
        </w:rPr>
        <w:t xml:space="preserve"> </w:t>
      </w:r>
    </w:p>
    <w:p w:rsidR="009503D1" w:rsidRDefault="009503D1">
      <w:pPr>
        <w:spacing w:after="0"/>
        <w:rPr>
          <w:rFonts w:ascii="Times New Roman" w:hAnsi="Times New Roman"/>
          <w:iCs/>
          <w:sz w:val="24"/>
          <w:szCs w:val="24"/>
          <w:lang w:eastAsia="ja-JP"/>
        </w:rPr>
      </w:pPr>
    </w:p>
    <w:p w:rsidR="009503D1" w:rsidRDefault="009503D1">
      <w:pPr>
        <w:spacing w:after="0"/>
        <w:rPr>
          <w:rFonts w:ascii="Times New Roman" w:eastAsia="PMingLiU" w:hAnsi="Times New Roman"/>
          <w:iCs/>
          <w:sz w:val="24"/>
          <w:szCs w:val="24"/>
          <w:lang w:eastAsia="zh-TW"/>
        </w:rPr>
      </w:pPr>
    </w:p>
    <w:p w:rsidR="009503D1" w:rsidRDefault="00CE5EB9">
      <w:pPr>
        <w:spacing w:after="0"/>
        <w:rPr>
          <w:rFonts w:ascii="MS Mincho" w:hAnsi="MS Mincho"/>
          <w:b/>
          <w:color w:val="000000"/>
          <w:sz w:val="24"/>
          <w:szCs w:val="24"/>
          <w:lang w:eastAsia="ja-JP"/>
        </w:rPr>
      </w:pPr>
      <w:proofErr w:type="gramStart"/>
      <w:r>
        <w:rPr>
          <w:rFonts w:ascii="Times New Roman" w:hAnsi="Times New Roman"/>
          <w:b/>
          <w:color w:val="000000"/>
          <w:sz w:val="24"/>
          <w:szCs w:val="24"/>
          <w:lang w:eastAsia="ja-JP"/>
        </w:rPr>
        <w:t>Acknowledgments</w:t>
      </w:r>
      <w:r>
        <w:rPr>
          <w:rFonts w:ascii="MS Mincho" w:hAnsi="MS Mincho"/>
          <w:b/>
          <w:color w:val="000000"/>
          <w:sz w:val="24"/>
          <w:szCs w:val="24"/>
          <w:lang w:eastAsia="ja-JP"/>
        </w:rPr>
        <w:t>(</w:t>
      </w:r>
      <w:proofErr w:type="gramEnd"/>
      <w:r>
        <w:rPr>
          <w:rFonts w:ascii="MS Mincho" w:hAnsi="MS Mincho"/>
          <w:b/>
          <w:color w:val="000000"/>
          <w:sz w:val="24"/>
          <w:szCs w:val="24"/>
          <w:lang w:eastAsia="ja-JP"/>
        </w:rPr>
        <w:t>謝辞</w:t>
      </w:r>
      <w:r>
        <w:rPr>
          <w:rFonts w:ascii="MS Mincho" w:hAnsi="MS Mincho"/>
          <w:b/>
          <w:color w:val="000000"/>
          <w:sz w:val="24"/>
          <w:szCs w:val="24"/>
          <w:lang w:eastAsia="ja-JP"/>
        </w:rPr>
        <w:t>)</w:t>
      </w:r>
      <w:r>
        <w:rPr>
          <w:rFonts w:ascii="MS Mincho" w:hAnsi="MS Mincho"/>
          <w:b/>
          <w:color w:val="000000"/>
          <w:sz w:val="24"/>
          <w:szCs w:val="24"/>
          <w:lang w:eastAsia="ja-JP"/>
        </w:rPr>
        <w:t>について</w:t>
      </w:r>
    </w:p>
    <w:p w:rsidR="009503D1" w:rsidRDefault="009503D1">
      <w:pPr>
        <w:spacing w:after="0"/>
        <w:rPr>
          <w:rFonts w:ascii="Times New Roman" w:eastAsia="Times New Roman" w:hAnsi="Times New Roman"/>
          <w:b/>
          <w:color w:val="000000"/>
          <w:sz w:val="24"/>
          <w:szCs w:val="24"/>
          <w:lang w:eastAsia="ja-JP"/>
        </w:rPr>
      </w:pPr>
    </w:p>
    <w:p w:rsidR="009503D1" w:rsidRDefault="00CE5EB9">
      <w:pPr>
        <w:spacing w:after="0"/>
        <w:rPr>
          <w:rFonts w:ascii="Times New Roman" w:hAnsi="Times New Roman"/>
          <w:color w:val="000000"/>
          <w:sz w:val="24"/>
          <w:szCs w:val="24"/>
          <w:lang w:eastAsia="ja-JP"/>
        </w:rPr>
      </w:pPr>
      <w:r>
        <w:rPr>
          <w:rFonts w:ascii="MS Mincho" w:hAnsi="MS Mincho"/>
          <w:color w:val="000000"/>
          <w:sz w:val="24"/>
          <w:szCs w:val="24"/>
          <w:lang w:eastAsia="ja-JP"/>
        </w:rPr>
        <w:t>多くの著者の皆様に、</w:t>
      </w:r>
      <w:proofErr w:type="spellStart"/>
      <w:r>
        <w:rPr>
          <w:rFonts w:ascii="Times New Roman" w:eastAsia="Times New Roman" w:hAnsi="Times New Roman"/>
          <w:color w:val="000000"/>
          <w:sz w:val="24"/>
          <w:szCs w:val="24"/>
          <w:lang w:eastAsia="ja-JP"/>
        </w:rPr>
        <w:t>Editage</w:t>
      </w:r>
      <w:proofErr w:type="spellEnd"/>
      <w:r>
        <w:rPr>
          <w:rFonts w:ascii="MS Mincho" w:hAnsi="MS Mincho"/>
          <w:color w:val="000000"/>
          <w:sz w:val="24"/>
          <w:szCs w:val="24"/>
          <w:lang w:eastAsia="ja-JP"/>
        </w:rPr>
        <w:t>の英文校正サポートについて論文に掲載していただいています。</w:t>
      </w:r>
      <w:proofErr w:type="spellStart"/>
      <w:r>
        <w:rPr>
          <w:rFonts w:ascii="Times New Roman" w:eastAsia="Times New Roman" w:hAnsi="Times New Roman"/>
          <w:color w:val="000000"/>
          <w:sz w:val="24"/>
          <w:szCs w:val="24"/>
          <w:lang w:eastAsia="ja-JP"/>
        </w:rPr>
        <w:t>ICMJE</w:t>
      </w:r>
      <w:proofErr w:type="spellEnd"/>
      <w:r>
        <w:rPr>
          <w:rFonts w:ascii="Times New Roman" w:eastAsia="Times New Roman" w:hAnsi="Times New Roman"/>
          <w:color w:val="000000"/>
          <w:sz w:val="24"/>
          <w:szCs w:val="24"/>
          <w:lang w:eastAsia="ja-JP"/>
        </w:rPr>
        <w:t xml:space="preserve"> </w:t>
      </w:r>
      <w:r>
        <w:rPr>
          <w:rFonts w:ascii="MS Mincho" w:hAnsi="MS Mincho"/>
          <w:color w:val="000000"/>
          <w:sz w:val="24"/>
          <w:szCs w:val="24"/>
          <w:lang w:eastAsia="ja-JP"/>
        </w:rPr>
        <w:t>といった国際出版ガイドラインでは、英文校正や執筆のサポートを行った人物を明記することが推奨されています。これは、ジャーナルの編集者や査読者に対して、原稿の英語が校正済みであり、出版要件を満たしていることの保証にもなります。</w:t>
      </w:r>
    </w:p>
    <w:p w:rsidR="009503D1" w:rsidRDefault="00CE5EB9">
      <w:pPr>
        <w:spacing w:after="0"/>
        <w:rPr>
          <w:rFonts w:ascii="MS Mincho" w:hAnsi="MS Mincho"/>
          <w:color w:val="000000"/>
          <w:sz w:val="24"/>
          <w:szCs w:val="24"/>
          <w:lang w:eastAsia="ja-JP"/>
        </w:rPr>
      </w:pPr>
      <w:r>
        <w:rPr>
          <w:rFonts w:ascii="Times New Roman" w:eastAsia="Times New Roman" w:hAnsi="Times New Roman"/>
          <w:color w:val="000000"/>
          <w:sz w:val="24"/>
          <w:szCs w:val="24"/>
          <w:lang w:eastAsia="ja-JP"/>
        </w:rPr>
        <w:br/>
      </w:r>
      <w:r>
        <w:rPr>
          <w:rFonts w:ascii="MS Mincho" w:hAnsi="MS Mincho"/>
          <w:color w:val="000000"/>
          <w:sz w:val="24"/>
          <w:szCs w:val="24"/>
          <w:lang w:eastAsia="ja-JP"/>
        </w:rPr>
        <w:t>もし謝辞にエディテージをご掲載いただける場合は、次の一文をご利用ください。</w:t>
      </w:r>
    </w:p>
    <w:p w:rsidR="009503D1" w:rsidRDefault="00CE5EB9">
      <w:pPr>
        <w:spacing w:after="0"/>
        <w:rPr>
          <w:rFonts w:eastAsia="Times New Roman" w:cs="Calibri"/>
          <w:color w:val="000000"/>
        </w:rPr>
      </w:pPr>
      <w:r>
        <w:rPr>
          <w:rFonts w:ascii="Times New Roman" w:eastAsia="Times New Roman" w:hAnsi="Times New Roman"/>
          <w:i/>
          <w:iCs/>
          <w:color w:val="000000"/>
          <w:sz w:val="24"/>
          <w:szCs w:val="24"/>
        </w:rPr>
        <w:t xml:space="preserve">We would like to thank </w:t>
      </w:r>
      <w:proofErr w:type="spellStart"/>
      <w:r>
        <w:rPr>
          <w:rFonts w:ascii="Times New Roman" w:eastAsia="Times New Roman" w:hAnsi="Times New Roman"/>
          <w:i/>
          <w:iCs/>
          <w:color w:val="000000"/>
          <w:sz w:val="24"/>
          <w:szCs w:val="24"/>
        </w:rPr>
        <w:t>Editage</w:t>
      </w:r>
      <w:proofErr w:type="spellEnd"/>
      <w:r>
        <w:rPr>
          <w:rFonts w:ascii="Times New Roman" w:eastAsia="Times New Roman" w:hAnsi="Times New Roman"/>
          <w:i/>
          <w:iCs/>
          <w:color w:val="000000"/>
          <w:sz w:val="24"/>
          <w:szCs w:val="24"/>
        </w:rPr>
        <w:t xml:space="preserve"> (www.editage.com) for English language editing.</w:t>
      </w:r>
      <w:bookmarkStart w:id="0" w:name="_Hlk1751370"/>
      <w:bookmarkEnd w:id="0"/>
    </w:p>
    <w:p w:rsidR="009503D1" w:rsidRDefault="009503D1">
      <w:pPr>
        <w:spacing w:after="0"/>
        <w:rPr>
          <w:rFonts w:eastAsia="Times New Roman" w:cs="Calibri"/>
          <w:b/>
          <w:color w:val="000000"/>
        </w:rPr>
      </w:pPr>
    </w:p>
    <w:p w:rsidR="009503D1" w:rsidRDefault="00CE5EB9">
      <w:pPr>
        <w:spacing w:after="0"/>
        <w:rPr>
          <w:rFonts w:ascii="Times New Roman" w:hAnsi="Times New Roman"/>
          <w:sz w:val="24"/>
          <w:szCs w:val="24"/>
          <w:lang w:eastAsia="ja-JP"/>
        </w:rPr>
      </w:pPr>
      <w:r>
        <w:rPr>
          <w:rFonts w:ascii="Times New Roman" w:hAnsi="Times New Roman"/>
          <w:sz w:val="24"/>
          <w:szCs w:val="24"/>
          <w:lang w:eastAsia="ja-JP"/>
        </w:rPr>
        <w:t>何卒宜しくお願い致します。</w:t>
      </w:r>
    </w:p>
    <w:p w:rsidR="009503D1" w:rsidRDefault="00CE5EB9">
      <w:pPr>
        <w:spacing w:after="0"/>
        <w:rPr>
          <w:rFonts w:ascii="Times New Roman" w:hAnsi="Times New Roman"/>
          <w:sz w:val="24"/>
          <w:szCs w:val="24"/>
          <w:lang w:eastAsia="ja-JP"/>
        </w:rPr>
      </w:pPr>
      <w:r>
        <w:rPr>
          <w:rFonts w:ascii="Times New Roman" w:hAnsi="Times New Roman"/>
          <w:sz w:val="24"/>
          <w:szCs w:val="24"/>
          <w:lang w:eastAsia="ja-JP"/>
        </w:rPr>
        <w:t>エディテージ　英文校正</w:t>
      </w:r>
      <w:r>
        <w:rPr>
          <w:rFonts w:ascii="Times New Roman" w:hAnsi="Times New Roman"/>
          <w:sz w:val="24"/>
          <w:szCs w:val="24"/>
          <w:lang w:eastAsia="ja-JP"/>
        </w:rPr>
        <w:t>チーム</w:t>
      </w:r>
    </w:p>
    <w:p w:rsidR="009503D1" w:rsidRDefault="009503D1">
      <w:pPr>
        <w:spacing w:after="0" w:line="276" w:lineRule="auto"/>
        <w:rPr>
          <w:rFonts w:ascii="Times New Roman" w:hAnsi="Times New Roman"/>
          <w:iCs/>
          <w:color w:val="000000"/>
          <w:sz w:val="24"/>
          <w:szCs w:val="24"/>
        </w:rPr>
      </w:pPr>
    </w:p>
    <w:p w:rsidR="009503D1" w:rsidRDefault="009503D1">
      <w:pPr>
        <w:spacing w:after="0" w:line="276" w:lineRule="auto"/>
        <w:rPr>
          <w:rFonts w:ascii="Times New Roman" w:hAnsi="Times New Roman"/>
          <w:iCs/>
          <w:color w:val="000000"/>
          <w:sz w:val="24"/>
          <w:szCs w:val="24"/>
        </w:rPr>
      </w:pPr>
    </w:p>
    <w:tbl>
      <w:tblPr>
        <w:tblStyle w:val="TableGrid1"/>
        <w:tblW w:w="9637" w:type="dxa"/>
        <w:jc w:val="center"/>
        <w:tblLook w:val="04A0" w:firstRow="1" w:lastRow="0" w:firstColumn="1" w:lastColumn="0" w:noHBand="0" w:noVBand="1"/>
      </w:tblPr>
      <w:tblGrid>
        <w:gridCol w:w="9637"/>
      </w:tblGrid>
      <w:tr w:rsidR="009503D1">
        <w:trPr>
          <w:trHeight w:val="344"/>
          <w:jc w:val="center"/>
        </w:trPr>
        <w:tc>
          <w:tcPr>
            <w:tcW w:w="9637" w:type="dxa"/>
            <w:tcBorders>
              <w:top w:val="nil"/>
              <w:left w:val="nil"/>
              <w:bottom w:val="nil"/>
              <w:right w:val="nil"/>
            </w:tcBorders>
            <w:shd w:val="clear" w:color="auto" w:fill="2B97C5"/>
            <w:vAlign w:val="center"/>
          </w:tcPr>
          <w:p w:rsidR="009503D1" w:rsidRDefault="00CE5EB9">
            <w:pPr>
              <w:spacing w:after="0"/>
              <w:rPr>
                <w:b/>
                <w:color w:val="000000"/>
                <w:sz w:val="24"/>
                <w:szCs w:val="24"/>
              </w:rPr>
            </w:pPr>
            <w:r>
              <w:rPr>
                <w:rFonts w:ascii="Times New Roman" w:eastAsia="Times New Roman" w:hAnsi="Times New Roman"/>
                <w:b/>
                <w:color w:val="FFFFFF"/>
                <w:sz w:val="24"/>
                <w:szCs w:val="24"/>
                <w:lang w:val="en-GB"/>
              </w:rPr>
              <w:t>Editor’s report</w:t>
            </w:r>
          </w:p>
        </w:tc>
      </w:tr>
      <w:tr w:rsidR="009503D1">
        <w:trPr>
          <w:trHeight w:val="707"/>
          <w:jc w:val="center"/>
        </w:trPr>
        <w:tc>
          <w:tcPr>
            <w:tcW w:w="9637" w:type="dxa"/>
            <w:tcBorders>
              <w:top w:val="nil"/>
              <w:left w:val="nil"/>
              <w:bottom w:val="nil"/>
              <w:right w:val="nil"/>
            </w:tcBorders>
          </w:tcPr>
          <w:p w:rsidR="009503D1" w:rsidRDefault="00CE5EB9">
            <w:pPr>
              <w:spacing w:before="60" w:after="0"/>
              <w:rPr>
                <w:iCs/>
                <w:color w:val="000000"/>
                <w:sz w:val="24"/>
                <w:szCs w:val="24"/>
              </w:rPr>
            </w:pPr>
            <w:r>
              <w:rPr>
                <w:rFonts w:ascii="Times New Roman" w:eastAsia="PMingLiU" w:hAnsi="Times New Roman"/>
                <w:color w:val="000000"/>
                <w:sz w:val="24"/>
                <w:lang w:val="en-GB" w:eastAsia="zh-TW"/>
              </w:rPr>
              <w:t xml:space="preserve">I have provided feedback on your manuscript through specific comments along with ratings for relevant sections. </w:t>
            </w:r>
            <w:r>
              <w:rPr>
                <w:rFonts w:ascii="Times New Roman" w:eastAsia="PMingLiU" w:hAnsi="Times New Roman"/>
                <w:color w:val="000000"/>
                <w:sz w:val="24"/>
                <w:szCs w:val="24"/>
                <w:lang w:val="en-GB" w:eastAsia="zh-TW"/>
              </w:rPr>
              <w:t>The key below the table explains my ratings. I hope you find my feedback useful.</w:t>
            </w:r>
          </w:p>
        </w:tc>
      </w:tr>
    </w:tbl>
    <w:p w:rsidR="009503D1" w:rsidRDefault="009503D1">
      <w:pPr>
        <w:spacing w:after="0"/>
        <w:rPr>
          <w:rFonts w:ascii="Times New Roman" w:hAnsi="Times New Roman"/>
          <w:iCs/>
          <w:color w:val="000000"/>
          <w:sz w:val="24"/>
          <w:szCs w:val="24"/>
        </w:rPr>
      </w:pPr>
    </w:p>
    <w:tbl>
      <w:tblPr>
        <w:tblStyle w:val="TableGrid1"/>
        <w:tblW w:w="8725" w:type="dxa"/>
        <w:jc w:val="center"/>
        <w:tblLook w:val="04A0" w:firstRow="1" w:lastRow="0" w:firstColumn="1" w:lastColumn="0" w:noHBand="0" w:noVBand="1"/>
      </w:tblPr>
      <w:tblGrid>
        <w:gridCol w:w="7245"/>
        <w:gridCol w:w="1480"/>
      </w:tblGrid>
      <w:tr w:rsidR="009503D1">
        <w:trPr>
          <w:jc w:val="center"/>
        </w:trPr>
        <w:tc>
          <w:tcPr>
            <w:tcW w:w="7244" w:type="dxa"/>
            <w:tcBorders>
              <w:top w:val="single" w:sz="12" w:space="0" w:color="2B97C5"/>
              <w:left w:val="nil"/>
              <w:bottom w:val="single" w:sz="4" w:space="0" w:color="2B97C5"/>
              <w:right w:val="nil"/>
            </w:tcBorders>
            <w:vAlign w:val="center"/>
          </w:tcPr>
          <w:p w:rsidR="009503D1" w:rsidRDefault="00CE5EB9">
            <w:pPr>
              <w:spacing w:after="0"/>
              <w:rPr>
                <w:iCs/>
                <w:color w:val="000000"/>
                <w:sz w:val="24"/>
                <w:szCs w:val="24"/>
              </w:rPr>
            </w:pPr>
            <w:r>
              <w:rPr>
                <w:rFonts w:ascii="Times New Roman" w:eastAsia="Times New Roman" w:hAnsi="Times New Roman"/>
                <w:iCs/>
                <w:color w:val="000000"/>
                <w:sz w:val="24"/>
                <w:szCs w:val="24"/>
                <w:lang w:val="en-GB"/>
              </w:rPr>
              <w:t>Section</w:t>
            </w:r>
          </w:p>
        </w:tc>
        <w:tc>
          <w:tcPr>
            <w:tcW w:w="1480" w:type="dxa"/>
            <w:tcBorders>
              <w:top w:val="single" w:sz="12" w:space="0" w:color="2B97C5"/>
              <w:left w:val="nil"/>
              <w:bottom w:val="single" w:sz="4" w:space="0" w:color="2B97C5"/>
              <w:right w:val="nil"/>
            </w:tcBorders>
          </w:tcPr>
          <w:p w:rsidR="009503D1" w:rsidRDefault="00CE5EB9">
            <w:pPr>
              <w:spacing w:after="0"/>
              <w:rPr>
                <w:color w:val="000000"/>
                <w:sz w:val="24"/>
                <w:szCs w:val="24"/>
              </w:rPr>
            </w:pPr>
            <w:r>
              <w:rPr>
                <w:rFonts w:ascii="Times New Roman" w:eastAsia="Times New Roman" w:hAnsi="Times New Roman"/>
                <w:color w:val="000000"/>
                <w:sz w:val="24"/>
                <w:szCs w:val="24"/>
                <w:lang w:val="en-GB"/>
              </w:rPr>
              <w:t>Rating</w:t>
            </w:r>
          </w:p>
        </w:tc>
      </w:tr>
      <w:tr w:rsidR="009503D1">
        <w:trPr>
          <w:jc w:val="center"/>
        </w:trPr>
        <w:tc>
          <w:tcPr>
            <w:tcW w:w="7244" w:type="dxa"/>
            <w:tcBorders>
              <w:top w:val="single" w:sz="4" w:space="0" w:color="2B97C5"/>
              <w:left w:val="nil"/>
              <w:bottom w:val="nil"/>
              <w:right w:val="nil"/>
            </w:tcBorders>
            <w:vAlign w:val="center"/>
          </w:tcPr>
          <w:p w:rsidR="009503D1" w:rsidRDefault="00CE5EB9">
            <w:pPr>
              <w:spacing w:before="60" w:after="0"/>
              <w:rPr>
                <w:b/>
                <w:iCs/>
                <w:color w:val="000000"/>
                <w:sz w:val="24"/>
                <w:szCs w:val="24"/>
              </w:rPr>
            </w:pPr>
            <w:r>
              <w:rPr>
                <w:rFonts w:ascii="Times New Roman" w:eastAsia="Times New Roman" w:hAnsi="Times New Roman"/>
                <w:b/>
                <w:iCs/>
                <w:color w:val="000000"/>
                <w:sz w:val="24"/>
                <w:szCs w:val="24"/>
                <w:lang w:val="en-GB"/>
              </w:rPr>
              <w:t>Title</w:t>
            </w:r>
          </w:p>
          <w:p w:rsidR="009503D1" w:rsidRDefault="00CE5EB9">
            <w:pPr>
              <w:spacing w:after="0"/>
              <w:rPr>
                <w:iCs/>
                <w:color w:val="000000"/>
                <w:sz w:val="24"/>
                <w:szCs w:val="24"/>
              </w:rPr>
            </w:pPr>
            <w:r>
              <w:rPr>
                <w:rFonts w:ascii="Times New Roman" w:eastAsia="Times New Roman" w:hAnsi="Times New Roman"/>
                <w:iCs/>
                <w:color w:val="000000"/>
                <w:sz w:val="20"/>
                <w:szCs w:val="24"/>
                <w:lang w:val="en-GB"/>
              </w:rPr>
              <w:t xml:space="preserve">An effective title is concise while </w:t>
            </w:r>
            <w:r>
              <w:rPr>
                <w:rFonts w:ascii="Times New Roman" w:eastAsia="Times New Roman" w:hAnsi="Times New Roman"/>
                <w:iCs/>
                <w:color w:val="000000"/>
                <w:sz w:val="20"/>
                <w:szCs w:val="24"/>
                <w:lang w:val="en-GB"/>
              </w:rPr>
              <w:t>being representative.</w:t>
            </w:r>
          </w:p>
        </w:tc>
        <w:tc>
          <w:tcPr>
            <w:tcW w:w="1480" w:type="dxa"/>
            <w:tcBorders>
              <w:top w:val="single" w:sz="4" w:space="0" w:color="2B97C5"/>
              <w:left w:val="nil"/>
              <w:bottom w:val="nil"/>
              <w:right w:val="nil"/>
            </w:tcBorders>
          </w:tcPr>
          <w:p w:rsidR="009503D1" w:rsidRDefault="00CE5EB9">
            <w:pPr>
              <w:spacing w:before="60" w:after="0"/>
              <w:rPr>
                <w:iCs/>
                <w:color w:val="FFC000"/>
                <w:sz w:val="24"/>
                <w:szCs w:val="24"/>
              </w:rPr>
            </w:pPr>
            <w:r>
              <w:rPr>
                <w:rFonts w:ascii="Wingdings" w:eastAsia="Wingdings" w:hAnsi="Wingdings" w:cs="Wingdings"/>
                <w:color w:val="FFC000"/>
                <w:sz w:val="36"/>
                <w:szCs w:val="24"/>
                <w:lang w:val="en-GB"/>
              </w:rPr>
              <w:t></w:t>
            </w:r>
            <w:r>
              <w:rPr>
                <w:rFonts w:ascii="Wingdings" w:eastAsia="Wingdings" w:hAnsi="Wingdings" w:cs="Wingdings"/>
                <w:color w:val="FFC000"/>
                <w:sz w:val="36"/>
                <w:szCs w:val="24"/>
                <w:lang w:val="en-GB"/>
              </w:rPr>
              <w:t></w:t>
            </w:r>
            <w:r>
              <w:rPr>
                <w:rFonts w:ascii="Wingdings" w:eastAsia="Wingdings" w:hAnsi="Wingdings" w:cs="Wingdings"/>
                <w:color w:val="FFC000"/>
                <w:sz w:val="36"/>
                <w:szCs w:val="24"/>
                <w:lang w:val="en-GB"/>
              </w:rPr>
              <w:t></w:t>
            </w:r>
          </w:p>
        </w:tc>
      </w:tr>
      <w:tr w:rsidR="009503D1">
        <w:trPr>
          <w:jc w:val="center"/>
        </w:trPr>
        <w:tc>
          <w:tcPr>
            <w:tcW w:w="7244" w:type="dxa"/>
            <w:tcBorders>
              <w:top w:val="nil"/>
              <w:left w:val="nil"/>
              <w:bottom w:val="nil"/>
              <w:right w:val="nil"/>
            </w:tcBorders>
            <w:vAlign w:val="center"/>
          </w:tcPr>
          <w:p w:rsidR="009503D1" w:rsidRDefault="00CE5EB9">
            <w:pPr>
              <w:spacing w:before="60" w:after="0"/>
              <w:rPr>
                <w:b/>
                <w:iCs/>
                <w:color w:val="000000"/>
                <w:sz w:val="24"/>
                <w:szCs w:val="24"/>
              </w:rPr>
            </w:pPr>
            <w:r>
              <w:rPr>
                <w:rFonts w:ascii="Times New Roman" w:eastAsia="Times New Roman" w:hAnsi="Times New Roman"/>
                <w:b/>
                <w:iCs/>
                <w:color w:val="000000"/>
                <w:sz w:val="24"/>
                <w:szCs w:val="24"/>
                <w:lang w:val="en-GB"/>
              </w:rPr>
              <w:t>Abstract</w:t>
            </w:r>
          </w:p>
          <w:p w:rsidR="009503D1" w:rsidRDefault="00CE5EB9">
            <w:pPr>
              <w:spacing w:after="0"/>
              <w:rPr>
                <w:iCs/>
                <w:color w:val="000000"/>
                <w:sz w:val="24"/>
                <w:szCs w:val="24"/>
              </w:rPr>
            </w:pPr>
            <w:r>
              <w:rPr>
                <w:rFonts w:ascii="Times New Roman" w:eastAsia="Times New Roman" w:hAnsi="Times New Roman"/>
                <w:iCs/>
                <w:color w:val="000000"/>
                <w:sz w:val="20"/>
                <w:szCs w:val="24"/>
                <w:lang w:val="en-GB"/>
              </w:rPr>
              <w:t>A good abstract explains the aims of the research, how these were met, and the main findings.</w:t>
            </w:r>
          </w:p>
        </w:tc>
        <w:tc>
          <w:tcPr>
            <w:tcW w:w="1480" w:type="dxa"/>
            <w:tcBorders>
              <w:top w:val="nil"/>
              <w:left w:val="nil"/>
              <w:bottom w:val="nil"/>
              <w:right w:val="nil"/>
            </w:tcBorders>
          </w:tcPr>
          <w:p w:rsidR="009503D1" w:rsidRDefault="00CE5EB9">
            <w:pPr>
              <w:spacing w:before="60" w:after="0"/>
              <w:rPr>
                <w:color w:val="FFC000"/>
                <w:sz w:val="36"/>
                <w:szCs w:val="24"/>
              </w:rPr>
            </w:pPr>
            <w:r>
              <w:rPr>
                <w:rFonts w:ascii="Wingdings" w:eastAsia="Wingdings" w:hAnsi="Wingdings" w:cs="Wingdings"/>
                <w:color w:val="FFC000"/>
                <w:sz w:val="36"/>
                <w:szCs w:val="24"/>
                <w:lang w:val="en-GB"/>
              </w:rPr>
              <w:t></w:t>
            </w:r>
            <w:r w:rsidR="00683C71">
              <w:rPr>
                <w:rFonts w:ascii="Wingdings" w:eastAsia="Wingdings" w:hAnsi="Wingdings" w:cs="Wingdings"/>
                <w:color w:val="FFC000"/>
                <w:sz w:val="36"/>
                <w:szCs w:val="24"/>
                <w:lang w:val="en-GB"/>
              </w:rPr>
              <w:t></w:t>
            </w:r>
          </w:p>
        </w:tc>
      </w:tr>
      <w:tr w:rsidR="009503D1">
        <w:trPr>
          <w:jc w:val="center"/>
        </w:trPr>
        <w:tc>
          <w:tcPr>
            <w:tcW w:w="7244" w:type="dxa"/>
            <w:tcBorders>
              <w:top w:val="nil"/>
              <w:left w:val="nil"/>
              <w:bottom w:val="nil"/>
              <w:right w:val="nil"/>
            </w:tcBorders>
            <w:vAlign w:val="center"/>
          </w:tcPr>
          <w:p w:rsidR="009503D1" w:rsidRDefault="00CE5EB9">
            <w:pPr>
              <w:spacing w:before="60" w:after="0"/>
              <w:rPr>
                <w:b/>
                <w:iCs/>
                <w:color w:val="000000"/>
                <w:sz w:val="24"/>
                <w:szCs w:val="24"/>
              </w:rPr>
            </w:pPr>
            <w:r>
              <w:rPr>
                <w:rFonts w:ascii="Times New Roman" w:eastAsia="Times New Roman" w:hAnsi="Times New Roman"/>
                <w:b/>
                <w:iCs/>
                <w:color w:val="000000"/>
                <w:sz w:val="24"/>
                <w:szCs w:val="24"/>
                <w:lang w:val="en-GB"/>
              </w:rPr>
              <w:lastRenderedPageBreak/>
              <w:t>Introduction</w:t>
            </w:r>
          </w:p>
          <w:p w:rsidR="009503D1" w:rsidRDefault="00CE5EB9">
            <w:pPr>
              <w:spacing w:after="0"/>
              <w:rPr>
                <w:iCs/>
                <w:color w:val="000000"/>
                <w:sz w:val="24"/>
                <w:szCs w:val="24"/>
              </w:rPr>
            </w:pPr>
            <w:r>
              <w:rPr>
                <w:rFonts w:ascii="Times New Roman" w:eastAsia="Times New Roman" w:hAnsi="Times New Roman"/>
                <w:iCs/>
                <w:color w:val="000000"/>
                <w:sz w:val="20"/>
                <w:szCs w:val="24"/>
                <w:lang w:val="en-GB"/>
              </w:rPr>
              <w:t xml:space="preserve">This section should set the context for the study, clearly state the research objective, and establish the </w:t>
            </w:r>
            <w:r>
              <w:rPr>
                <w:rFonts w:ascii="Times New Roman" w:eastAsia="Times New Roman" w:hAnsi="Times New Roman"/>
                <w:iCs/>
                <w:color w:val="000000"/>
                <w:sz w:val="20"/>
                <w:szCs w:val="24"/>
                <w:lang w:val="en-GB"/>
              </w:rPr>
              <w:t>significance of the study.</w:t>
            </w:r>
          </w:p>
        </w:tc>
        <w:tc>
          <w:tcPr>
            <w:tcW w:w="1480" w:type="dxa"/>
            <w:tcBorders>
              <w:top w:val="nil"/>
              <w:left w:val="nil"/>
              <w:bottom w:val="nil"/>
              <w:right w:val="nil"/>
            </w:tcBorders>
          </w:tcPr>
          <w:p w:rsidR="009503D1" w:rsidRDefault="00CE5EB9">
            <w:pPr>
              <w:spacing w:before="60" w:after="0"/>
              <w:rPr>
                <w:color w:val="FFC000"/>
                <w:sz w:val="36"/>
                <w:szCs w:val="24"/>
              </w:rPr>
            </w:pPr>
            <w:r>
              <w:rPr>
                <w:rFonts w:ascii="Wingdings" w:eastAsia="Wingdings" w:hAnsi="Wingdings" w:cs="Wingdings"/>
                <w:color w:val="FFC000"/>
                <w:sz w:val="36"/>
                <w:szCs w:val="24"/>
                <w:lang w:val="en-GB"/>
              </w:rPr>
              <w:t></w:t>
            </w:r>
            <w:r>
              <w:rPr>
                <w:rFonts w:ascii="Wingdings" w:eastAsia="Wingdings" w:hAnsi="Wingdings" w:cs="Wingdings"/>
                <w:color w:val="FFC000"/>
                <w:sz w:val="36"/>
                <w:szCs w:val="24"/>
                <w:lang w:val="en-GB"/>
              </w:rPr>
              <w:t></w:t>
            </w:r>
          </w:p>
        </w:tc>
      </w:tr>
      <w:tr w:rsidR="009503D1">
        <w:trPr>
          <w:jc w:val="center"/>
        </w:trPr>
        <w:tc>
          <w:tcPr>
            <w:tcW w:w="7244" w:type="dxa"/>
            <w:tcBorders>
              <w:top w:val="nil"/>
              <w:left w:val="nil"/>
              <w:bottom w:val="nil"/>
              <w:right w:val="nil"/>
            </w:tcBorders>
            <w:vAlign w:val="center"/>
          </w:tcPr>
          <w:p w:rsidR="009503D1" w:rsidRDefault="00CE5EB9">
            <w:pPr>
              <w:spacing w:before="60" w:after="0"/>
              <w:rPr>
                <w:b/>
                <w:iCs/>
                <w:color w:val="000000"/>
                <w:sz w:val="24"/>
                <w:szCs w:val="24"/>
              </w:rPr>
            </w:pPr>
            <w:r>
              <w:rPr>
                <w:rFonts w:ascii="Times New Roman" w:eastAsia="Times New Roman" w:hAnsi="Times New Roman"/>
                <w:b/>
                <w:iCs/>
                <w:color w:val="000000"/>
                <w:sz w:val="24"/>
                <w:szCs w:val="24"/>
                <w:lang w:val="en-GB"/>
              </w:rPr>
              <w:t>Research objective</w:t>
            </w:r>
          </w:p>
        </w:tc>
        <w:tc>
          <w:tcPr>
            <w:tcW w:w="1480" w:type="dxa"/>
            <w:tcBorders>
              <w:top w:val="nil"/>
              <w:left w:val="nil"/>
              <w:bottom w:val="nil"/>
              <w:right w:val="nil"/>
            </w:tcBorders>
          </w:tcPr>
          <w:p w:rsidR="009503D1" w:rsidRDefault="00CE5EB9">
            <w:pPr>
              <w:spacing w:before="60" w:after="0"/>
              <w:rPr>
                <w:color w:val="FFC000"/>
                <w:sz w:val="36"/>
                <w:szCs w:val="24"/>
              </w:rPr>
            </w:pPr>
            <w:r>
              <w:rPr>
                <w:rFonts w:ascii="Wingdings" w:eastAsia="Wingdings" w:hAnsi="Wingdings" w:cs="Wingdings"/>
                <w:color w:val="FFC000"/>
                <w:sz w:val="36"/>
                <w:szCs w:val="24"/>
                <w:lang w:val="en-GB"/>
              </w:rPr>
              <w:t></w:t>
            </w:r>
            <w:r>
              <w:rPr>
                <w:rFonts w:ascii="Wingdings" w:eastAsia="Wingdings" w:hAnsi="Wingdings" w:cs="Wingdings"/>
                <w:color w:val="FFC000"/>
                <w:sz w:val="36"/>
                <w:szCs w:val="24"/>
                <w:lang w:val="en-GB"/>
              </w:rPr>
              <w:t></w:t>
            </w:r>
            <w:r w:rsidR="00683C71">
              <w:rPr>
                <w:rFonts w:ascii="Wingdings" w:eastAsia="Wingdings" w:hAnsi="Wingdings" w:cs="Wingdings"/>
                <w:color w:val="FFC000"/>
                <w:sz w:val="36"/>
                <w:szCs w:val="24"/>
                <w:lang w:val="en-GB"/>
              </w:rPr>
              <w:t></w:t>
            </w:r>
          </w:p>
        </w:tc>
      </w:tr>
      <w:tr w:rsidR="009503D1">
        <w:trPr>
          <w:trHeight w:val="109"/>
          <w:jc w:val="center"/>
        </w:trPr>
        <w:tc>
          <w:tcPr>
            <w:tcW w:w="7244" w:type="dxa"/>
            <w:tcBorders>
              <w:top w:val="nil"/>
              <w:left w:val="nil"/>
              <w:bottom w:val="nil"/>
              <w:right w:val="nil"/>
            </w:tcBorders>
            <w:vAlign w:val="center"/>
          </w:tcPr>
          <w:p w:rsidR="009503D1" w:rsidRDefault="00CE5EB9">
            <w:pPr>
              <w:spacing w:before="60" w:after="0"/>
              <w:rPr>
                <w:b/>
                <w:iCs/>
                <w:color w:val="000000"/>
                <w:sz w:val="24"/>
                <w:szCs w:val="24"/>
              </w:rPr>
            </w:pPr>
            <w:r>
              <w:rPr>
                <w:rFonts w:ascii="Times New Roman" w:eastAsia="Times New Roman" w:hAnsi="Times New Roman"/>
                <w:b/>
                <w:iCs/>
                <w:color w:val="000000"/>
                <w:sz w:val="24"/>
                <w:szCs w:val="24"/>
                <w:lang w:val="en-GB"/>
              </w:rPr>
              <w:t>Theoretical background and hypothesis development</w:t>
            </w:r>
          </w:p>
        </w:tc>
        <w:tc>
          <w:tcPr>
            <w:tcW w:w="1480" w:type="dxa"/>
            <w:tcBorders>
              <w:top w:val="nil"/>
              <w:left w:val="nil"/>
              <w:bottom w:val="nil"/>
              <w:right w:val="nil"/>
            </w:tcBorders>
          </w:tcPr>
          <w:p w:rsidR="009503D1" w:rsidRDefault="00CE5EB9">
            <w:pPr>
              <w:spacing w:before="60" w:after="0"/>
              <w:rPr>
                <w:color w:val="FFC000"/>
                <w:sz w:val="36"/>
                <w:szCs w:val="24"/>
              </w:rPr>
            </w:pPr>
            <w:r>
              <w:rPr>
                <w:rFonts w:ascii="Wingdings" w:eastAsia="Wingdings" w:hAnsi="Wingdings" w:cs="Wingdings"/>
                <w:color w:val="FFC000"/>
                <w:sz w:val="36"/>
                <w:szCs w:val="24"/>
                <w:lang w:val="en-GB"/>
              </w:rPr>
              <w:t></w:t>
            </w:r>
            <w:r>
              <w:rPr>
                <w:rFonts w:ascii="Wingdings" w:eastAsia="Wingdings" w:hAnsi="Wingdings" w:cs="Wingdings"/>
                <w:color w:val="FFC000"/>
                <w:sz w:val="36"/>
                <w:szCs w:val="24"/>
                <w:lang w:val="en-GB"/>
              </w:rPr>
              <w:t></w:t>
            </w:r>
            <w:r w:rsidR="00683C71">
              <w:rPr>
                <w:rFonts w:ascii="Wingdings" w:eastAsia="Wingdings" w:hAnsi="Wingdings" w:cs="Wingdings"/>
                <w:color w:val="FFC000"/>
                <w:sz w:val="36"/>
                <w:szCs w:val="24"/>
                <w:lang w:val="en-GB"/>
              </w:rPr>
              <w:t></w:t>
            </w:r>
          </w:p>
        </w:tc>
      </w:tr>
      <w:tr w:rsidR="009503D1">
        <w:trPr>
          <w:trHeight w:val="80"/>
          <w:jc w:val="center"/>
        </w:trPr>
        <w:tc>
          <w:tcPr>
            <w:tcW w:w="7244" w:type="dxa"/>
            <w:tcBorders>
              <w:top w:val="nil"/>
              <w:left w:val="nil"/>
              <w:bottom w:val="nil"/>
              <w:right w:val="nil"/>
            </w:tcBorders>
            <w:vAlign w:val="center"/>
          </w:tcPr>
          <w:p w:rsidR="009503D1" w:rsidRDefault="00CE5EB9">
            <w:pPr>
              <w:spacing w:before="60" w:after="0"/>
              <w:rPr>
                <w:b/>
                <w:iCs/>
                <w:color w:val="000000"/>
                <w:sz w:val="24"/>
                <w:szCs w:val="24"/>
              </w:rPr>
            </w:pPr>
            <w:r>
              <w:rPr>
                <w:rFonts w:ascii="Times New Roman" w:eastAsia="Times New Roman" w:hAnsi="Times New Roman"/>
                <w:b/>
                <w:iCs/>
                <w:color w:val="000000"/>
                <w:sz w:val="24"/>
                <w:szCs w:val="24"/>
                <w:lang w:val="en-GB"/>
              </w:rPr>
              <w:t>Data Analysis</w:t>
            </w:r>
          </w:p>
        </w:tc>
        <w:tc>
          <w:tcPr>
            <w:tcW w:w="1480" w:type="dxa"/>
            <w:tcBorders>
              <w:top w:val="nil"/>
              <w:left w:val="nil"/>
              <w:bottom w:val="nil"/>
              <w:right w:val="nil"/>
            </w:tcBorders>
          </w:tcPr>
          <w:p w:rsidR="009503D1" w:rsidRDefault="00CE5EB9">
            <w:pPr>
              <w:spacing w:before="60" w:after="0"/>
              <w:rPr>
                <w:color w:val="FFC000"/>
                <w:sz w:val="36"/>
                <w:szCs w:val="24"/>
              </w:rPr>
            </w:pPr>
            <w:r>
              <w:rPr>
                <w:rFonts w:ascii="Wingdings" w:eastAsia="Wingdings" w:hAnsi="Wingdings" w:cs="Wingdings"/>
                <w:color w:val="FFC000"/>
                <w:sz w:val="36"/>
                <w:szCs w:val="24"/>
                <w:lang w:val="en-GB"/>
              </w:rPr>
              <w:t></w:t>
            </w:r>
            <w:r>
              <w:rPr>
                <w:rFonts w:ascii="Wingdings" w:eastAsia="Wingdings" w:hAnsi="Wingdings" w:cs="Wingdings"/>
                <w:color w:val="FFC000"/>
                <w:sz w:val="36"/>
                <w:szCs w:val="24"/>
                <w:lang w:val="en-GB"/>
              </w:rPr>
              <w:t></w:t>
            </w:r>
            <w:r>
              <w:rPr>
                <w:rFonts w:ascii="Wingdings" w:eastAsia="Wingdings" w:hAnsi="Wingdings" w:cs="Wingdings"/>
                <w:color w:val="FFC000"/>
                <w:sz w:val="36"/>
                <w:szCs w:val="24"/>
                <w:lang w:val="en-GB"/>
              </w:rPr>
              <w:t></w:t>
            </w:r>
          </w:p>
        </w:tc>
      </w:tr>
      <w:tr w:rsidR="009503D1">
        <w:trPr>
          <w:trHeight w:val="80"/>
          <w:jc w:val="center"/>
        </w:trPr>
        <w:tc>
          <w:tcPr>
            <w:tcW w:w="7244" w:type="dxa"/>
            <w:tcBorders>
              <w:top w:val="nil"/>
              <w:left w:val="nil"/>
              <w:bottom w:val="nil"/>
              <w:right w:val="nil"/>
            </w:tcBorders>
            <w:vAlign w:val="center"/>
          </w:tcPr>
          <w:p w:rsidR="009503D1" w:rsidRDefault="00CE5EB9">
            <w:pPr>
              <w:spacing w:before="60" w:after="0"/>
              <w:rPr>
                <w:b/>
                <w:iCs/>
                <w:color w:val="000000"/>
                <w:sz w:val="24"/>
                <w:szCs w:val="24"/>
              </w:rPr>
            </w:pPr>
            <w:r>
              <w:rPr>
                <w:rFonts w:ascii="Times New Roman" w:eastAsia="Times New Roman" w:hAnsi="Times New Roman"/>
                <w:b/>
                <w:iCs/>
                <w:color w:val="000000"/>
                <w:sz w:val="24"/>
                <w:szCs w:val="24"/>
                <w:lang w:val="en-GB"/>
              </w:rPr>
              <w:t>Conclusion</w:t>
            </w:r>
          </w:p>
          <w:p w:rsidR="009503D1" w:rsidRDefault="00CE5EB9">
            <w:pPr>
              <w:spacing w:after="0"/>
              <w:rPr>
                <w:rFonts w:ascii="Times New Roman" w:eastAsia="Times New Roman" w:hAnsi="Times New Roman"/>
                <w:lang w:val="en-GB"/>
              </w:rPr>
            </w:pPr>
            <w:r>
              <w:rPr>
                <w:rFonts w:ascii="Times New Roman" w:eastAsia="Times New Roman" w:hAnsi="Times New Roman"/>
                <w:iCs/>
                <w:color w:val="000000"/>
                <w:sz w:val="20"/>
                <w:szCs w:val="24"/>
                <w:lang w:val="en-GB"/>
              </w:rPr>
              <w:t>No Conclusion section was included in the manuscript provided in this editing round.</w:t>
            </w:r>
          </w:p>
        </w:tc>
        <w:tc>
          <w:tcPr>
            <w:tcW w:w="1480" w:type="dxa"/>
            <w:tcBorders>
              <w:top w:val="nil"/>
              <w:left w:val="nil"/>
              <w:bottom w:val="nil"/>
              <w:right w:val="nil"/>
            </w:tcBorders>
          </w:tcPr>
          <w:p w:rsidR="009503D1" w:rsidRDefault="00683C71">
            <w:pPr>
              <w:spacing w:before="60" w:after="0"/>
              <w:rPr>
                <w:color w:val="FFC000"/>
                <w:sz w:val="36"/>
                <w:szCs w:val="24"/>
              </w:rPr>
            </w:pPr>
            <w:r>
              <w:rPr>
                <w:color w:val="FFC000"/>
                <w:sz w:val="36"/>
                <w:szCs w:val="24"/>
              </w:rPr>
              <w:t>N/A</w:t>
            </w:r>
          </w:p>
        </w:tc>
      </w:tr>
      <w:tr w:rsidR="009503D1">
        <w:trPr>
          <w:trHeight w:val="80"/>
          <w:jc w:val="center"/>
        </w:trPr>
        <w:tc>
          <w:tcPr>
            <w:tcW w:w="7244" w:type="dxa"/>
            <w:tcBorders>
              <w:top w:val="nil"/>
              <w:left w:val="nil"/>
              <w:bottom w:val="nil"/>
              <w:right w:val="nil"/>
            </w:tcBorders>
            <w:vAlign w:val="center"/>
          </w:tcPr>
          <w:p w:rsidR="009503D1" w:rsidRDefault="00CE5EB9">
            <w:pPr>
              <w:spacing w:before="60" w:after="0"/>
              <w:rPr>
                <w:b/>
                <w:iCs/>
                <w:color w:val="000000"/>
                <w:sz w:val="24"/>
                <w:szCs w:val="24"/>
              </w:rPr>
            </w:pPr>
            <w:r>
              <w:rPr>
                <w:rFonts w:ascii="Times New Roman" w:eastAsia="Times New Roman" w:hAnsi="Times New Roman"/>
                <w:b/>
                <w:iCs/>
                <w:color w:val="000000"/>
                <w:sz w:val="24"/>
                <w:szCs w:val="24"/>
                <w:lang w:val="en-GB"/>
              </w:rPr>
              <w:t>Tables and figures</w:t>
            </w:r>
          </w:p>
          <w:p w:rsidR="009503D1" w:rsidRDefault="00CE5EB9">
            <w:pPr>
              <w:spacing w:after="0"/>
              <w:rPr>
                <w:iCs/>
                <w:color w:val="000000"/>
                <w:sz w:val="24"/>
                <w:szCs w:val="24"/>
              </w:rPr>
            </w:pPr>
            <w:r>
              <w:rPr>
                <w:rFonts w:ascii="Times New Roman" w:eastAsia="Times New Roman" w:hAnsi="Times New Roman"/>
                <w:iCs/>
                <w:color w:val="000000"/>
                <w:sz w:val="20"/>
                <w:szCs w:val="24"/>
                <w:lang w:val="en-GB"/>
              </w:rPr>
              <w:t>The tables and figures were not included in the manuscript provided in this editing round.</w:t>
            </w:r>
          </w:p>
        </w:tc>
        <w:tc>
          <w:tcPr>
            <w:tcW w:w="1480" w:type="dxa"/>
            <w:tcBorders>
              <w:top w:val="nil"/>
              <w:left w:val="nil"/>
              <w:bottom w:val="nil"/>
              <w:right w:val="nil"/>
            </w:tcBorders>
          </w:tcPr>
          <w:p w:rsidR="009503D1" w:rsidRDefault="00683C71">
            <w:pPr>
              <w:spacing w:before="60" w:after="0"/>
              <w:rPr>
                <w:color w:val="FFC000"/>
                <w:sz w:val="36"/>
                <w:szCs w:val="24"/>
              </w:rPr>
            </w:pPr>
            <w:r>
              <w:rPr>
                <w:color w:val="FFC000"/>
                <w:sz w:val="36"/>
                <w:szCs w:val="24"/>
              </w:rPr>
              <w:t>N/A</w:t>
            </w:r>
          </w:p>
        </w:tc>
      </w:tr>
    </w:tbl>
    <w:p w:rsidR="009503D1" w:rsidRDefault="009503D1">
      <w:pPr>
        <w:spacing w:after="0"/>
        <w:ind w:left="567"/>
        <w:rPr>
          <w:rFonts w:ascii="Times New Roman" w:hAnsi="Times New Roman"/>
          <w:color w:val="FFC000"/>
          <w:sz w:val="20"/>
          <w:szCs w:val="20"/>
        </w:rPr>
      </w:pPr>
    </w:p>
    <w:tbl>
      <w:tblPr>
        <w:tblStyle w:val="TableGrid1"/>
        <w:tblW w:w="8944" w:type="dxa"/>
        <w:tblInd w:w="378" w:type="dxa"/>
        <w:tblLook w:val="04A0" w:firstRow="1" w:lastRow="0" w:firstColumn="1" w:lastColumn="0" w:noHBand="0" w:noVBand="1"/>
      </w:tblPr>
      <w:tblGrid>
        <w:gridCol w:w="8944"/>
      </w:tblGrid>
      <w:tr w:rsidR="009503D1">
        <w:tc>
          <w:tcPr>
            <w:tcW w:w="8944" w:type="dxa"/>
            <w:tcBorders>
              <w:top w:val="single" w:sz="4" w:space="0" w:color="2B97C5"/>
              <w:left w:val="nil"/>
              <w:bottom w:val="nil"/>
              <w:right w:val="nil"/>
            </w:tcBorders>
          </w:tcPr>
          <w:p w:rsidR="009503D1" w:rsidRDefault="00CE5EB9">
            <w:pPr>
              <w:spacing w:after="0"/>
              <w:rPr>
                <w:sz w:val="20"/>
                <w:szCs w:val="20"/>
              </w:rPr>
            </w:pPr>
            <w:r>
              <w:rPr>
                <w:rFonts w:ascii="Wingdings" w:eastAsia="Wingdings" w:hAnsi="Wingdings" w:cs="Wingdings"/>
                <w:color w:val="FFC000"/>
                <w:sz w:val="20"/>
                <w:szCs w:val="20"/>
                <w:lang w:val="en-GB"/>
              </w:rPr>
              <w:t></w:t>
            </w:r>
            <w:r>
              <w:rPr>
                <w:rFonts w:ascii="Wingdings" w:eastAsia="Wingdings" w:hAnsi="Wingdings" w:cs="Wingdings"/>
                <w:color w:val="FFC000"/>
                <w:sz w:val="20"/>
                <w:szCs w:val="20"/>
                <w:lang w:val="en-GB"/>
              </w:rPr>
              <w:t></w:t>
            </w:r>
            <w:r>
              <w:rPr>
                <w:rFonts w:ascii="Wingdings" w:eastAsia="Wingdings" w:hAnsi="Wingdings" w:cs="Wingdings"/>
                <w:color w:val="FFC000"/>
                <w:sz w:val="20"/>
                <w:szCs w:val="20"/>
                <w:lang w:val="en-GB"/>
              </w:rPr>
              <w:t></w:t>
            </w:r>
            <w:r>
              <w:rPr>
                <w:rFonts w:ascii="Times New Roman" w:eastAsia="Times New Roman" w:hAnsi="Times New Roman"/>
                <w:color w:val="FFC000"/>
                <w:sz w:val="20"/>
                <w:szCs w:val="20"/>
                <w:lang w:val="en-GB"/>
              </w:rPr>
              <w:tab/>
            </w:r>
            <w:r>
              <w:rPr>
                <w:rFonts w:ascii="Times New Roman" w:eastAsia="Times New Roman" w:hAnsi="Times New Roman"/>
                <w:sz w:val="20"/>
                <w:szCs w:val="20"/>
                <w:lang w:val="en-GB"/>
              </w:rPr>
              <w:t>This section required only a few revisions.</w:t>
            </w:r>
          </w:p>
          <w:p w:rsidR="009503D1" w:rsidRDefault="00CE5EB9">
            <w:pPr>
              <w:spacing w:after="0"/>
              <w:rPr>
                <w:iCs/>
                <w:sz w:val="20"/>
                <w:szCs w:val="20"/>
              </w:rPr>
            </w:pPr>
            <w:r>
              <w:rPr>
                <w:rFonts w:ascii="Wingdings" w:eastAsia="Wingdings" w:hAnsi="Wingdings" w:cs="Wingdings"/>
                <w:color w:val="FFC000"/>
                <w:sz w:val="20"/>
                <w:szCs w:val="20"/>
                <w:lang w:val="en-GB"/>
              </w:rPr>
              <w:t></w:t>
            </w:r>
            <w:r>
              <w:rPr>
                <w:rFonts w:ascii="Wingdings" w:eastAsia="Wingdings" w:hAnsi="Wingdings" w:cs="Wingdings"/>
                <w:color w:val="FFC000"/>
                <w:sz w:val="20"/>
                <w:szCs w:val="20"/>
                <w:lang w:val="en-GB"/>
              </w:rPr>
              <w:t></w:t>
            </w:r>
            <w:r>
              <w:rPr>
                <w:rFonts w:ascii="Times New Roman" w:eastAsia="Times New Roman" w:hAnsi="Times New Roman"/>
                <w:color w:val="FFC000"/>
                <w:sz w:val="20"/>
                <w:szCs w:val="20"/>
                <w:lang w:val="en-GB"/>
              </w:rPr>
              <w:tab/>
            </w:r>
            <w:r>
              <w:rPr>
                <w:rFonts w:ascii="Times New Roman" w:eastAsia="Times New Roman" w:hAnsi="Times New Roman"/>
                <w:iCs/>
                <w:sz w:val="20"/>
                <w:szCs w:val="20"/>
                <w:lang w:val="en-GB"/>
              </w:rPr>
              <w:t>Many parts of this section required revision.</w:t>
            </w:r>
          </w:p>
          <w:p w:rsidR="009503D1" w:rsidRDefault="00CE5EB9">
            <w:pPr>
              <w:spacing w:after="0"/>
              <w:rPr>
                <w:color w:val="FFC000"/>
                <w:sz w:val="20"/>
                <w:szCs w:val="20"/>
              </w:rPr>
            </w:pPr>
            <w:r>
              <w:rPr>
                <w:rFonts w:ascii="Wingdings" w:eastAsia="Wingdings" w:hAnsi="Wingdings" w:cs="Wingdings"/>
                <w:color w:val="FFC000"/>
                <w:sz w:val="20"/>
                <w:szCs w:val="20"/>
                <w:lang w:val="en-GB"/>
              </w:rPr>
              <w:t></w:t>
            </w:r>
            <w:r>
              <w:rPr>
                <w:rFonts w:ascii="Times New Roman" w:eastAsia="Times New Roman" w:hAnsi="Times New Roman"/>
                <w:color w:val="FFC000"/>
                <w:sz w:val="20"/>
                <w:szCs w:val="20"/>
                <w:lang w:val="en-GB"/>
              </w:rPr>
              <w:tab/>
            </w:r>
            <w:r>
              <w:rPr>
                <w:rFonts w:ascii="Times New Roman" w:eastAsia="Times New Roman" w:hAnsi="Times New Roman"/>
                <w:sz w:val="20"/>
                <w:szCs w:val="20"/>
                <w:lang w:val="en-GB"/>
              </w:rPr>
              <w:t xml:space="preserve">The entire section required significant revision. Please go </w:t>
            </w:r>
            <w:r>
              <w:rPr>
                <w:rFonts w:ascii="Times New Roman" w:eastAsia="Times New Roman" w:hAnsi="Times New Roman"/>
                <w:sz w:val="20"/>
                <w:szCs w:val="20"/>
                <w:lang w:val="en-GB"/>
              </w:rPr>
              <w:t>through my comments/changes carefully.</w:t>
            </w:r>
          </w:p>
        </w:tc>
      </w:tr>
    </w:tbl>
    <w:p w:rsidR="009503D1" w:rsidRDefault="009503D1">
      <w:pPr>
        <w:spacing w:after="0"/>
        <w:rPr>
          <w:rFonts w:ascii="Times New Roman" w:hAnsi="Times New Roman"/>
          <w:iCs/>
          <w:color w:val="000000"/>
          <w:sz w:val="24"/>
          <w:szCs w:val="24"/>
        </w:rPr>
      </w:pPr>
    </w:p>
    <w:p w:rsidR="009503D1" w:rsidRDefault="009503D1">
      <w:pPr>
        <w:spacing w:after="0"/>
        <w:rPr>
          <w:rFonts w:ascii="Times New Roman" w:hAnsi="Times New Roman"/>
          <w:iCs/>
          <w:color w:val="000000"/>
          <w:sz w:val="24"/>
          <w:szCs w:val="24"/>
        </w:rPr>
      </w:pPr>
    </w:p>
    <w:tbl>
      <w:tblPr>
        <w:tblStyle w:val="TableGrid1"/>
        <w:tblW w:w="9576" w:type="dxa"/>
        <w:tblLook w:val="04A0" w:firstRow="1" w:lastRow="0" w:firstColumn="1" w:lastColumn="0" w:noHBand="0" w:noVBand="1"/>
      </w:tblPr>
      <w:tblGrid>
        <w:gridCol w:w="9576"/>
      </w:tblGrid>
      <w:tr w:rsidR="009503D1">
        <w:tc>
          <w:tcPr>
            <w:tcW w:w="9576" w:type="dxa"/>
            <w:tcBorders>
              <w:top w:val="nil"/>
              <w:left w:val="nil"/>
              <w:bottom w:val="single" w:sz="4" w:space="0" w:color="2B97C5"/>
              <w:right w:val="nil"/>
            </w:tcBorders>
            <w:vAlign w:val="center"/>
          </w:tcPr>
          <w:p w:rsidR="009503D1" w:rsidRDefault="00CE5EB9">
            <w:pPr>
              <w:spacing w:after="0"/>
              <w:rPr>
                <w:b/>
                <w:iCs/>
                <w:color w:val="000000"/>
                <w:sz w:val="24"/>
                <w:szCs w:val="24"/>
              </w:rPr>
            </w:pPr>
            <w:r>
              <w:rPr>
                <w:rFonts w:ascii="Times New Roman" w:eastAsia="Times New Roman" w:hAnsi="Times New Roman"/>
                <w:b/>
                <w:iCs/>
                <w:color w:val="000000"/>
                <w:sz w:val="24"/>
                <w:szCs w:val="24"/>
                <w:lang w:val="en-GB"/>
              </w:rPr>
              <w:t>Comments</w:t>
            </w:r>
          </w:p>
        </w:tc>
      </w:tr>
      <w:tr w:rsidR="009503D1">
        <w:tc>
          <w:tcPr>
            <w:tcW w:w="9576" w:type="dxa"/>
            <w:tcBorders>
              <w:top w:val="single" w:sz="4" w:space="0" w:color="2B97C5"/>
              <w:left w:val="nil"/>
              <w:bottom w:val="nil"/>
              <w:right w:val="nil"/>
            </w:tcBorders>
          </w:tcPr>
          <w:p w:rsidR="009503D1" w:rsidRDefault="009503D1">
            <w:pPr>
              <w:spacing w:before="60" w:after="180"/>
              <w:rPr>
                <w:b/>
                <w:iCs/>
                <w:color w:val="000000"/>
                <w:sz w:val="24"/>
                <w:szCs w:val="24"/>
              </w:rPr>
            </w:pPr>
          </w:p>
          <w:p w:rsidR="009503D1" w:rsidRDefault="00CE5EB9" w:rsidP="00683C71">
            <w:pPr>
              <w:tabs>
                <w:tab w:val="left" w:pos="1605"/>
              </w:tabs>
              <w:spacing w:before="60" w:after="180"/>
              <w:rPr>
                <w:b/>
                <w:iCs/>
                <w:color w:val="000000"/>
                <w:sz w:val="24"/>
                <w:szCs w:val="24"/>
              </w:rPr>
            </w:pPr>
            <w:r>
              <w:rPr>
                <w:rFonts w:ascii="Times New Roman" w:eastAsia="Times New Roman" w:hAnsi="Times New Roman"/>
                <w:b/>
                <w:iCs/>
                <w:color w:val="000000"/>
                <w:sz w:val="24"/>
                <w:szCs w:val="24"/>
                <w:lang w:val="en-GB"/>
              </w:rPr>
              <w:t>SCOPE</w:t>
            </w:r>
            <w:r w:rsidR="00683C71">
              <w:rPr>
                <w:rFonts w:ascii="Times New Roman" w:eastAsia="Times New Roman" w:hAnsi="Times New Roman"/>
                <w:b/>
                <w:iCs/>
                <w:color w:val="000000"/>
                <w:sz w:val="24"/>
                <w:szCs w:val="24"/>
                <w:lang w:val="en-GB"/>
              </w:rPr>
              <w:tab/>
            </w:r>
          </w:p>
          <w:p w:rsidR="009503D1" w:rsidRDefault="00CE5EB9">
            <w:pPr>
              <w:spacing w:before="60" w:after="180"/>
              <w:rPr>
                <w:iCs/>
                <w:color w:val="000000"/>
                <w:sz w:val="24"/>
                <w:szCs w:val="24"/>
              </w:rPr>
            </w:pPr>
            <w:r>
              <w:rPr>
                <w:rFonts w:ascii="Times New Roman" w:eastAsia="Times New Roman" w:hAnsi="Times New Roman"/>
                <w:iCs/>
                <w:color w:val="000000"/>
                <w:sz w:val="24"/>
                <w:szCs w:val="24"/>
                <w:lang w:val="en-GB"/>
              </w:rPr>
              <w:t>A</w:t>
            </w:r>
            <w:r w:rsidR="00DC7989">
              <w:rPr>
                <w:rFonts w:ascii="Times New Roman" w:eastAsia="Times New Roman" w:hAnsi="Times New Roman"/>
                <w:iCs/>
                <w:color w:val="000000"/>
                <w:sz w:val="24"/>
                <w:szCs w:val="24"/>
                <w:lang w:val="en-GB"/>
              </w:rPr>
              <w:t>s</w:t>
            </w:r>
            <w:bookmarkStart w:id="1" w:name="_GoBack"/>
            <w:bookmarkEnd w:id="1"/>
            <w:r>
              <w:rPr>
                <w:rFonts w:ascii="Times New Roman" w:eastAsia="Times New Roman" w:hAnsi="Times New Roman"/>
                <w:iCs/>
                <w:color w:val="000000"/>
                <w:sz w:val="24"/>
                <w:szCs w:val="24"/>
                <w:lang w:val="en-GB"/>
              </w:rPr>
              <w:t xml:space="preserve"> no target journal was specified</w:t>
            </w:r>
            <w:r>
              <w:rPr>
                <w:rFonts w:ascii="Times New Roman" w:eastAsia="Times New Roman" w:hAnsi="Times New Roman"/>
                <w:iCs/>
                <w:color w:val="000000"/>
                <w:sz w:val="24"/>
                <w:szCs w:val="24"/>
                <w:lang w:val="en-GB"/>
              </w:rPr>
              <w:t xml:space="preserve">, </w:t>
            </w:r>
            <w:r w:rsidR="00DC7989">
              <w:rPr>
                <w:rFonts w:ascii="Times New Roman" w:eastAsia="Times New Roman" w:hAnsi="Times New Roman"/>
                <w:iCs/>
                <w:color w:val="000000"/>
                <w:sz w:val="24"/>
                <w:szCs w:val="24"/>
                <w:lang w:val="en-GB"/>
              </w:rPr>
              <w:t>I am unable to comment on this</w:t>
            </w:r>
            <w:r>
              <w:rPr>
                <w:rFonts w:ascii="Times New Roman" w:eastAsia="Times New Roman" w:hAnsi="Times New Roman"/>
                <w:color w:val="000000"/>
                <w:sz w:val="24"/>
                <w:szCs w:val="24"/>
                <w:lang w:val="en-GB"/>
              </w:rPr>
              <w:t>.</w:t>
            </w:r>
          </w:p>
          <w:p w:rsidR="009503D1" w:rsidRDefault="009503D1">
            <w:pPr>
              <w:spacing w:before="60" w:after="180"/>
              <w:rPr>
                <w:iCs/>
                <w:color w:val="000000"/>
                <w:sz w:val="24"/>
                <w:szCs w:val="24"/>
              </w:rPr>
            </w:pPr>
          </w:p>
          <w:p w:rsidR="009503D1" w:rsidRPr="00683C71" w:rsidRDefault="00CE5EB9">
            <w:pPr>
              <w:spacing w:before="60" w:after="180"/>
              <w:rPr>
                <w:b/>
                <w:iCs/>
                <w:color w:val="000000"/>
                <w:sz w:val="24"/>
                <w:szCs w:val="24"/>
              </w:rPr>
            </w:pPr>
            <w:r>
              <w:rPr>
                <w:rFonts w:ascii="Times New Roman" w:eastAsia="Times New Roman" w:hAnsi="Times New Roman"/>
                <w:b/>
                <w:iCs/>
                <w:color w:val="000000"/>
                <w:sz w:val="24"/>
                <w:szCs w:val="24"/>
                <w:lang w:val="en-GB"/>
              </w:rPr>
              <w:t>NOVELTY OF THE STUDY</w:t>
            </w:r>
          </w:p>
          <w:p w:rsidR="009503D1" w:rsidRDefault="00CE5EB9">
            <w:pPr>
              <w:spacing w:before="60" w:after="180"/>
              <w:rPr>
                <w:iCs/>
                <w:color w:val="000000"/>
                <w:sz w:val="24"/>
                <w:szCs w:val="24"/>
              </w:rPr>
            </w:pPr>
            <w:r>
              <w:rPr>
                <w:rFonts w:ascii="Times New Roman" w:eastAsia="Times New Roman" w:hAnsi="Times New Roman"/>
                <w:iCs/>
                <w:color w:val="000000"/>
                <w:sz w:val="24"/>
                <w:szCs w:val="24"/>
                <w:lang w:val="en-GB"/>
              </w:rPr>
              <w:t>The method employed</w:t>
            </w:r>
            <w:r>
              <w:rPr>
                <w:rFonts w:ascii="Times New Roman" w:eastAsia="Times New Roman" w:hAnsi="Times New Roman"/>
                <w:iCs/>
                <w:color w:val="000000"/>
                <w:sz w:val="24"/>
                <w:szCs w:val="24"/>
                <w:lang w:val="en-GB"/>
              </w:rPr>
              <w:t xml:space="preserve"> is an exemplary use of machine </w:t>
            </w:r>
            <w:r>
              <w:rPr>
                <w:rFonts w:ascii="Times New Roman" w:eastAsia="Times New Roman" w:hAnsi="Times New Roman"/>
                <w:iCs/>
                <w:color w:val="000000"/>
                <w:sz w:val="24"/>
                <w:szCs w:val="24"/>
                <w:lang w:val="en-GB"/>
              </w:rPr>
              <w:t>learning techniques to examine an under-researched aspect of the tourism industry, but in a larger sense it suggests application to a broad class of economic sectors having access to Web 2.0</w:t>
            </w:r>
            <w:r w:rsidR="00683C71">
              <w:rPr>
                <w:rFonts w:ascii="Times New Roman" w:eastAsia="Times New Roman" w:hAnsi="Times New Roman"/>
                <w:iCs/>
                <w:color w:val="000000"/>
                <w:sz w:val="24"/>
                <w:szCs w:val="24"/>
                <w:lang w:val="en-GB"/>
              </w:rPr>
              <w:t>-</w:t>
            </w:r>
            <w:r>
              <w:rPr>
                <w:rFonts w:ascii="Times New Roman" w:eastAsia="Times New Roman" w:hAnsi="Times New Roman"/>
                <w:iCs/>
                <w:color w:val="000000"/>
                <w:sz w:val="24"/>
                <w:szCs w:val="24"/>
                <w:lang w:val="en-GB"/>
              </w:rPr>
              <w:t>enabled collection of textual sentiment records.</w:t>
            </w:r>
          </w:p>
          <w:p w:rsidR="009503D1" w:rsidRDefault="009503D1">
            <w:pPr>
              <w:spacing w:before="60" w:after="180"/>
              <w:rPr>
                <w:iCs/>
                <w:color w:val="000000"/>
                <w:sz w:val="24"/>
                <w:szCs w:val="24"/>
              </w:rPr>
            </w:pPr>
          </w:p>
          <w:p w:rsidR="009503D1" w:rsidRDefault="00CE5EB9">
            <w:pPr>
              <w:spacing w:before="60" w:after="180"/>
              <w:rPr>
                <w:b/>
                <w:iCs/>
                <w:color w:val="000000"/>
                <w:sz w:val="24"/>
                <w:szCs w:val="24"/>
              </w:rPr>
            </w:pPr>
            <w:r>
              <w:rPr>
                <w:rFonts w:ascii="Times New Roman" w:eastAsia="Times New Roman" w:hAnsi="Times New Roman"/>
                <w:b/>
                <w:iCs/>
                <w:color w:val="000000"/>
                <w:sz w:val="24"/>
                <w:szCs w:val="24"/>
                <w:lang w:val="en-GB"/>
              </w:rPr>
              <w:t xml:space="preserve">RELEVANCE AND </w:t>
            </w:r>
            <w:r>
              <w:rPr>
                <w:rFonts w:ascii="Times New Roman" w:eastAsia="Times New Roman" w:hAnsi="Times New Roman"/>
                <w:b/>
                <w:iCs/>
                <w:color w:val="000000"/>
                <w:sz w:val="24"/>
                <w:szCs w:val="24"/>
                <w:lang w:val="en-GB"/>
              </w:rPr>
              <w:t>CONTRIBUTION OF THE STUDY</w:t>
            </w:r>
          </w:p>
          <w:p w:rsidR="009503D1" w:rsidRDefault="00CE5EB9">
            <w:pPr>
              <w:spacing w:before="60" w:after="180"/>
            </w:pPr>
            <w:r>
              <w:rPr>
                <w:rFonts w:ascii="Times New Roman" w:eastAsia="Times New Roman" w:hAnsi="Times New Roman"/>
                <w:iCs/>
                <w:color w:val="000000"/>
                <w:sz w:val="24"/>
                <w:szCs w:val="24"/>
                <w:lang w:val="en-GB"/>
              </w:rPr>
              <w:t>As it seems incomplete, it is difficult to gauge the impact of this manuscript.  The study demonstrates the potential of machine learning, data mining, and</w:t>
            </w:r>
            <w:r w:rsidR="00683C71">
              <w:rPr>
                <w:rFonts w:ascii="Times New Roman" w:eastAsia="Times New Roman" w:hAnsi="Times New Roman"/>
                <w:iCs/>
                <w:color w:val="000000"/>
                <w:sz w:val="24"/>
                <w:szCs w:val="24"/>
                <w:lang w:val="en-GB"/>
              </w:rPr>
              <w:t>,</w:t>
            </w:r>
            <w:r>
              <w:rPr>
                <w:rFonts w:ascii="Times New Roman" w:eastAsia="Times New Roman" w:hAnsi="Times New Roman"/>
                <w:iCs/>
                <w:color w:val="000000"/>
                <w:sz w:val="24"/>
                <w:szCs w:val="24"/>
                <w:lang w:val="en-GB"/>
              </w:rPr>
              <w:t xml:space="preserve"> in particular</w:t>
            </w:r>
            <w:r w:rsidR="00683C71">
              <w:rPr>
                <w:rFonts w:ascii="Times New Roman" w:eastAsia="Times New Roman" w:hAnsi="Times New Roman"/>
                <w:iCs/>
                <w:color w:val="000000"/>
                <w:sz w:val="24"/>
                <w:szCs w:val="24"/>
                <w:lang w:val="en-GB"/>
              </w:rPr>
              <w:t>,</w:t>
            </w:r>
            <w:r>
              <w:rPr>
                <w:rFonts w:ascii="Times New Roman" w:eastAsia="Times New Roman" w:hAnsi="Times New Roman"/>
                <w:iCs/>
                <w:color w:val="000000"/>
                <w:sz w:val="24"/>
                <w:szCs w:val="24"/>
                <w:lang w:val="en-GB"/>
              </w:rPr>
              <w:t xml:space="preserve"> text-mining to uncover previously overlooked insights into c</w:t>
            </w:r>
            <w:r>
              <w:rPr>
                <w:rFonts w:ascii="Times New Roman" w:eastAsia="Times New Roman" w:hAnsi="Times New Roman"/>
                <w:iCs/>
                <w:color w:val="000000"/>
                <w:sz w:val="24"/>
                <w:szCs w:val="24"/>
                <w:lang w:val="en-GB"/>
              </w:rPr>
              <w:t>ustomer expectations.  This capability may translate into industries beyond tourism and other service industries.</w:t>
            </w:r>
          </w:p>
          <w:p w:rsidR="009503D1" w:rsidRDefault="009503D1">
            <w:pPr>
              <w:spacing w:before="60" w:after="180"/>
              <w:rPr>
                <w:iCs/>
                <w:color w:val="000000"/>
                <w:sz w:val="24"/>
                <w:szCs w:val="24"/>
              </w:rPr>
            </w:pPr>
          </w:p>
          <w:p w:rsidR="009503D1" w:rsidRDefault="00CE5EB9">
            <w:pPr>
              <w:spacing w:before="60" w:after="180"/>
              <w:rPr>
                <w:b/>
                <w:iCs/>
                <w:color w:val="000000"/>
                <w:sz w:val="24"/>
                <w:szCs w:val="24"/>
              </w:rPr>
            </w:pPr>
            <w:r>
              <w:rPr>
                <w:rFonts w:ascii="Times New Roman" w:eastAsia="Times New Roman" w:hAnsi="Times New Roman"/>
                <w:b/>
                <w:iCs/>
                <w:color w:val="000000"/>
                <w:sz w:val="24"/>
                <w:szCs w:val="24"/>
                <w:lang w:val="en-GB"/>
              </w:rPr>
              <w:t>SUBMISSION READINESS</w:t>
            </w:r>
          </w:p>
          <w:p w:rsidR="009503D1" w:rsidRDefault="00683C71" w:rsidP="00FE69CA">
            <w:pPr>
              <w:spacing w:before="60" w:after="180"/>
              <w:rPr>
                <w:rFonts w:ascii="Times New Roman" w:eastAsia="Times New Roman" w:hAnsi="Times New Roman"/>
                <w:iCs/>
                <w:color w:val="000000"/>
                <w:sz w:val="24"/>
                <w:szCs w:val="24"/>
                <w:lang w:val="en-GB"/>
              </w:rPr>
            </w:pPr>
            <w:r>
              <w:rPr>
                <w:rFonts w:ascii="Times New Roman" w:eastAsia="Times New Roman" w:hAnsi="Times New Roman"/>
                <w:iCs/>
                <w:color w:val="000000"/>
                <w:sz w:val="24"/>
                <w:szCs w:val="24"/>
                <w:lang w:val="en-GB"/>
              </w:rPr>
              <w:t>It seems that the manuscript is incomplete (this is most likely the first half only); therefore,</w:t>
            </w:r>
            <w:r w:rsidR="00CE5EB9">
              <w:rPr>
                <w:rFonts w:ascii="Times New Roman" w:eastAsia="Times New Roman" w:hAnsi="Times New Roman"/>
                <w:iCs/>
                <w:color w:val="000000"/>
                <w:sz w:val="24"/>
                <w:szCs w:val="24"/>
                <w:lang w:val="en-GB"/>
              </w:rPr>
              <w:t xml:space="preserve"> experimental results or findings, </w:t>
            </w:r>
            <w:r w:rsidR="00CE5EB9">
              <w:rPr>
                <w:rFonts w:ascii="Times New Roman" w:eastAsia="Times New Roman" w:hAnsi="Times New Roman"/>
                <w:iCs/>
                <w:color w:val="000000"/>
                <w:sz w:val="24"/>
                <w:szCs w:val="24"/>
                <w:lang w:val="en-GB"/>
              </w:rPr>
              <w:t>conclusions, study limitations,</w:t>
            </w:r>
            <w:r w:rsidR="00CE5EB9">
              <w:rPr>
                <w:rFonts w:ascii="Times New Roman" w:eastAsia="Times New Roman" w:hAnsi="Times New Roman"/>
                <w:iCs/>
                <w:color w:val="000000"/>
                <w:sz w:val="24"/>
                <w:szCs w:val="24"/>
                <w:lang w:val="en-GB"/>
              </w:rPr>
              <w:t xml:space="preserve"> </w:t>
            </w:r>
            <w:r>
              <w:rPr>
                <w:rFonts w:ascii="Times New Roman" w:eastAsia="Times New Roman" w:hAnsi="Times New Roman"/>
                <w:iCs/>
                <w:color w:val="000000"/>
                <w:sz w:val="24"/>
                <w:szCs w:val="24"/>
                <w:lang w:val="en-GB"/>
              </w:rPr>
              <w:t>and</w:t>
            </w:r>
            <w:r w:rsidR="00CE5EB9">
              <w:rPr>
                <w:rFonts w:ascii="Times New Roman" w:eastAsia="Times New Roman" w:hAnsi="Times New Roman"/>
                <w:iCs/>
                <w:color w:val="000000"/>
                <w:sz w:val="24"/>
                <w:szCs w:val="24"/>
                <w:lang w:val="en-GB"/>
              </w:rPr>
              <w:t xml:space="preserve"> future work</w:t>
            </w:r>
            <w:r>
              <w:rPr>
                <w:rFonts w:ascii="Times New Roman" w:eastAsia="Times New Roman" w:hAnsi="Times New Roman"/>
                <w:iCs/>
                <w:color w:val="000000"/>
                <w:sz w:val="24"/>
                <w:szCs w:val="24"/>
                <w:lang w:val="en-GB"/>
              </w:rPr>
              <w:t xml:space="preserve"> are not present here</w:t>
            </w:r>
            <w:r w:rsidR="00CE5EB9">
              <w:rPr>
                <w:rFonts w:ascii="Times New Roman" w:eastAsia="Times New Roman" w:hAnsi="Times New Roman"/>
                <w:iCs/>
                <w:color w:val="000000"/>
                <w:sz w:val="24"/>
                <w:szCs w:val="24"/>
                <w:lang w:val="en-GB"/>
              </w:rPr>
              <w:t xml:space="preserve">.  </w:t>
            </w:r>
            <w:r w:rsidR="00FE69CA">
              <w:rPr>
                <w:rFonts w:ascii="Times New Roman" w:eastAsia="Times New Roman" w:hAnsi="Times New Roman"/>
                <w:iCs/>
                <w:color w:val="000000"/>
                <w:sz w:val="24"/>
                <w:szCs w:val="24"/>
                <w:lang w:val="en-GB"/>
              </w:rPr>
              <w:t>T</w:t>
            </w:r>
            <w:r w:rsidR="00CE5EB9">
              <w:rPr>
                <w:rFonts w:ascii="Times New Roman" w:eastAsia="Times New Roman" w:hAnsi="Times New Roman"/>
                <w:iCs/>
                <w:color w:val="000000"/>
                <w:sz w:val="24"/>
                <w:szCs w:val="24"/>
                <w:lang w:val="en-GB"/>
              </w:rPr>
              <w:t>he</w:t>
            </w:r>
            <w:r w:rsidR="00FE69CA">
              <w:rPr>
                <w:rFonts w:ascii="Times New Roman" w:eastAsia="Times New Roman" w:hAnsi="Times New Roman"/>
                <w:iCs/>
                <w:color w:val="000000"/>
                <w:sz w:val="24"/>
                <w:szCs w:val="24"/>
                <w:lang w:val="en-GB"/>
              </w:rPr>
              <w:t>se</w:t>
            </w:r>
            <w:r w:rsidR="00CE5EB9">
              <w:rPr>
                <w:rFonts w:ascii="Times New Roman" w:eastAsia="Times New Roman" w:hAnsi="Times New Roman"/>
                <w:iCs/>
                <w:color w:val="000000"/>
                <w:sz w:val="24"/>
                <w:szCs w:val="24"/>
                <w:lang w:val="en-GB"/>
              </w:rPr>
              <w:t xml:space="preserve"> absent sections would be required before </w:t>
            </w:r>
            <w:r w:rsidR="00FE69CA">
              <w:rPr>
                <w:rFonts w:ascii="Times New Roman" w:eastAsia="Times New Roman" w:hAnsi="Times New Roman"/>
                <w:iCs/>
                <w:color w:val="000000"/>
                <w:sz w:val="24"/>
                <w:szCs w:val="24"/>
                <w:lang w:val="en-GB"/>
              </w:rPr>
              <w:t>the manuscript</w:t>
            </w:r>
            <w:r w:rsidR="00CE5EB9">
              <w:rPr>
                <w:rFonts w:ascii="Times New Roman" w:eastAsia="Times New Roman" w:hAnsi="Times New Roman"/>
                <w:iCs/>
                <w:color w:val="000000"/>
                <w:sz w:val="24"/>
                <w:szCs w:val="24"/>
                <w:lang w:val="en-GB"/>
              </w:rPr>
              <w:t xml:space="preserve"> could be considered</w:t>
            </w:r>
            <w:r w:rsidR="00CE5EB9">
              <w:rPr>
                <w:rFonts w:ascii="Times New Roman" w:eastAsia="Times New Roman" w:hAnsi="Times New Roman"/>
                <w:iCs/>
                <w:color w:val="000000"/>
                <w:sz w:val="24"/>
                <w:szCs w:val="24"/>
                <w:lang w:val="en-GB"/>
              </w:rPr>
              <w:t xml:space="preserve"> in a submission-ready state.</w:t>
            </w:r>
          </w:p>
        </w:tc>
      </w:tr>
    </w:tbl>
    <w:p w:rsidR="009503D1" w:rsidRPr="00FE69CA" w:rsidRDefault="00FE69CA" w:rsidP="00FE69CA">
      <w:pPr>
        <w:spacing w:after="0"/>
        <w:rPr>
          <w:rFonts w:ascii="Times New Roman" w:hAnsi="Times New Roman"/>
          <w:iCs/>
          <w:color w:val="000000"/>
          <w:sz w:val="24"/>
          <w:szCs w:val="24"/>
        </w:rPr>
      </w:pPr>
      <w:r w:rsidRPr="00FE69CA">
        <w:rPr>
          <w:rFonts w:ascii="Times New Roman" w:hAnsi="Times New Roman"/>
          <w:sz w:val="24"/>
          <w:szCs w:val="24"/>
        </w:rPr>
        <w:t>However, I have provided some suggestions for the abstract and the introduction section to avoid repetition, wordiness, etc. Please refer to my comments in the main document for these.</w:t>
      </w:r>
      <w:r w:rsidR="00CE5EB9" w:rsidRPr="00FE69CA">
        <w:rPr>
          <w:rFonts w:ascii="Times New Roman" w:hAnsi="Times New Roman"/>
          <w:sz w:val="24"/>
          <w:szCs w:val="24"/>
        </w:rPr>
        <w:br w:type="page"/>
      </w:r>
    </w:p>
    <w:p w:rsidR="009503D1" w:rsidRDefault="009503D1">
      <w:pPr>
        <w:spacing w:after="0" w:line="276" w:lineRule="auto"/>
        <w:rPr>
          <w:rFonts w:ascii="Times New Roman" w:hAnsi="Times New Roman"/>
          <w:iCs/>
          <w:color w:val="000000"/>
          <w:sz w:val="24"/>
          <w:szCs w:val="24"/>
        </w:rPr>
      </w:pPr>
    </w:p>
    <w:tbl>
      <w:tblPr>
        <w:tblStyle w:val="TableGrid1"/>
        <w:tblW w:w="9576" w:type="dxa"/>
        <w:jc w:val="center"/>
        <w:tblLook w:val="04A0" w:firstRow="1" w:lastRow="0" w:firstColumn="1" w:lastColumn="0" w:noHBand="0" w:noVBand="1"/>
      </w:tblPr>
      <w:tblGrid>
        <w:gridCol w:w="9576"/>
      </w:tblGrid>
      <w:tr w:rsidR="009503D1">
        <w:trPr>
          <w:trHeight w:val="343"/>
          <w:jc w:val="center"/>
        </w:trPr>
        <w:tc>
          <w:tcPr>
            <w:tcW w:w="9576" w:type="dxa"/>
            <w:tcBorders>
              <w:top w:val="nil"/>
              <w:left w:val="nil"/>
              <w:bottom w:val="nil"/>
              <w:right w:val="nil"/>
            </w:tcBorders>
            <w:shd w:val="clear" w:color="auto" w:fill="2B97C5"/>
            <w:vAlign w:val="center"/>
          </w:tcPr>
          <w:p w:rsidR="009503D1" w:rsidRDefault="00CE5EB9">
            <w:pPr>
              <w:spacing w:after="0"/>
              <w:rPr>
                <w:b/>
                <w:color w:val="000000"/>
                <w:sz w:val="24"/>
                <w:szCs w:val="24"/>
              </w:rPr>
            </w:pPr>
            <w:r>
              <w:rPr>
                <w:rFonts w:ascii="Times New Roman" w:eastAsia="Times New Roman" w:hAnsi="Times New Roman"/>
                <w:b/>
                <w:color w:val="FFFFFF"/>
                <w:sz w:val="24"/>
                <w:szCs w:val="24"/>
                <w:lang w:val="en-GB"/>
              </w:rPr>
              <w:t>Quick tip</w:t>
            </w:r>
          </w:p>
        </w:tc>
      </w:tr>
      <w:tr w:rsidR="009503D1">
        <w:trPr>
          <w:trHeight w:val="140"/>
          <w:jc w:val="center"/>
        </w:trPr>
        <w:tc>
          <w:tcPr>
            <w:tcW w:w="9576" w:type="dxa"/>
            <w:tcBorders>
              <w:top w:val="nil"/>
              <w:left w:val="nil"/>
              <w:bottom w:val="nil"/>
              <w:right w:val="nil"/>
            </w:tcBorders>
          </w:tcPr>
          <w:p w:rsidR="009503D1" w:rsidRDefault="00CE5EB9">
            <w:pPr>
              <w:spacing w:before="60" w:after="0"/>
              <w:rPr>
                <w:b/>
                <w:iCs/>
                <w:color w:val="000000"/>
                <w:sz w:val="24"/>
                <w:szCs w:val="24"/>
              </w:rPr>
            </w:pPr>
            <w:r>
              <w:rPr>
                <w:rFonts w:ascii="Times New Roman" w:eastAsia="Times New Roman" w:hAnsi="Times New Roman"/>
                <w:b/>
                <w:iCs/>
                <w:color w:val="000000"/>
                <w:sz w:val="24"/>
                <w:szCs w:val="24"/>
                <w:lang w:val="en-GB"/>
              </w:rPr>
              <w:t>Guideline</w:t>
            </w:r>
          </w:p>
        </w:tc>
      </w:tr>
      <w:tr w:rsidR="009503D1">
        <w:trPr>
          <w:trHeight w:val="342"/>
          <w:jc w:val="center"/>
        </w:trPr>
        <w:tc>
          <w:tcPr>
            <w:tcW w:w="9576" w:type="dxa"/>
            <w:tcBorders>
              <w:top w:val="nil"/>
              <w:left w:val="nil"/>
              <w:bottom w:val="single" w:sz="12" w:space="0" w:color="808080"/>
              <w:right w:val="nil"/>
            </w:tcBorders>
          </w:tcPr>
          <w:p w:rsidR="009503D1" w:rsidRDefault="00FE69CA">
            <w:pPr>
              <w:spacing w:after="240"/>
              <w:rPr>
                <w:rFonts w:ascii="Times New Roman" w:eastAsia="Times New Roman" w:hAnsi="Times New Roman"/>
                <w:iCs/>
                <w:color w:val="000000"/>
                <w:sz w:val="24"/>
                <w:szCs w:val="24"/>
                <w:lang w:val="en-GB"/>
              </w:rPr>
            </w:pPr>
            <w:r>
              <w:rPr>
                <w:rFonts w:ascii="Verdana" w:hAnsi="Verdana"/>
                <w:color w:val="000000"/>
                <w:sz w:val="21"/>
                <w:szCs w:val="21"/>
                <w:shd w:val="clear" w:color="auto" w:fill="FFFFFF"/>
              </w:rPr>
              <w:t>Maintain a formal tone in academic writing.</w:t>
            </w:r>
          </w:p>
        </w:tc>
      </w:tr>
      <w:tr w:rsidR="009503D1">
        <w:trPr>
          <w:jc w:val="center"/>
        </w:trPr>
        <w:tc>
          <w:tcPr>
            <w:tcW w:w="9576" w:type="dxa"/>
            <w:tcBorders>
              <w:top w:val="single" w:sz="12" w:space="0" w:color="808080"/>
              <w:left w:val="nil"/>
              <w:bottom w:val="nil"/>
              <w:right w:val="nil"/>
            </w:tcBorders>
          </w:tcPr>
          <w:p w:rsidR="009503D1" w:rsidRDefault="00CE5EB9">
            <w:pPr>
              <w:spacing w:before="60" w:after="0"/>
              <w:rPr>
                <w:b/>
                <w:iCs/>
                <w:color w:val="000000"/>
                <w:sz w:val="24"/>
                <w:szCs w:val="24"/>
              </w:rPr>
            </w:pPr>
            <w:r>
              <w:rPr>
                <w:rFonts w:ascii="Times New Roman" w:eastAsia="Times New Roman" w:hAnsi="Times New Roman"/>
                <w:b/>
                <w:iCs/>
                <w:color w:val="000000"/>
                <w:sz w:val="24"/>
                <w:szCs w:val="24"/>
                <w:lang w:val="en-GB"/>
              </w:rPr>
              <w:t>Explanation</w:t>
            </w:r>
          </w:p>
        </w:tc>
      </w:tr>
      <w:tr w:rsidR="009503D1">
        <w:trPr>
          <w:jc w:val="center"/>
        </w:trPr>
        <w:tc>
          <w:tcPr>
            <w:tcW w:w="9576" w:type="dxa"/>
            <w:tcBorders>
              <w:top w:val="nil"/>
              <w:left w:val="nil"/>
              <w:bottom w:val="single" w:sz="12" w:space="0" w:color="808080"/>
              <w:right w:val="nil"/>
            </w:tcBorders>
          </w:tcPr>
          <w:p w:rsidR="009503D1" w:rsidRDefault="00FE69CA">
            <w:pPr>
              <w:spacing w:after="240"/>
              <w:rPr>
                <w:rFonts w:ascii="Times New Roman" w:eastAsia="Times New Roman" w:hAnsi="Times New Roman"/>
                <w:iCs/>
                <w:color w:val="000000"/>
                <w:sz w:val="24"/>
                <w:szCs w:val="24"/>
                <w:lang w:val="en-GB"/>
              </w:rPr>
            </w:pPr>
            <w:r>
              <w:rPr>
                <w:rFonts w:ascii="Verdana" w:hAnsi="Verdana"/>
                <w:color w:val="000000"/>
                <w:sz w:val="21"/>
                <w:szCs w:val="21"/>
                <w:shd w:val="clear" w:color="auto" w:fill="FFFFFF"/>
              </w:rPr>
              <w:t xml:space="preserve">In academic writing, words that lend a more formal tone to the sentence are preferred. Therefore, even if the usage is grammatical, words like “so” at the beginning of a sentence are replaced by “therefore.” For example, "Therefore, we performed a retrospective study to </w:t>
            </w:r>
            <w:proofErr w:type="spellStart"/>
            <w:r>
              <w:rPr>
                <w:rFonts w:ascii="Verdana" w:hAnsi="Verdana"/>
                <w:color w:val="000000"/>
                <w:sz w:val="21"/>
                <w:szCs w:val="21"/>
                <w:shd w:val="clear" w:color="auto" w:fill="FFFFFF"/>
              </w:rPr>
              <w:t>analyse</w:t>
            </w:r>
            <w:proofErr w:type="spellEnd"/>
            <w:r>
              <w:rPr>
                <w:rFonts w:ascii="Verdana" w:hAnsi="Verdana"/>
                <w:color w:val="000000"/>
                <w:sz w:val="21"/>
                <w:szCs w:val="21"/>
                <w:shd w:val="clear" w:color="auto" w:fill="FFFFFF"/>
              </w:rPr>
              <w:t xml:space="preserve">…" is preferred over "So, we performed a retrospective study to </w:t>
            </w:r>
            <w:proofErr w:type="spellStart"/>
            <w:r>
              <w:rPr>
                <w:rFonts w:ascii="Verdana" w:hAnsi="Verdana"/>
                <w:color w:val="000000"/>
                <w:sz w:val="21"/>
                <w:szCs w:val="21"/>
                <w:shd w:val="clear" w:color="auto" w:fill="FFFFFF"/>
              </w:rPr>
              <w:t>analyse</w:t>
            </w:r>
            <w:proofErr w:type="spellEnd"/>
            <w:r>
              <w:rPr>
                <w:rFonts w:ascii="Verdana" w:hAnsi="Verdana"/>
                <w:color w:val="000000"/>
                <w:sz w:val="21"/>
                <w:szCs w:val="21"/>
                <w:shd w:val="clear" w:color="auto" w:fill="FFFFFF"/>
              </w:rPr>
              <w:t>…"</w:t>
            </w:r>
          </w:p>
        </w:tc>
      </w:tr>
      <w:tr w:rsidR="009503D1">
        <w:trPr>
          <w:jc w:val="center"/>
        </w:trPr>
        <w:tc>
          <w:tcPr>
            <w:tcW w:w="9576" w:type="dxa"/>
            <w:tcBorders>
              <w:top w:val="single" w:sz="12" w:space="0" w:color="808080"/>
              <w:left w:val="nil"/>
              <w:bottom w:val="nil"/>
              <w:right w:val="nil"/>
            </w:tcBorders>
          </w:tcPr>
          <w:p w:rsidR="009503D1" w:rsidRDefault="00CE5EB9">
            <w:pPr>
              <w:spacing w:before="60" w:after="0"/>
              <w:rPr>
                <w:b/>
                <w:iCs/>
                <w:color w:val="000000"/>
                <w:sz w:val="24"/>
                <w:szCs w:val="24"/>
              </w:rPr>
            </w:pPr>
            <w:r>
              <w:rPr>
                <w:rFonts w:ascii="Times New Roman" w:eastAsia="Times New Roman" w:hAnsi="Times New Roman"/>
                <w:b/>
                <w:iCs/>
                <w:color w:val="000000"/>
                <w:sz w:val="24"/>
                <w:szCs w:val="24"/>
                <w:lang w:val="en-GB"/>
              </w:rPr>
              <w:t>Example</w:t>
            </w:r>
          </w:p>
        </w:tc>
      </w:tr>
      <w:tr w:rsidR="009503D1">
        <w:trPr>
          <w:jc w:val="center"/>
        </w:trPr>
        <w:tc>
          <w:tcPr>
            <w:tcW w:w="9576" w:type="dxa"/>
            <w:tcBorders>
              <w:top w:val="nil"/>
              <w:left w:val="nil"/>
              <w:bottom w:val="nil"/>
              <w:right w:val="nil"/>
            </w:tcBorders>
          </w:tcPr>
          <w:p w:rsidR="009503D1" w:rsidRDefault="00FE69CA">
            <w:pPr>
              <w:spacing w:after="240"/>
              <w:rPr>
                <w:iCs/>
                <w:color w:val="000000"/>
                <w:sz w:val="24"/>
                <w:szCs w:val="24"/>
              </w:rPr>
            </w:pPr>
            <w:del w:id="2" w:author="Author" w:date="2021-02-09T17:38:00Z">
              <w:r w:rsidDel="00AD3970">
                <w:rPr>
                  <w:rFonts w:ascii="Courier New" w:eastAsia="Times New Roman" w:hAnsi="Courier New" w:cs="Courier New"/>
                  <w:color w:val="000000"/>
                  <w:sz w:val="20"/>
                  <w:szCs w:val="20"/>
                </w:rPr>
                <w:delText>So</w:delText>
              </w:r>
            </w:del>
            <w:ins w:id="3" w:author="Author" w:date="2021-02-09T17:38:00Z">
              <w:r>
                <w:rPr>
                  <w:rFonts w:ascii="Courier New" w:eastAsia="Times New Roman" w:hAnsi="Courier New" w:cs="Courier New"/>
                  <w:color w:val="000000"/>
                  <w:sz w:val="20"/>
                  <w:szCs w:val="20"/>
                </w:rPr>
                <w:t>Therefore,</w:t>
              </w:r>
            </w:ins>
            <w:r>
              <w:rPr>
                <w:rFonts w:ascii="Courier New" w:eastAsia="Times New Roman" w:hAnsi="Courier New" w:cs="Courier New"/>
                <w:color w:val="000000"/>
                <w:sz w:val="20"/>
                <w:szCs w:val="20"/>
              </w:rPr>
              <w:t xml:space="preserve"> we must measure their differences</w:t>
            </w:r>
          </w:p>
        </w:tc>
      </w:tr>
    </w:tbl>
    <w:p w:rsidR="009503D1" w:rsidRDefault="009503D1">
      <w:pPr>
        <w:rPr>
          <w:rFonts w:ascii="Times New Roman" w:eastAsia="Times New Roman" w:hAnsi="Times New Roman"/>
          <w:iCs/>
          <w:color w:val="000000"/>
        </w:rPr>
      </w:pPr>
    </w:p>
    <w:sectPr w:rsidR="009503D1">
      <w:headerReference w:type="default" r:id="rId10"/>
      <w:footerReference w:type="default" r:id="rId11"/>
      <w:pgSz w:w="12240" w:h="15840"/>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EB9" w:rsidRDefault="00CE5EB9">
      <w:pPr>
        <w:spacing w:after="0"/>
      </w:pPr>
      <w:r>
        <w:separator/>
      </w:r>
    </w:p>
  </w:endnote>
  <w:endnote w:type="continuationSeparator" w:id="0">
    <w:p w:rsidR="00CE5EB9" w:rsidRDefault="00CE5E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angal">
    <w:altName w:val="Courier New"/>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3D1" w:rsidRDefault="00950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EB9" w:rsidRDefault="00CE5EB9">
      <w:pPr>
        <w:spacing w:after="0"/>
      </w:pPr>
      <w:r>
        <w:separator/>
      </w:r>
    </w:p>
  </w:footnote>
  <w:footnote w:type="continuationSeparator" w:id="0">
    <w:p w:rsidR="00CE5EB9" w:rsidRDefault="00CE5EB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3D1" w:rsidRDefault="00CE5EB9">
    <w:pPr>
      <w:pStyle w:val="Footer"/>
      <w:rPr>
        <w:rFonts w:ascii="Times New Roman" w:hAnsi="Times New Roman"/>
        <w:bCs/>
        <w:color w:val="DE293B"/>
        <w:sz w:val="24"/>
        <w:szCs w:val="24"/>
      </w:rPr>
    </w:pPr>
    <w:r>
      <w:rPr>
        <w:noProof/>
        <w:lang w:val="en-IN" w:eastAsia="en-IN"/>
      </w:rPr>
      <w:drawing>
        <wp:anchor distT="0" distB="0" distL="114300" distR="114300" simplePos="0" relativeHeight="5" behindDoc="1" locked="0" layoutInCell="1" allowOverlap="1">
          <wp:simplePos x="0" y="0"/>
          <wp:positionH relativeFrom="column">
            <wp:posOffset>4105275</wp:posOffset>
          </wp:positionH>
          <wp:positionV relativeFrom="paragraph">
            <wp:posOffset>-220980</wp:posOffset>
          </wp:positionV>
          <wp:extent cx="1724025" cy="552450"/>
          <wp:effectExtent l="0" t="0" r="0" b="0"/>
          <wp:wrapSquare wrapText="bothSides"/>
          <wp:docPr id="1" name="Picture 2" desc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01"/>
                  <pic:cNvPicPr>
                    <a:picLocks noChangeAspect="1" noChangeArrowheads="1"/>
                  </pic:cNvPicPr>
                </pic:nvPicPr>
                <pic:blipFill>
                  <a:blip r:embed="rId1"/>
                  <a:stretch>
                    <a:fillRect/>
                  </a:stretch>
                </pic:blipFill>
                <pic:spPr bwMode="auto">
                  <a:xfrm>
                    <a:off x="0" y="0"/>
                    <a:ext cx="1724025" cy="552450"/>
                  </a:xfrm>
                  <a:prstGeom prst="rect">
                    <a:avLst/>
                  </a:prstGeom>
                </pic:spPr>
              </pic:pic>
            </a:graphicData>
          </a:graphic>
        </wp:anchor>
      </w:drawing>
    </w:r>
    <w:r>
      <w:rPr>
        <w:rFonts w:ascii="Times New Roman" w:hAnsi="Times New Roman"/>
        <w:bCs/>
        <w:color w:val="DE293B"/>
        <w:sz w:val="24"/>
        <w:szCs w:val="24"/>
      </w:rPr>
      <w:t>Letter from the editor</w:t>
    </w:r>
  </w:p>
  <w:p w:rsidR="009503D1" w:rsidRDefault="00CE5EB9">
    <w:pPr>
      <w:pStyle w:val="Footer"/>
      <w:rPr>
        <w:b/>
        <w:bCs/>
        <w:color w:val="C00000"/>
        <w:sz w:val="28"/>
        <w:szCs w:val="28"/>
      </w:rPr>
    </w:pPr>
    <w:r>
      <w:rPr>
        <w:b/>
        <w:bCs/>
        <w:color w:val="C00000"/>
        <w:sz w:val="28"/>
        <w:szCs w:val="28"/>
      </w:rPr>
      <w:tab/>
    </w:r>
    <w:r>
      <w:rPr>
        <w:b/>
        <w:bCs/>
        <w:color w:val="C00000"/>
        <w:sz w:val="28"/>
        <w:szCs w:val="28"/>
      </w:rPr>
      <w:tab/>
    </w:r>
  </w:p>
  <w:p w:rsidR="009503D1" w:rsidRDefault="009503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0F9"/>
    <w:multiLevelType w:val="multilevel"/>
    <w:tmpl w:val="D8EEE36A"/>
    <w:lvl w:ilvl="0">
      <w:start w:val="1"/>
      <w:numFmt w:val="decimal"/>
      <w:lvlText w:val="%1."/>
      <w:lvlJc w:val="left"/>
      <w:pPr>
        <w:tabs>
          <w:tab w:val="num" w:pos="720"/>
        </w:tabs>
        <w:ind w:left="720" w:hanging="360"/>
      </w:pPr>
      <w:rPr>
        <w:b w:val="0"/>
        <w:bCs w:val="0"/>
        <w:color w:val="auto"/>
      </w:rPr>
    </w:lvl>
    <w:lvl w:ilvl="1">
      <w:start w:val="2"/>
      <w:numFmt w:val="bullet"/>
      <w:lvlText w:val="-"/>
      <w:lvlJc w:val="left"/>
      <w:pPr>
        <w:tabs>
          <w:tab w:val="num" w:pos="0"/>
        </w:tabs>
        <w:ind w:left="1440" w:hanging="360"/>
      </w:pPr>
      <w:rPr>
        <w:rFonts w:ascii="Calibri" w:hAnsi="Calibri" w:cs="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7AF71BC"/>
    <w:multiLevelType w:val="multilevel"/>
    <w:tmpl w:val="FCD86D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25880645"/>
    <w:multiLevelType w:val="multilevel"/>
    <w:tmpl w:val="63F07D7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nsid w:val="45FC22B6"/>
    <w:multiLevelType w:val="multilevel"/>
    <w:tmpl w:val="A1A015F6"/>
    <w:lvl w:ilvl="0">
      <w:start w:val="1"/>
      <w:numFmt w:val="decimal"/>
      <w:lvlText w:val="%1."/>
      <w:lvlJc w:val="left"/>
      <w:pPr>
        <w:tabs>
          <w:tab w:val="num" w:pos="360"/>
        </w:tabs>
        <w:ind w:left="360" w:hanging="360"/>
      </w:pPr>
      <w:rPr>
        <w:b w:val="0"/>
        <w:color w:val="auto"/>
      </w:rPr>
    </w:lvl>
    <w:lvl w:ilvl="1">
      <w:start w:val="2"/>
      <w:numFmt w:val="bullet"/>
      <w:lvlText w:val="-"/>
      <w:lvlJc w:val="left"/>
      <w:pPr>
        <w:tabs>
          <w:tab w:val="num" w:pos="0"/>
        </w:tabs>
        <w:ind w:left="1080" w:hanging="360"/>
      </w:pPr>
      <w:rPr>
        <w:rFonts w:ascii="Calibri" w:hAnsi="Calibri" w:cs="Calibri"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3D1"/>
    <w:rsid w:val="005A1D03"/>
    <w:rsid w:val="00683C71"/>
    <w:rsid w:val="009503D1"/>
    <w:rsid w:val="00CE5EB9"/>
    <w:rsid w:val="00DC7989"/>
    <w:rsid w:val="00FE69CA"/>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Autospacing="1"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qFormat/>
    <w:rsid w:val="000A0EFD"/>
    <w:rPr>
      <w:rFonts w:ascii="Times New Roman" w:eastAsia="Times New Roman" w:hAnsi="Times New Roman"/>
      <w:b/>
      <w:bCs/>
      <w:sz w:val="36"/>
      <w:szCs w:val="36"/>
    </w:rPr>
  </w:style>
  <w:style w:type="character" w:customStyle="1" w:styleId="Heading3Char">
    <w:name w:val="Heading 3 Char"/>
    <w:link w:val="Heading3"/>
    <w:uiPriority w:val="9"/>
    <w:qFormat/>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qFormat/>
    <w:rsid w:val="000A0EFD"/>
  </w:style>
  <w:style w:type="character" w:customStyle="1" w:styleId="apple-converted-space">
    <w:name w:val="apple-converted-space"/>
    <w:basedOn w:val="DefaultParagraphFont"/>
    <w:qFormat/>
    <w:rsid w:val="000A0EFD"/>
  </w:style>
  <w:style w:type="character" w:styleId="Strong">
    <w:name w:val="Strong"/>
    <w:uiPriority w:val="22"/>
    <w:qFormat/>
    <w:rsid w:val="000A0EFD"/>
    <w:rPr>
      <w:b/>
      <w:bCs/>
    </w:rPr>
  </w:style>
  <w:style w:type="character" w:customStyle="1" w:styleId="msg1">
    <w:name w:val="msg1"/>
    <w:basedOn w:val="DefaultParagraphFont"/>
    <w:qFormat/>
    <w:rsid w:val="000A0EFD"/>
  </w:style>
  <w:style w:type="character" w:customStyle="1" w:styleId="HeaderChar">
    <w:name w:val="Header Char"/>
    <w:link w:val="Header"/>
    <w:uiPriority w:val="99"/>
    <w:qFormat/>
    <w:rsid w:val="000A0EFD"/>
    <w:rPr>
      <w:rFonts w:ascii="Calibri" w:eastAsia="Calibri" w:hAnsi="Calibri" w:cs="Times New Roman"/>
      <w:sz w:val="22"/>
      <w:szCs w:val="22"/>
    </w:rPr>
  </w:style>
  <w:style w:type="character" w:customStyle="1" w:styleId="FooterChar">
    <w:name w:val="Footer Char"/>
    <w:link w:val="Footer"/>
    <w:uiPriority w:val="99"/>
    <w:qFormat/>
    <w:rsid w:val="000A0EFD"/>
    <w:rPr>
      <w:rFonts w:ascii="Calibri" w:eastAsia="Calibri" w:hAnsi="Calibri" w:cs="Times New Roman"/>
      <w:sz w:val="22"/>
      <w:szCs w:val="22"/>
    </w:rPr>
  </w:style>
  <w:style w:type="character" w:styleId="CommentReference">
    <w:name w:val="annotation reference"/>
    <w:uiPriority w:val="99"/>
    <w:semiHidden/>
    <w:unhideWhenUsed/>
    <w:qFormat/>
    <w:rsid w:val="000A0EFD"/>
    <w:rPr>
      <w:sz w:val="16"/>
      <w:szCs w:val="16"/>
    </w:rPr>
  </w:style>
  <w:style w:type="character" w:customStyle="1" w:styleId="CommentTextChar">
    <w:name w:val="Comment Text Char"/>
    <w:link w:val="CommentText"/>
    <w:uiPriority w:val="99"/>
    <w:qFormat/>
    <w:rsid w:val="000A0EFD"/>
    <w:rPr>
      <w:rFonts w:ascii="Calibri" w:eastAsia="Calibri" w:hAnsi="Calibri" w:cs="Times New Roman"/>
    </w:rPr>
  </w:style>
  <w:style w:type="character" w:customStyle="1" w:styleId="BalloonTextChar">
    <w:name w:val="Balloon Text Char"/>
    <w:link w:val="BalloonText"/>
    <w:uiPriority w:val="99"/>
    <w:semiHidden/>
    <w:qFormat/>
    <w:rsid w:val="000A0EFD"/>
    <w:rPr>
      <w:rFonts w:ascii="Tahoma" w:hAnsi="Tahoma" w:cs="Tahoma"/>
      <w:sz w:val="16"/>
      <w:szCs w:val="16"/>
    </w:rPr>
  </w:style>
  <w:style w:type="character" w:customStyle="1" w:styleId="CommentSubjectChar">
    <w:name w:val="Comment Subject Char"/>
    <w:link w:val="CommentSubject"/>
    <w:uiPriority w:val="99"/>
    <w:semiHidden/>
    <w:qFormat/>
    <w:rsid w:val="008F31A1"/>
    <w:rPr>
      <w:rFonts w:ascii="Calibri" w:eastAsia="Calibri" w:hAnsi="Calibri" w:cs="Times New Roman"/>
      <w:b/>
      <w:bCs/>
      <w:lang w:val="en-US" w:eastAsia="en-US"/>
    </w:rPr>
  </w:style>
  <w:style w:type="character" w:styleId="Hyperlink">
    <w:name w:val="Hyperlink"/>
    <w:uiPriority w:val="99"/>
    <w:unhideWhenUsed/>
    <w:rsid w:val="00AD45EF"/>
    <w:rPr>
      <w:color w:val="0000FF"/>
      <w:u w:val="single"/>
    </w:rPr>
  </w:style>
  <w:style w:type="character" w:customStyle="1" w:styleId="Style1">
    <w:name w:val="Style1"/>
    <w:uiPriority w:val="1"/>
    <w:qFormat/>
    <w:rsid w:val="00AD45EF"/>
    <w:rPr>
      <w:sz w:val="24"/>
    </w:rPr>
  </w:style>
  <w:style w:type="character" w:styleId="FollowedHyperlink">
    <w:name w:val="FollowedHyperlink"/>
    <w:uiPriority w:val="99"/>
    <w:semiHidden/>
    <w:unhideWhenUsed/>
    <w:rsid w:val="00100F58"/>
    <w:rPr>
      <w:color w:val="800080"/>
      <w:u w:val="single"/>
    </w:rPr>
  </w:style>
  <w:style w:type="character" w:customStyle="1" w:styleId="z-TopofFormChar">
    <w:name w:val="z-Top of Form Char"/>
    <w:basedOn w:val="DefaultParagraphFont"/>
    <w:uiPriority w:val="99"/>
    <w:semiHidden/>
    <w:qFormat/>
    <w:rsid w:val="00B0266B"/>
    <w:rPr>
      <w:rFonts w:ascii="Arial" w:hAnsi="Arial" w:cs="Arial"/>
      <w:vanish/>
      <w:sz w:val="16"/>
      <w:szCs w:val="16"/>
    </w:rPr>
  </w:style>
  <w:style w:type="character" w:customStyle="1" w:styleId="z-BottomofFormChar">
    <w:name w:val="z-Bottom of Form Char"/>
    <w:basedOn w:val="DefaultParagraphFont"/>
    <w:uiPriority w:val="99"/>
    <w:semiHidden/>
    <w:qFormat/>
    <w:rsid w:val="00B0266B"/>
    <w:rPr>
      <w:rFonts w:ascii="Arial" w:hAnsi="Arial" w:cs="Arial"/>
      <w:vanish/>
      <w:sz w:val="16"/>
      <w:szCs w:val="16"/>
    </w:rPr>
  </w:style>
  <w:style w:type="character" w:styleId="PlaceholderText">
    <w:name w:val="Placeholder Text"/>
    <w:basedOn w:val="DefaultParagraphFont"/>
    <w:uiPriority w:val="99"/>
    <w:semiHidden/>
    <w:qFormat/>
    <w:rsid w:val="00E50E91"/>
    <w:rPr>
      <w:color w:val="808080"/>
    </w:rPr>
  </w:style>
  <w:style w:type="character" w:customStyle="1" w:styleId="Heading1Char">
    <w:name w:val="Heading 1 Char"/>
    <w:basedOn w:val="DefaultParagraphFont"/>
    <w:link w:val="Heading1"/>
    <w:uiPriority w:val="9"/>
    <w:qFormat/>
    <w:rsid w:val="00536AC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66E27"/>
    <w:rPr>
      <w:i/>
      <w:iCs/>
    </w:rPr>
  </w:style>
  <w:style w:type="character" w:customStyle="1" w:styleId="TitleChar">
    <w:name w:val="Title Char"/>
    <w:basedOn w:val="DefaultParagraphFont"/>
    <w:link w:val="Title"/>
    <w:uiPriority w:val="10"/>
    <w:qFormat/>
    <w:rsid w:val="003B420B"/>
    <w:rPr>
      <w:rFonts w:asciiTheme="majorHAnsi" w:eastAsiaTheme="majorEastAsia" w:hAnsiTheme="majorHAnsi" w:cstheme="majorBidi"/>
      <w:color w:val="17365D" w:themeColor="text2" w:themeShade="BF"/>
      <w:spacing w:val="5"/>
      <w:kern w:val="2"/>
      <w:sz w:val="52"/>
      <w:szCs w:val="52"/>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0A0EFD"/>
    <w:pPr>
      <w:spacing w:beforeAutospacing="1" w:afterAutospacing="1"/>
    </w:pPr>
    <w:rPr>
      <w:rFonts w:ascii="Times New Roman" w:eastAsia="Times New Roman" w:hAnsi="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A0EFD"/>
    <w:pPr>
      <w:tabs>
        <w:tab w:val="center" w:pos="4680"/>
        <w:tab w:val="right" w:pos="9360"/>
      </w:tabs>
      <w:spacing w:after="0"/>
    </w:pPr>
  </w:style>
  <w:style w:type="paragraph" w:styleId="Footer">
    <w:name w:val="footer"/>
    <w:basedOn w:val="Normal"/>
    <w:link w:val="FooterChar"/>
    <w:uiPriority w:val="99"/>
    <w:unhideWhenUsed/>
    <w:rsid w:val="000A0EFD"/>
    <w:pPr>
      <w:tabs>
        <w:tab w:val="center" w:pos="4680"/>
        <w:tab w:val="right" w:pos="9360"/>
      </w:tabs>
      <w:spacing w:after="0"/>
    </w:pPr>
  </w:style>
  <w:style w:type="paragraph" w:styleId="CommentText">
    <w:name w:val="annotation text"/>
    <w:basedOn w:val="Normal"/>
    <w:link w:val="CommentTextChar"/>
    <w:uiPriority w:val="99"/>
    <w:unhideWhenUsed/>
    <w:qFormat/>
    <w:rsid w:val="000A0EFD"/>
    <w:rPr>
      <w:sz w:val="20"/>
      <w:szCs w:val="20"/>
    </w:rPr>
  </w:style>
  <w:style w:type="paragraph" w:styleId="BalloonText">
    <w:name w:val="Balloon Text"/>
    <w:basedOn w:val="Normal"/>
    <w:link w:val="BalloonTextChar"/>
    <w:uiPriority w:val="99"/>
    <w:semiHidden/>
    <w:unhideWhenUsed/>
    <w:qFormat/>
    <w:rsid w:val="000A0EFD"/>
    <w:pPr>
      <w:spacing w:after="0"/>
    </w:pPr>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qFormat/>
    <w:rsid w:val="008F31A1"/>
    <w:rPr>
      <w:b/>
      <w:bCs/>
    </w:rPr>
  </w:style>
  <w:style w:type="paragraph" w:customStyle="1" w:styleId="Default">
    <w:name w:val="Default"/>
    <w:qFormat/>
    <w:rsid w:val="00AD45EF"/>
    <w:rPr>
      <w:rFonts w:ascii="Times New Roman" w:hAnsi="Times New Roman"/>
      <w:color w:val="000000"/>
      <w:sz w:val="24"/>
      <w:szCs w:val="24"/>
    </w:rPr>
  </w:style>
  <w:style w:type="paragraph" w:styleId="z-TopofForm">
    <w:name w:val="HTML Top of Form"/>
    <w:basedOn w:val="Normal"/>
    <w:next w:val="Normal"/>
    <w:uiPriority w:val="99"/>
    <w:semiHidden/>
    <w:unhideWhenUsed/>
    <w:qFormat/>
    <w:rsid w:val="00B0266B"/>
    <w:pPr>
      <w:pBdr>
        <w:bottom w:val="single" w:sz="6" w:space="1" w:color="000000"/>
      </w:pBdr>
      <w:spacing w:after="0"/>
      <w:jc w:val="center"/>
    </w:pPr>
    <w:rPr>
      <w:rFonts w:ascii="Arial" w:hAnsi="Arial" w:cs="Arial"/>
      <w:vanish/>
      <w:sz w:val="16"/>
      <w:szCs w:val="16"/>
    </w:rPr>
  </w:style>
  <w:style w:type="paragraph" w:styleId="z-BottomofForm">
    <w:name w:val="HTML Bottom of Form"/>
    <w:basedOn w:val="Normal"/>
    <w:next w:val="Normal"/>
    <w:uiPriority w:val="99"/>
    <w:semiHidden/>
    <w:unhideWhenUsed/>
    <w:qFormat/>
    <w:rsid w:val="00B0266B"/>
    <w:pPr>
      <w:pBdr>
        <w:top w:val="single" w:sz="6" w:space="1" w:color="000000"/>
      </w:pBdr>
      <w:spacing w:after="0"/>
      <w:jc w:val="center"/>
    </w:pPr>
    <w:rPr>
      <w:rFonts w:ascii="Arial" w:hAnsi="Arial" w:cs="Arial"/>
      <w:vanish/>
      <w:sz w:val="16"/>
      <w:szCs w:val="16"/>
    </w:rPr>
  </w:style>
  <w:style w:type="paragraph" w:styleId="ListParagraph">
    <w:name w:val="List Paragraph"/>
    <w:basedOn w:val="Normal"/>
    <w:uiPriority w:val="34"/>
    <w:qFormat/>
    <w:rsid w:val="00A42DF1"/>
    <w:pPr>
      <w:ind w:left="720"/>
    </w:pPr>
  </w:style>
  <w:style w:type="paragraph" w:styleId="Revision">
    <w:name w:val="Revision"/>
    <w:uiPriority w:val="99"/>
    <w:semiHidden/>
    <w:qFormat/>
    <w:rsid w:val="0097210A"/>
    <w:rPr>
      <w:sz w:val="22"/>
      <w:szCs w:val="22"/>
    </w:rPr>
  </w:style>
  <w:style w:type="paragraph" w:styleId="Title">
    <w:name w:val="Title"/>
    <w:basedOn w:val="Normal"/>
    <w:next w:val="Normal"/>
    <w:link w:val="TitleChar"/>
    <w:uiPriority w:val="10"/>
    <w:qFormat/>
    <w:rsid w:val="003B420B"/>
    <w:pPr>
      <w:pBdr>
        <w:bottom w:val="single" w:sz="8" w:space="4" w:color="4F81BD"/>
      </w:pBdr>
      <w:spacing w:after="300"/>
    </w:pPr>
    <w:rPr>
      <w:rFonts w:asciiTheme="majorHAnsi" w:eastAsiaTheme="majorEastAsia" w:hAnsiTheme="majorHAnsi" w:cstheme="majorBidi"/>
      <w:color w:val="17365D" w:themeColor="text2" w:themeShade="BF"/>
      <w:spacing w:val="5"/>
      <w:kern w:val="2"/>
      <w:sz w:val="52"/>
      <w:szCs w:val="52"/>
    </w:rPr>
  </w:style>
  <w:style w:type="paragraph" w:styleId="NoSpacing">
    <w:name w:val="No Spacing"/>
    <w:uiPriority w:val="1"/>
    <w:qFormat/>
    <w:rsid w:val="002C6E92"/>
    <w:pPr>
      <w:contextualSpacing/>
    </w:pPr>
    <w:rPr>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755B63"/>
    <w:rPr>
      <w:sz w:val="22"/>
      <w:szCs w:val="22"/>
      <w:lang w:eastAsia="zh-TW"/>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Lines="0" w:afterLines="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afterLines="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D90C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43049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C5534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0" w:afterLines="0" w:after="0" w:line="240" w:lineRule="auto"/>
      </w:pPr>
      <w:rPr>
        <w:b/>
        <w:bCs/>
        <w:color w:val="FFFFFF"/>
      </w:rPr>
      <w:tblPr/>
      <w:tcPr>
        <w:shd w:val="clear" w:color="auto" w:fill="4F81BD"/>
      </w:tcPr>
    </w:tblStylePr>
    <w:tblStylePr w:type="lastRow">
      <w:pPr>
        <w:spacing w:beforeLines="0" w:before="0" w:afterLines="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1">
    <w:name w:val="Table Grid1"/>
    <w:basedOn w:val="TableNormal"/>
    <w:uiPriority w:val="59"/>
    <w:rsid w:val="001E2E2A"/>
    <w:rPr>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Autospacing="1"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qFormat/>
    <w:rsid w:val="000A0EFD"/>
    <w:rPr>
      <w:rFonts w:ascii="Times New Roman" w:eastAsia="Times New Roman" w:hAnsi="Times New Roman"/>
      <w:b/>
      <w:bCs/>
      <w:sz w:val="36"/>
      <w:szCs w:val="36"/>
    </w:rPr>
  </w:style>
  <w:style w:type="character" w:customStyle="1" w:styleId="Heading3Char">
    <w:name w:val="Heading 3 Char"/>
    <w:link w:val="Heading3"/>
    <w:uiPriority w:val="9"/>
    <w:qFormat/>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qFormat/>
    <w:rsid w:val="000A0EFD"/>
  </w:style>
  <w:style w:type="character" w:customStyle="1" w:styleId="apple-converted-space">
    <w:name w:val="apple-converted-space"/>
    <w:basedOn w:val="DefaultParagraphFont"/>
    <w:qFormat/>
    <w:rsid w:val="000A0EFD"/>
  </w:style>
  <w:style w:type="character" w:styleId="Strong">
    <w:name w:val="Strong"/>
    <w:uiPriority w:val="22"/>
    <w:qFormat/>
    <w:rsid w:val="000A0EFD"/>
    <w:rPr>
      <w:b/>
      <w:bCs/>
    </w:rPr>
  </w:style>
  <w:style w:type="character" w:customStyle="1" w:styleId="msg1">
    <w:name w:val="msg1"/>
    <w:basedOn w:val="DefaultParagraphFont"/>
    <w:qFormat/>
    <w:rsid w:val="000A0EFD"/>
  </w:style>
  <w:style w:type="character" w:customStyle="1" w:styleId="HeaderChar">
    <w:name w:val="Header Char"/>
    <w:link w:val="Header"/>
    <w:uiPriority w:val="99"/>
    <w:qFormat/>
    <w:rsid w:val="000A0EFD"/>
    <w:rPr>
      <w:rFonts w:ascii="Calibri" w:eastAsia="Calibri" w:hAnsi="Calibri" w:cs="Times New Roman"/>
      <w:sz w:val="22"/>
      <w:szCs w:val="22"/>
    </w:rPr>
  </w:style>
  <w:style w:type="character" w:customStyle="1" w:styleId="FooterChar">
    <w:name w:val="Footer Char"/>
    <w:link w:val="Footer"/>
    <w:uiPriority w:val="99"/>
    <w:qFormat/>
    <w:rsid w:val="000A0EFD"/>
    <w:rPr>
      <w:rFonts w:ascii="Calibri" w:eastAsia="Calibri" w:hAnsi="Calibri" w:cs="Times New Roman"/>
      <w:sz w:val="22"/>
      <w:szCs w:val="22"/>
    </w:rPr>
  </w:style>
  <w:style w:type="character" w:styleId="CommentReference">
    <w:name w:val="annotation reference"/>
    <w:uiPriority w:val="99"/>
    <w:semiHidden/>
    <w:unhideWhenUsed/>
    <w:qFormat/>
    <w:rsid w:val="000A0EFD"/>
    <w:rPr>
      <w:sz w:val="16"/>
      <w:szCs w:val="16"/>
    </w:rPr>
  </w:style>
  <w:style w:type="character" w:customStyle="1" w:styleId="CommentTextChar">
    <w:name w:val="Comment Text Char"/>
    <w:link w:val="CommentText"/>
    <w:uiPriority w:val="99"/>
    <w:qFormat/>
    <w:rsid w:val="000A0EFD"/>
    <w:rPr>
      <w:rFonts w:ascii="Calibri" w:eastAsia="Calibri" w:hAnsi="Calibri" w:cs="Times New Roman"/>
    </w:rPr>
  </w:style>
  <w:style w:type="character" w:customStyle="1" w:styleId="BalloonTextChar">
    <w:name w:val="Balloon Text Char"/>
    <w:link w:val="BalloonText"/>
    <w:uiPriority w:val="99"/>
    <w:semiHidden/>
    <w:qFormat/>
    <w:rsid w:val="000A0EFD"/>
    <w:rPr>
      <w:rFonts w:ascii="Tahoma" w:hAnsi="Tahoma" w:cs="Tahoma"/>
      <w:sz w:val="16"/>
      <w:szCs w:val="16"/>
    </w:rPr>
  </w:style>
  <w:style w:type="character" w:customStyle="1" w:styleId="CommentSubjectChar">
    <w:name w:val="Comment Subject Char"/>
    <w:link w:val="CommentSubject"/>
    <w:uiPriority w:val="99"/>
    <w:semiHidden/>
    <w:qFormat/>
    <w:rsid w:val="008F31A1"/>
    <w:rPr>
      <w:rFonts w:ascii="Calibri" w:eastAsia="Calibri" w:hAnsi="Calibri" w:cs="Times New Roman"/>
      <w:b/>
      <w:bCs/>
      <w:lang w:val="en-US" w:eastAsia="en-US"/>
    </w:rPr>
  </w:style>
  <w:style w:type="character" w:styleId="Hyperlink">
    <w:name w:val="Hyperlink"/>
    <w:uiPriority w:val="99"/>
    <w:unhideWhenUsed/>
    <w:rsid w:val="00AD45EF"/>
    <w:rPr>
      <w:color w:val="0000FF"/>
      <w:u w:val="single"/>
    </w:rPr>
  </w:style>
  <w:style w:type="character" w:customStyle="1" w:styleId="Style1">
    <w:name w:val="Style1"/>
    <w:uiPriority w:val="1"/>
    <w:qFormat/>
    <w:rsid w:val="00AD45EF"/>
    <w:rPr>
      <w:sz w:val="24"/>
    </w:rPr>
  </w:style>
  <w:style w:type="character" w:styleId="FollowedHyperlink">
    <w:name w:val="FollowedHyperlink"/>
    <w:uiPriority w:val="99"/>
    <w:semiHidden/>
    <w:unhideWhenUsed/>
    <w:rsid w:val="00100F58"/>
    <w:rPr>
      <w:color w:val="800080"/>
      <w:u w:val="single"/>
    </w:rPr>
  </w:style>
  <w:style w:type="character" w:customStyle="1" w:styleId="z-TopofFormChar">
    <w:name w:val="z-Top of Form Char"/>
    <w:basedOn w:val="DefaultParagraphFont"/>
    <w:uiPriority w:val="99"/>
    <w:semiHidden/>
    <w:qFormat/>
    <w:rsid w:val="00B0266B"/>
    <w:rPr>
      <w:rFonts w:ascii="Arial" w:hAnsi="Arial" w:cs="Arial"/>
      <w:vanish/>
      <w:sz w:val="16"/>
      <w:szCs w:val="16"/>
    </w:rPr>
  </w:style>
  <w:style w:type="character" w:customStyle="1" w:styleId="z-BottomofFormChar">
    <w:name w:val="z-Bottom of Form Char"/>
    <w:basedOn w:val="DefaultParagraphFont"/>
    <w:uiPriority w:val="99"/>
    <w:semiHidden/>
    <w:qFormat/>
    <w:rsid w:val="00B0266B"/>
    <w:rPr>
      <w:rFonts w:ascii="Arial" w:hAnsi="Arial" w:cs="Arial"/>
      <w:vanish/>
      <w:sz w:val="16"/>
      <w:szCs w:val="16"/>
    </w:rPr>
  </w:style>
  <w:style w:type="character" w:styleId="PlaceholderText">
    <w:name w:val="Placeholder Text"/>
    <w:basedOn w:val="DefaultParagraphFont"/>
    <w:uiPriority w:val="99"/>
    <w:semiHidden/>
    <w:qFormat/>
    <w:rsid w:val="00E50E91"/>
    <w:rPr>
      <w:color w:val="808080"/>
    </w:rPr>
  </w:style>
  <w:style w:type="character" w:customStyle="1" w:styleId="Heading1Char">
    <w:name w:val="Heading 1 Char"/>
    <w:basedOn w:val="DefaultParagraphFont"/>
    <w:link w:val="Heading1"/>
    <w:uiPriority w:val="9"/>
    <w:qFormat/>
    <w:rsid w:val="00536AC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66E27"/>
    <w:rPr>
      <w:i/>
      <w:iCs/>
    </w:rPr>
  </w:style>
  <w:style w:type="character" w:customStyle="1" w:styleId="TitleChar">
    <w:name w:val="Title Char"/>
    <w:basedOn w:val="DefaultParagraphFont"/>
    <w:link w:val="Title"/>
    <w:uiPriority w:val="10"/>
    <w:qFormat/>
    <w:rsid w:val="003B420B"/>
    <w:rPr>
      <w:rFonts w:asciiTheme="majorHAnsi" w:eastAsiaTheme="majorEastAsia" w:hAnsiTheme="majorHAnsi" w:cstheme="majorBidi"/>
      <w:color w:val="17365D" w:themeColor="text2" w:themeShade="BF"/>
      <w:spacing w:val="5"/>
      <w:kern w:val="2"/>
      <w:sz w:val="52"/>
      <w:szCs w:val="52"/>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0A0EFD"/>
    <w:pPr>
      <w:spacing w:beforeAutospacing="1" w:afterAutospacing="1"/>
    </w:pPr>
    <w:rPr>
      <w:rFonts w:ascii="Times New Roman" w:eastAsia="Times New Roman" w:hAnsi="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A0EFD"/>
    <w:pPr>
      <w:tabs>
        <w:tab w:val="center" w:pos="4680"/>
        <w:tab w:val="right" w:pos="9360"/>
      </w:tabs>
      <w:spacing w:after="0"/>
    </w:pPr>
  </w:style>
  <w:style w:type="paragraph" w:styleId="Footer">
    <w:name w:val="footer"/>
    <w:basedOn w:val="Normal"/>
    <w:link w:val="FooterChar"/>
    <w:uiPriority w:val="99"/>
    <w:unhideWhenUsed/>
    <w:rsid w:val="000A0EFD"/>
    <w:pPr>
      <w:tabs>
        <w:tab w:val="center" w:pos="4680"/>
        <w:tab w:val="right" w:pos="9360"/>
      </w:tabs>
      <w:spacing w:after="0"/>
    </w:pPr>
  </w:style>
  <w:style w:type="paragraph" w:styleId="CommentText">
    <w:name w:val="annotation text"/>
    <w:basedOn w:val="Normal"/>
    <w:link w:val="CommentTextChar"/>
    <w:uiPriority w:val="99"/>
    <w:unhideWhenUsed/>
    <w:qFormat/>
    <w:rsid w:val="000A0EFD"/>
    <w:rPr>
      <w:sz w:val="20"/>
      <w:szCs w:val="20"/>
    </w:rPr>
  </w:style>
  <w:style w:type="paragraph" w:styleId="BalloonText">
    <w:name w:val="Balloon Text"/>
    <w:basedOn w:val="Normal"/>
    <w:link w:val="BalloonTextChar"/>
    <w:uiPriority w:val="99"/>
    <w:semiHidden/>
    <w:unhideWhenUsed/>
    <w:qFormat/>
    <w:rsid w:val="000A0EFD"/>
    <w:pPr>
      <w:spacing w:after="0"/>
    </w:pPr>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qFormat/>
    <w:rsid w:val="008F31A1"/>
    <w:rPr>
      <w:b/>
      <w:bCs/>
    </w:rPr>
  </w:style>
  <w:style w:type="paragraph" w:customStyle="1" w:styleId="Default">
    <w:name w:val="Default"/>
    <w:qFormat/>
    <w:rsid w:val="00AD45EF"/>
    <w:rPr>
      <w:rFonts w:ascii="Times New Roman" w:hAnsi="Times New Roman"/>
      <w:color w:val="000000"/>
      <w:sz w:val="24"/>
      <w:szCs w:val="24"/>
    </w:rPr>
  </w:style>
  <w:style w:type="paragraph" w:styleId="z-TopofForm">
    <w:name w:val="HTML Top of Form"/>
    <w:basedOn w:val="Normal"/>
    <w:next w:val="Normal"/>
    <w:uiPriority w:val="99"/>
    <w:semiHidden/>
    <w:unhideWhenUsed/>
    <w:qFormat/>
    <w:rsid w:val="00B0266B"/>
    <w:pPr>
      <w:pBdr>
        <w:bottom w:val="single" w:sz="6" w:space="1" w:color="000000"/>
      </w:pBdr>
      <w:spacing w:after="0"/>
      <w:jc w:val="center"/>
    </w:pPr>
    <w:rPr>
      <w:rFonts w:ascii="Arial" w:hAnsi="Arial" w:cs="Arial"/>
      <w:vanish/>
      <w:sz w:val="16"/>
      <w:szCs w:val="16"/>
    </w:rPr>
  </w:style>
  <w:style w:type="paragraph" w:styleId="z-BottomofForm">
    <w:name w:val="HTML Bottom of Form"/>
    <w:basedOn w:val="Normal"/>
    <w:next w:val="Normal"/>
    <w:uiPriority w:val="99"/>
    <w:semiHidden/>
    <w:unhideWhenUsed/>
    <w:qFormat/>
    <w:rsid w:val="00B0266B"/>
    <w:pPr>
      <w:pBdr>
        <w:top w:val="single" w:sz="6" w:space="1" w:color="000000"/>
      </w:pBdr>
      <w:spacing w:after="0"/>
      <w:jc w:val="center"/>
    </w:pPr>
    <w:rPr>
      <w:rFonts w:ascii="Arial" w:hAnsi="Arial" w:cs="Arial"/>
      <w:vanish/>
      <w:sz w:val="16"/>
      <w:szCs w:val="16"/>
    </w:rPr>
  </w:style>
  <w:style w:type="paragraph" w:styleId="ListParagraph">
    <w:name w:val="List Paragraph"/>
    <w:basedOn w:val="Normal"/>
    <w:uiPriority w:val="34"/>
    <w:qFormat/>
    <w:rsid w:val="00A42DF1"/>
    <w:pPr>
      <w:ind w:left="720"/>
    </w:pPr>
  </w:style>
  <w:style w:type="paragraph" w:styleId="Revision">
    <w:name w:val="Revision"/>
    <w:uiPriority w:val="99"/>
    <w:semiHidden/>
    <w:qFormat/>
    <w:rsid w:val="0097210A"/>
    <w:rPr>
      <w:sz w:val="22"/>
      <w:szCs w:val="22"/>
    </w:rPr>
  </w:style>
  <w:style w:type="paragraph" w:styleId="Title">
    <w:name w:val="Title"/>
    <w:basedOn w:val="Normal"/>
    <w:next w:val="Normal"/>
    <w:link w:val="TitleChar"/>
    <w:uiPriority w:val="10"/>
    <w:qFormat/>
    <w:rsid w:val="003B420B"/>
    <w:pPr>
      <w:pBdr>
        <w:bottom w:val="single" w:sz="8" w:space="4" w:color="4F81BD"/>
      </w:pBdr>
      <w:spacing w:after="300"/>
    </w:pPr>
    <w:rPr>
      <w:rFonts w:asciiTheme="majorHAnsi" w:eastAsiaTheme="majorEastAsia" w:hAnsiTheme="majorHAnsi" w:cstheme="majorBidi"/>
      <w:color w:val="17365D" w:themeColor="text2" w:themeShade="BF"/>
      <w:spacing w:val="5"/>
      <w:kern w:val="2"/>
      <w:sz w:val="52"/>
      <w:szCs w:val="52"/>
    </w:rPr>
  </w:style>
  <w:style w:type="paragraph" w:styleId="NoSpacing">
    <w:name w:val="No Spacing"/>
    <w:uiPriority w:val="1"/>
    <w:qFormat/>
    <w:rsid w:val="002C6E92"/>
    <w:pPr>
      <w:contextualSpacing/>
    </w:pPr>
    <w:rPr>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755B63"/>
    <w:rPr>
      <w:sz w:val="22"/>
      <w:szCs w:val="22"/>
      <w:lang w:eastAsia="zh-TW"/>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Lines="0" w:afterLines="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afterLines="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D90C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43049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C5534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0" w:afterLines="0" w:after="0" w:line="240" w:lineRule="auto"/>
      </w:pPr>
      <w:rPr>
        <w:b/>
        <w:bCs/>
        <w:color w:val="FFFFFF"/>
      </w:rPr>
      <w:tblPr/>
      <w:tcPr>
        <w:shd w:val="clear" w:color="auto" w:fill="4F81BD"/>
      </w:tcPr>
    </w:tblStylePr>
    <w:tblStylePr w:type="lastRow">
      <w:pPr>
        <w:spacing w:beforeLines="0" w:before="0" w:afterLines="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1">
    <w:name w:val="Table Grid1"/>
    <w:basedOn w:val="TableNormal"/>
    <w:uiPriority w:val="59"/>
    <w:rsid w:val="001E2E2A"/>
    <w:rPr>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pp.editag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6966B-A536-483C-A78D-283F4D1F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Author</cp:lastModifiedBy>
  <cp:revision>10</cp:revision>
  <dcterms:created xsi:type="dcterms:W3CDTF">2019-05-09T04:27:00Z</dcterms:created>
  <dcterms:modified xsi:type="dcterms:W3CDTF">2021-02-09T12:29:00Z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