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D58AA"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commentRangeStart w:id="4"/>
      <w:r>
        <w:rPr>
          <w:rFonts w:ascii="Courier New" w:eastAsia="Times New Roman" w:hAnsi="Courier New" w:cs="Courier New"/>
          <w:color w:val="0000CC"/>
          <w:sz w:val="20"/>
          <w:szCs w:val="20"/>
        </w:rPr>
        <w:t>\</w:t>
      </w:r>
      <w:proofErr w:type="gramStart"/>
      <w:r>
        <w:rPr>
          <w:rFonts w:ascii="Courier New" w:eastAsia="Times New Roman" w:hAnsi="Courier New" w:cs="Courier New"/>
          <w:color w:val="0000CC"/>
          <w:sz w:val="20"/>
          <w:szCs w:val="20"/>
        </w:rPr>
        <w:t>begin</w:t>
      </w:r>
      <w:commentRangeEnd w:id="4"/>
      <w:proofErr w:type="gramEnd"/>
      <w:r w:rsidR="009D60EB">
        <w:rPr>
          <w:rStyle w:val="CommentReference"/>
        </w:rPr>
        <w:commentReference w:id="4"/>
      </w:r>
      <w:r>
        <w:rPr>
          <w:rFonts w:ascii="Courier New" w:eastAsia="Times New Roman" w:hAnsi="Courier New" w:cs="Courier New"/>
          <w:color w:val="000000"/>
          <w:sz w:val="20"/>
          <w:szCs w:val="20"/>
        </w:rPr>
        <w:t>{document}</w:t>
      </w:r>
    </w:p>
    <w:p w14:paraId="53AF58C9"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EDE77F"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800000"/>
          <w:sz w:val="20"/>
          <w:szCs w:val="20"/>
        </w:rPr>
        <w:t>\title</w:t>
      </w:r>
      <w:r>
        <w:rPr>
          <w:rFonts w:ascii="Courier New" w:eastAsia="Times New Roman" w:hAnsi="Courier New" w:cs="Courier New"/>
          <w:color w:val="000000"/>
          <w:sz w:val="20"/>
          <w:szCs w:val="20"/>
        </w:rPr>
        <w:t>{Differences in Chinese and Western tourists faced with Japanese hospitality: A natural language processing approach}</w:t>
      </w:r>
    </w:p>
    <w:p w14:paraId="29D6A9C3"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3B6147"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CC"/>
          <w:sz w:val="20"/>
          <w:szCs w:val="20"/>
        </w:rPr>
        <w:t>\begin</w:t>
      </w:r>
      <w:r>
        <w:rPr>
          <w:rFonts w:ascii="Courier New" w:eastAsia="Times New Roman" w:hAnsi="Courier New" w:cs="Courier New"/>
          <w:color w:val="000000"/>
          <w:sz w:val="20"/>
          <w:szCs w:val="20"/>
        </w:rPr>
        <w:t>{abstract}</w:t>
      </w:r>
    </w:p>
    <w:p w14:paraId="200FA68E"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754D30" w14:textId="5079B97C" w:rsidR="00E33610" w:rsidRDefault="005B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del w:id="5" w:author="Author" w:date="2021-02-09T14:08:00Z">
        <w:r w:rsidRPr="005B623A">
          <w:rPr>
            <w:rFonts w:ascii="Courier New" w:eastAsia="Times New Roman" w:hAnsi="Courier New" w:cs="Courier New"/>
            <w:color w:val="000000"/>
            <w:sz w:val="20"/>
            <w:szCs w:val="20"/>
          </w:rPr>
          <w:delText xml:space="preserve">  The</w:delText>
        </w:r>
      </w:del>
      <w:ins w:id="6" w:author="Author" w:date="2021-02-09T14:08:00Z">
        <w:r w:rsidR="00FF338B">
          <w:rPr>
            <w:rFonts w:ascii="Courier New" w:eastAsia="Times New Roman" w:hAnsi="Courier New" w:cs="Courier New"/>
            <w:color w:val="000000"/>
            <w:sz w:val="20"/>
            <w:szCs w:val="20"/>
          </w:rPr>
          <w:t xml:space="preserve">  \</w:t>
        </w:r>
        <w:proofErr w:type="spellStart"/>
        <w:r w:rsidR="00FF338B">
          <w:rPr>
            <w:rFonts w:ascii="Courier New" w:eastAsia="Times New Roman" w:hAnsi="Courier New" w:cs="Courier New"/>
            <w:color w:val="000000"/>
            <w:sz w:val="20"/>
            <w:szCs w:val="20"/>
          </w:rPr>
          <w:t>textit</w:t>
        </w:r>
        <w:proofErr w:type="spellEnd"/>
        <w:r w:rsidR="00FF338B">
          <w:rPr>
            <w:rFonts w:ascii="Courier New" w:eastAsia="Times New Roman" w:hAnsi="Courier New" w:cs="Courier New"/>
            <w:color w:val="000000"/>
            <w:sz w:val="20"/>
            <w:szCs w:val="20"/>
          </w:rPr>
          <w:t>{</w:t>
        </w:r>
        <w:proofErr w:type="spellStart"/>
        <w:r w:rsidR="00FF338B">
          <w:rPr>
            <w:rFonts w:ascii="Courier New" w:eastAsia="Times New Roman" w:hAnsi="Courier New" w:cs="Courier New"/>
            <w:color w:val="000000"/>
            <w:sz w:val="20"/>
            <w:szCs w:val="20"/>
          </w:rPr>
          <w:t>Omotenashi</w:t>
        </w:r>
        <w:proofErr w:type="spellEnd"/>
        <w:r w:rsidR="00FF338B">
          <w:rPr>
            <w:rFonts w:ascii="Courier New" w:eastAsia="Times New Roman" w:hAnsi="Courier New" w:cs="Courier New"/>
            <w:color w:val="000000"/>
            <w:sz w:val="20"/>
            <w:szCs w:val="20"/>
          </w:rPr>
          <w:t>}, the</w:t>
        </w:r>
      </w:ins>
      <w:r w:rsidR="00FF338B">
        <w:rPr>
          <w:rFonts w:ascii="Courier New" w:eastAsia="Times New Roman" w:hAnsi="Courier New" w:cs="Courier New"/>
          <w:color w:val="000000"/>
          <w:sz w:val="20"/>
          <w:szCs w:val="20"/>
        </w:rPr>
        <w:t xml:space="preserve"> Japanese spirit of hospitality and service</w:t>
      </w:r>
      <w:del w:id="7" w:author="Author" w:date="2021-02-09T14:08:00Z">
        <w:r w:rsidRPr="005B623A">
          <w:rPr>
            <w:rFonts w:ascii="Courier New" w:eastAsia="Times New Roman" w:hAnsi="Courier New" w:cs="Courier New"/>
            <w:color w:val="000000"/>
            <w:sz w:val="20"/>
            <w:szCs w:val="20"/>
          </w:rPr>
          <w:delText xml:space="preserve"> </w:delText>
        </w:r>
        <w:r w:rsidRPr="005B623A">
          <w:rPr>
            <w:rFonts w:ascii="Courier New" w:eastAsia="Times New Roman" w:hAnsi="Courier New" w:cs="Courier New"/>
            <w:color w:val="800000"/>
            <w:sz w:val="20"/>
            <w:szCs w:val="20"/>
          </w:rPr>
          <w:delText>\textit</w:delText>
        </w:r>
        <w:r w:rsidRPr="005B623A">
          <w:rPr>
            <w:rFonts w:ascii="Courier New" w:eastAsia="Times New Roman" w:hAnsi="Courier New" w:cs="Courier New"/>
            <w:color w:val="000000"/>
            <w:sz w:val="20"/>
            <w:szCs w:val="20"/>
          </w:rPr>
          <w:delText>{</w:delText>
        </w:r>
        <w:r w:rsidRPr="005B623A">
          <w:rPr>
            <w:rFonts w:ascii="Courier New" w:eastAsia="Times New Roman" w:hAnsi="Courier New" w:cs="Courier New"/>
            <w:color w:val="000000"/>
            <w:sz w:val="20"/>
            <w:szCs w:val="20"/>
            <w:u w:val="single"/>
          </w:rPr>
          <w:delText>Omotenashi</w:delText>
        </w:r>
        <w:r w:rsidRPr="005B623A">
          <w:rPr>
            <w:rFonts w:ascii="Courier New" w:eastAsia="Times New Roman" w:hAnsi="Courier New" w:cs="Courier New"/>
            <w:color w:val="000000"/>
            <w:sz w:val="20"/>
            <w:szCs w:val="20"/>
          </w:rPr>
          <w:delText>}</w:delText>
        </w:r>
      </w:del>
      <w:ins w:id="8" w:author="Author" w:date="2021-02-09T14:08:00Z">
        <w:r w:rsidR="00FF338B">
          <w:rPr>
            <w:rFonts w:ascii="Courier New" w:eastAsia="Times New Roman" w:hAnsi="Courier New" w:cs="Courier New"/>
            <w:color w:val="000000"/>
            <w:sz w:val="20"/>
            <w:szCs w:val="20"/>
          </w:rPr>
          <w:t>,</w:t>
        </w:r>
      </w:ins>
      <w:r w:rsidR="00FF338B">
        <w:rPr>
          <w:rFonts w:ascii="Courier New" w:eastAsia="Times New Roman" w:hAnsi="Courier New" w:cs="Courier New"/>
          <w:color w:val="000000"/>
          <w:sz w:val="20"/>
          <w:szCs w:val="20"/>
        </w:rPr>
        <w:t xml:space="preserve"> is known </w:t>
      </w:r>
      <w:ins w:id="9" w:author="Author" w:date="2021-02-09T14:08:00Z">
        <w:r w:rsidR="00FF338B">
          <w:rPr>
            <w:rFonts w:ascii="Courier New" w:eastAsia="Times New Roman" w:hAnsi="Courier New" w:cs="Courier New"/>
            <w:color w:val="000000"/>
            <w:sz w:val="20"/>
            <w:szCs w:val="20"/>
          </w:rPr>
          <w:t xml:space="preserve">and studied </w:t>
        </w:r>
      </w:ins>
      <w:r w:rsidR="00FF338B">
        <w:rPr>
          <w:rFonts w:ascii="Courier New" w:eastAsia="Times New Roman" w:hAnsi="Courier New" w:cs="Courier New"/>
          <w:color w:val="000000"/>
          <w:sz w:val="20"/>
          <w:szCs w:val="20"/>
        </w:rPr>
        <w:t xml:space="preserve">worldwide for its excellence. </w:t>
      </w:r>
      <w:commentRangeStart w:id="10"/>
      <w:ins w:id="11" w:author="Author" w:date="2021-02-09T16:21:00Z">
        <w:r w:rsidR="009D60EB">
          <w:rPr>
            <w:rFonts w:ascii="Courier New" w:eastAsia="Times New Roman" w:hAnsi="Courier New" w:cs="Courier New"/>
            <w:color w:val="000000"/>
            <w:sz w:val="20"/>
            <w:szCs w:val="20"/>
          </w:rPr>
          <w:t xml:space="preserve">In </w:t>
        </w:r>
      </w:ins>
      <w:del w:id="12" w:author="Author" w:date="2021-02-09T16:21:00Z">
        <w:r w:rsidR="00FF338B" w:rsidDel="009D60EB">
          <w:rPr>
            <w:rFonts w:ascii="Courier New" w:eastAsia="Times New Roman" w:hAnsi="Courier New" w:cs="Courier New"/>
            <w:color w:val="000000"/>
            <w:sz w:val="20"/>
            <w:szCs w:val="20"/>
          </w:rPr>
          <w:delText>R</w:delText>
        </w:r>
      </w:del>
      <w:ins w:id="13" w:author="Author" w:date="2021-02-09T16:21:00Z">
        <w:r w:rsidR="009D60EB">
          <w:rPr>
            <w:rFonts w:ascii="Courier New" w:eastAsia="Times New Roman" w:hAnsi="Courier New" w:cs="Courier New"/>
            <w:color w:val="000000"/>
            <w:sz w:val="20"/>
            <w:szCs w:val="20"/>
          </w:rPr>
          <w:t>r</w:t>
        </w:r>
      </w:ins>
      <w:r w:rsidR="00FF338B">
        <w:rPr>
          <w:rFonts w:ascii="Courier New" w:eastAsia="Times New Roman" w:hAnsi="Courier New" w:cs="Courier New"/>
          <w:color w:val="000000"/>
          <w:sz w:val="20"/>
          <w:szCs w:val="20"/>
        </w:rPr>
        <w:t>ecent years</w:t>
      </w:r>
      <w:ins w:id="14" w:author="Author" w:date="2021-02-09T16:22:00Z">
        <w:r w:rsidR="009D60EB">
          <w:rPr>
            <w:rFonts w:ascii="Courier New" w:eastAsia="Times New Roman" w:hAnsi="Courier New" w:cs="Courier New"/>
            <w:color w:val="000000"/>
            <w:sz w:val="20"/>
            <w:szCs w:val="20"/>
          </w:rPr>
          <w:t>,</w:t>
        </w:r>
      </w:ins>
      <w:r w:rsidR="00FF338B">
        <w:rPr>
          <w:rFonts w:ascii="Courier New" w:eastAsia="Times New Roman" w:hAnsi="Courier New" w:cs="Courier New"/>
          <w:color w:val="000000"/>
          <w:sz w:val="20"/>
          <w:szCs w:val="20"/>
        </w:rPr>
        <w:t xml:space="preserve"> </w:t>
      </w:r>
      <w:del w:id="15" w:author="Author" w:date="2021-02-09T14:08:00Z">
        <w:r w:rsidRPr="005B623A">
          <w:rPr>
            <w:rFonts w:ascii="Courier New" w:eastAsia="Times New Roman" w:hAnsi="Courier New" w:cs="Courier New"/>
            <w:color w:val="000000"/>
            <w:sz w:val="20"/>
            <w:szCs w:val="20"/>
          </w:rPr>
          <w:delText>show</w:delText>
        </w:r>
      </w:del>
      <w:del w:id="16" w:author="Author" w:date="2021-02-09T16:22:00Z">
        <w:r w:rsidR="00FF338B" w:rsidDel="009D60EB">
          <w:rPr>
            <w:rFonts w:ascii="Courier New" w:eastAsia="Times New Roman" w:hAnsi="Courier New" w:cs="Courier New"/>
            <w:color w:val="000000"/>
            <w:sz w:val="20"/>
            <w:szCs w:val="20"/>
          </w:rPr>
          <w:delText xml:space="preserve"> a steady increase in</w:delText>
        </w:r>
      </w:del>
      <w:ins w:id="17" w:author="Author" w:date="2021-02-09T16:22:00Z">
        <w:r w:rsidR="009D60EB">
          <w:rPr>
            <w:rFonts w:ascii="Courier New" w:eastAsia="Times New Roman" w:hAnsi="Courier New" w:cs="Courier New"/>
            <w:color w:val="000000"/>
            <w:sz w:val="20"/>
            <w:szCs w:val="20"/>
          </w:rPr>
          <w:t>the number of</w:t>
        </w:r>
      </w:ins>
      <w:r w:rsidR="00FF338B">
        <w:rPr>
          <w:rFonts w:ascii="Courier New" w:eastAsia="Times New Roman" w:hAnsi="Courier New" w:cs="Courier New"/>
          <w:color w:val="000000"/>
          <w:sz w:val="20"/>
          <w:szCs w:val="20"/>
        </w:rPr>
        <w:t xml:space="preserve"> international tourists</w:t>
      </w:r>
      <w:ins w:id="18" w:author="Author" w:date="2021-02-09T16:22:00Z">
        <w:r w:rsidR="009D60EB">
          <w:rPr>
            <w:rFonts w:ascii="Courier New" w:eastAsia="Times New Roman" w:hAnsi="Courier New" w:cs="Courier New"/>
            <w:color w:val="000000"/>
            <w:sz w:val="20"/>
            <w:szCs w:val="20"/>
          </w:rPr>
          <w:t>, particularly Chinese tourists,</w:t>
        </w:r>
      </w:ins>
      <w:del w:id="19" w:author="Author" w:date="2021-02-09T16:22:00Z">
        <w:r w:rsidR="00FF338B" w:rsidDel="009D60EB">
          <w:rPr>
            <w:rFonts w:ascii="Courier New" w:eastAsia="Times New Roman" w:hAnsi="Courier New" w:cs="Courier New"/>
            <w:color w:val="000000"/>
            <w:sz w:val="20"/>
            <w:szCs w:val="20"/>
          </w:rPr>
          <w:delText xml:space="preserve"> coming</w:delText>
        </w:r>
      </w:del>
      <w:r w:rsidR="00FF338B">
        <w:rPr>
          <w:rFonts w:ascii="Courier New" w:eastAsia="Times New Roman" w:hAnsi="Courier New" w:cs="Courier New"/>
          <w:color w:val="000000"/>
          <w:sz w:val="20"/>
          <w:szCs w:val="20"/>
        </w:rPr>
        <w:t xml:space="preserve"> to Japan</w:t>
      </w:r>
      <w:del w:id="20" w:author="Author" w:date="2021-02-09T14:08:00Z">
        <w:r w:rsidRPr="005B623A">
          <w:rPr>
            <w:rFonts w:ascii="Courier New" w:eastAsia="Times New Roman" w:hAnsi="Courier New" w:cs="Courier New"/>
            <w:color w:val="000000"/>
            <w:sz w:val="20"/>
            <w:szCs w:val="20"/>
          </w:rPr>
          <w:delText xml:space="preserve">. </w:delText>
        </w:r>
      </w:del>
      <w:ins w:id="21" w:author="Author" w:date="2021-02-09T14:08:00Z">
        <w:r w:rsidR="00FF338B">
          <w:rPr>
            <w:rFonts w:ascii="Courier New" w:eastAsia="Times New Roman" w:hAnsi="Courier New" w:cs="Courier New"/>
            <w:color w:val="000000"/>
            <w:sz w:val="20"/>
            <w:szCs w:val="20"/>
          </w:rPr>
          <w:t xml:space="preserve"> </w:t>
        </w:r>
      </w:ins>
      <w:ins w:id="22" w:author="Author" w:date="2021-02-09T16:22:00Z">
        <w:r w:rsidR="009D60EB">
          <w:rPr>
            <w:rFonts w:ascii="Courier New" w:eastAsia="Times New Roman" w:hAnsi="Courier New" w:cs="Courier New"/>
            <w:color w:val="000000"/>
            <w:sz w:val="20"/>
            <w:szCs w:val="20"/>
          </w:rPr>
          <w:t>has</w:t>
        </w:r>
      </w:ins>
      <w:ins w:id="23" w:author="Author" w:date="2021-02-09T14:08:00Z">
        <w:r w:rsidR="00FF338B">
          <w:rPr>
            <w:rFonts w:ascii="Courier New" w:eastAsia="Times New Roman" w:hAnsi="Courier New" w:cs="Courier New"/>
            <w:color w:val="000000"/>
            <w:sz w:val="20"/>
            <w:szCs w:val="20"/>
          </w:rPr>
          <w:t xml:space="preserve"> </w:t>
        </w:r>
      </w:ins>
      <w:ins w:id="24" w:author="Author" w:date="2021-02-09T16:23:00Z">
        <w:r w:rsidR="009D60EB">
          <w:rPr>
            <w:rFonts w:ascii="Courier New" w:eastAsia="Times New Roman" w:hAnsi="Courier New" w:cs="Courier New"/>
            <w:color w:val="000000"/>
            <w:sz w:val="20"/>
            <w:szCs w:val="20"/>
          </w:rPr>
          <w:t>been steadily increasing</w:t>
        </w:r>
      </w:ins>
      <w:del w:id="25" w:author="Author" w:date="2021-02-09T16:23:00Z">
        <w:r w:rsidR="00FF338B" w:rsidDel="009D60EB">
          <w:rPr>
            <w:rFonts w:ascii="Courier New" w:eastAsia="Times New Roman" w:hAnsi="Courier New" w:cs="Courier New"/>
            <w:color w:val="000000"/>
            <w:sz w:val="20"/>
            <w:szCs w:val="20"/>
          </w:rPr>
          <w:delText>Chinese tourists, especially, have been steadily increasing</w:delText>
        </w:r>
      </w:del>
      <w:r w:rsidR="00FF338B">
        <w:rPr>
          <w:rFonts w:ascii="Courier New" w:eastAsia="Times New Roman" w:hAnsi="Courier New" w:cs="Courier New"/>
          <w:color w:val="000000"/>
          <w:sz w:val="20"/>
          <w:szCs w:val="20"/>
        </w:rPr>
        <w:t xml:space="preserve">. </w:t>
      </w:r>
      <w:commentRangeEnd w:id="10"/>
      <w:r w:rsidR="0002484F">
        <w:rPr>
          <w:rStyle w:val="CommentReference"/>
        </w:rPr>
        <w:commentReference w:id="10"/>
      </w:r>
      <w:r w:rsidR="00FF338B">
        <w:rPr>
          <w:rFonts w:ascii="Courier New" w:eastAsia="Times New Roman" w:hAnsi="Courier New" w:cs="Courier New"/>
          <w:color w:val="000000"/>
          <w:sz w:val="20"/>
          <w:szCs w:val="20"/>
        </w:rPr>
        <w:t xml:space="preserve">However, </w:t>
      </w:r>
      <w:commentRangeStart w:id="26"/>
      <w:del w:id="27" w:author="Author" w:date="2021-02-09T16:26:00Z">
        <w:r w:rsidR="00FF338B" w:rsidDel="009D60EB">
          <w:rPr>
            <w:rFonts w:ascii="Courier New" w:eastAsia="Times New Roman" w:hAnsi="Courier New" w:cs="Courier New"/>
            <w:color w:val="000000"/>
            <w:sz w:val="20"/>
            <w:szCs w:val="20"/>
          </w:rPr>
          <w:delText xml:space="preserve">before the shift that has brought a global perspective in recent years, </w:delText>
        </w:r>
      </w:del>
      <w:r w:rsidR="00FF338B">
        <w:rPr>
          <w:rFonts w:ascii="Courier New" w:eastAsia="Times New Roman" w:hAnsi="Courier New" w:cs="Courier New"/>
          <w:color w:val="000000"/>
          <w:sz w:val="20"/>
          <w:szCs w:val="20"/>
        </w:rPr>
        <w:t xml:space="preserve">most </w:t>
      </w:r>
      <w:commentRangeEnd w:id="26"/>
      <w:r w:rsidR="0002484F">
        <w:rPr>
          <w:rStyle w:val="CommentReference"/>
        </w:rPr>
        <w:commentReference w:id="26"/>
      </w:r>
      <w:ins w:id="28" w:author="Author" w:date="2021-02-09T16:26:00Z">
        <w:r w:rsidR="009D60EB">
          <w:rPr>
            <w:rFonts w:ascii="Courier New" w:eastAsia="Times New Roman" w:hAnsi="Courier New" w:cs="Courier New"/>
            <w:color w:val="000000"/>
            <w:sz w:val="20"/>
            <w:szCs w:val="20"/>
          </w:rPr>
          <w:t xml:space="preserve">studies on </w:t>
        </w:r>
      </w:ins>
      <w:r w:rsidR="00FF338B">
        <w:rPr>
          <w:rFonts w:ascii="Courier New" w:eastAsia="Times New Roman" w:hAnsi="Courier New" w:cs="Courier New"/>
          <w:color w:val="000000"/>
          <w:sz w:val="20"/>
          <w:szCs w:val="20"/>
        </w:rPr>
        <w:t>tourist</w:t>
      </w:r>
      <w:ins w:id="29" w:author="Author" w:date="2021-02-09T16:26:00Z">
        <w:r w:rsidR="009D60EB">
          <w:rPr>
            <w:rFonts w:ascii="Courier New" w:eastAsia="Times New Roman" w:hAnsi="Courier New" w:cs="Courier New"/>
            <w:color w:val="000000"/>
            <w:sz w:val="20"/>
            <w:szCs w:val="20"/>
          </w:rPr>
          <w:t>s’</w:t>
        </w:r>
      </w:ins>
      <w:r w:rsidR="00FF338B">
        <w:rPr>
          <w:rFonts w:ascii="Courier New" w:eastAsia="Times New Roman" w:hAnsi="Courier New" w:cs="Courier New"/>
          <w:color w:val="000000"/>
          <w:sz w:val="20"/>
          <w:szCs w:val="20"/>
        </w:rPr>
        <w:t xml:space="preserve"> behavior </w:t>
      </w:r>
      <w:del w:id="30" w:author="Author" w:date="2021-02-09T16:26:00Z">
        <w:r w:rsidR="00FF338B" w:rsidDel="009D60EB">
          <w:rPr>
            <w:rFonts w:ascii="Courier New" w:eastAsia="Times New Roman" w:hAnsi="Courier New" w:cs="Courier New"/>
            <w:color w:val="000000"/>
            <w:sz w:val="20"/>
            <w:szCs w:val="20"/>
          </w:rPr>
          <w:delText>studies we</w:delText>
        </w:r>
      </w:del>
      <w:ins w:id="31" w:author="Author" w:date="2021-02-09T16:26:00Z">
        <w:r w:rsidR="009D60EB">
          <w:rPr>
            <w:rFonts w:ascii="Courier New" w:eastAsia="Times New Roman" w:hAnsi="Courier New" w:cs="Courier New"/>
            <w:color w:val="000000"/>
            <w:sz w:val="20"/>
            <w:szCs w:val="20"/>
          </w:rPr>
          <w:t>a</w:t>
        </w:r>
      </w:ins>
      <w:r w:rsidR="00FF338B">
        <w:rPr>
          <w:rFonts w:ascii="Courier New" w:eastAsia="Times New Roman" w:hAnsi="Courier New" w:cs="Courier New"/>
          <w:color w:val="000000"/>
          <w:sz w:val="20"/>
          <w:szCs w:val="20"/>
        </w:rPr>
        <w:t xml:space="preserve">re biased </w:t>
      </w:r>
      <w:del w:id="32" w:author="Author" w:date="2021-02-09T14:08:00Z">
        <w:r w:rsidRPr="005B623A">
          <w:rPr>
            <w:rFonts w:ascii="Courier New" w:eastAsia="Times New Roman" w:hAnsi="Courier New" w:cs="Courier New"/>
            <w:color w:val="000000"/>
            <w:sz w:val="20"/>
            <w:szCs w:val="20"/>
          </w:rPr>
          <w:delText>for</w:delText>
        </w:r>
      </w:del>
      <w:ins w:id="33" w:author="Author" w:date="2021-02-09T14:08:00Z">
        <w:r w:rsidR="00FF338B">
          <w:rPr>
            <w:rFonts w:ascii="Courier New" w:eastAsia="Times New Roman" w:hAnsi="Courier New" w:cs="Courier New"/>
            <w:color w:val="000000"/>
            <w:sz w:val="20"/>
            <w:szCs w:val="20"/>
          </w:rPr>
          <w:t>toward</w:t>
        </w:r>
      </w:ins>
      <w:r w:rsidR="00FF338B">
        <w:rPr>
          <w:rFonts w:ascii="Courier New" w:eastAsia="Times New Roman" w:hAnsi="Courier New" w:cs="Courier New"/>
          <w:color w:val="000000"/>
          <w:sz w:val="20"/>
          <w:szCs w:val="20"/>
        </w:rPr>
        <w:t xml:space="preserve"> the Western world. Previous research </w:t>
      </w:r>
      <w:del w:id="34" w:author="Author" w:date="2021-02-09T14:08:00Z">
        <w:r w:rsidRPr="005B623A">
          <w:rPr>
            <w:rFonts w:ascii="Courier New" w:eastAsia="Times New Roman" w:hAnsi="Courier New" w:cs="Courier New"/>
            <w:color w:val="000000"/>
            <w:sz w:val="20"/>
            <w:szCs w:val="20"/>
          </w:rPr>
          <w:delText>shows</w:delText>
        </w:r>
      </w:del>
      <w:ins w:id="35" w:author="Author" w:date="2021-02-09T14:08:00Z">
        <w:r w:rsidR="00FF338B">
          <w:rPr>
            <w:rFonts w:ascii="Courier New" w:eastAsia="Times New Roman" w:hAnsi="Courier New" w:cs="Courier New"/>
            <w:color w:val="000000"/>
            <w:sz w:val="20"/>
            <w:szCs w:val="20"/>
          </w:rPr>
          <w:t>has shown</w:t>
        </w:r>
      </w:ins>
      <w:r w:rsidR="00FF338B">
        <w:rPr>
          <w:rFonts w:ascii="Courier New" w:eastAsia="Times New Roman" w:hAnsi="Courier New" w:cs="Courier New"/>
          <w:color w:val="000000"/>
          <w:sz w:val="20"/>
          <w:szCs w:val="20"/>
        </w:rPr>
        <w:t xml:space="preserve"> that different cultural backgrounds </w:t>
      </w:r>
      <w:del w:id="36" w:author="Author" w:date="2021-02-09T14:08:00Z">
        <w:r w:rsidRPr="005B623A">
          <w:rPr>
            <w:rFonts w:ascii="Courier New" w:eastAsia="Times New Roman" w:hAnsi="Courier New" w:cs="Courier New"/>
            <w:color w:val="000000"/>
            <w:sz w:val="20"/>
            <w:szCs w:val="20"/>
          </w:rPr>
          <w:delText>result in</w:delText>
        </w:r>
      </w:del>
      <w:ins w:id="37" w:author="Author" w:date="2021-02-09T14:08:00Z">
        <w:r w:rsidR="00FF338B">
          <w:rPr>
            <w:rFonts w:ascii="Courier New" w:eastAsia="Times New Roman" w:hAnsi="Courier New" w:cs="Courier New"/>
            <w:color w:val="000000"/>
            <w:sz w:val="20"/>
            <w:szCs w:val="20"/>
          </w:rPr>
          <w:t>give rise to</w:t>
        </w:r>
      </w:ins>
      <w:r w:rsidR="00FF338B">
        <w:rPr>
          <w:rFonts w:ascii="Courier New" w:eastAsia="Times New Roman" w:hAnsi="Courier New" w:cs="Courier New"/>
          <w:color w:val="000000"/>
          <w:sz w:val="20"/>
          <w:szCs w:val="20"/>
        </w:rPr>
        <w:t xml:space="preserve"> different expectations and</w:t>
      </w:r>
      <w:del w:id="38" w:author="Author" w:date="2021-02-09T16:26:00Z">
        <w:r w:rsidR="00FF338B" w:rsidDel="009D60EB">
          <w:rPr>
            <w:rFonts w:ascii="Courier New" w:eastAsia="Times New Roman" w:hAnsi="Courier New" w:cs="Courier New"/>
            <w:color w:val="000000"/>
            <w:sz w:val="20"/>
            <w:szCs w:val="20"/>
          </w:rPr>
          <w:delText>,</w:delText>
        </w:r>
      </w:del>
      <w:r w:rsidR="00FF338B">
        <w:rPr>
          <w:rFonts w:ascii="Courier New" w:eastAsia="Times New Roman" w:hAnsi="Courier New" w:cs="Courier New"/>
          <w:color w:val="000000"/>
          <w:sz w:val="20"/>
          <w:szCs w:val="20"/>
        </w:rPr>
        <w:t xml:space="preserve"> arguably, different satisfaction factors. </w:t>
      </w:r>
      <w:del w:id="39" w:author="Author" w:date="2021-02-09T14:08:00Z">
        <w:r w:rsidRPr="005B623A">
          <w:rPr>
            <w:rFonts w:ascii="Courier New" w:eastAsia="Times New Roman" w:hAnsi="Courier New" w:cs="Courier New"/>
            <w:color w:val="000000"/>
            <w:sz w:val="20"/>
            <w:szCs w:val="20"/>
          </w:rPr>
          <w:delText xml:space="preserve">Knowing </w:delText>
        </w:r>
      </w:del>
      <w:ins w:id="40" w:author="Author" w:date="2021-02-09T14:08:00Z">
        <w:r w:rsidR="00FF338B">
          <w:rPr>
            <w:rFonts w:ascii="Courier New" w:eastAsia="Times New Roman" w:hAnsi="Courier New" w:cs="Courier New"/>
            <w:color w:val="000000"/>
            <w:sz w:val="20"/>
            <w:szCs w:val="20"/>
          </w:rPr>
          <w:t xml:space="preserve">To address the knowledge gap in </w:t>
        </w:r>
      </w:ins>
      <w:r w:rsidR="00FF338B">
        <w:rPr>
          <w:rFonts w:ascii="Courier New" w:eastAsia="Times New Roman" w:hAnsi="Courier New" w:cs="Courier New"/>
          <w:color w:val="000000"/>
          <w:sz w:val="20"/>
          <w:szCs w:val="20"/>
        </w:rPr>
        <w:t>this</w:t>
      </w:r>
      <w:ins w:id="41" w:author="Author" w:date="2021-02-09T14:08:00Z">
        <w:r w:rsidR="00FF338B">
          <w:rPr>
            <w:rFonts w:ascii="Courier New" w:eastAsia="Times New Roman" w:hAnsi="Courier New" w:cs="Courier New"/>
            <w:color w:val="000000"/>
            <w:sz w:val="20"/>
            <w:szCs w:val="20"/>
          </w:rPr>
          <w:t xml:space="preserve"> area</w:t>
        </w:r>
      </w:ins>
      <w:r w:rsidR="00FF338B">
        <w:rPr>
          <w:rFonts w:ascii="Courier New" w:eastAsia="Times New Roman" w:hAnsi="Courier New" w:cs="Courier New"/>
          <w:color w:val="000000"/>
          <w:sz w:val="20"/>
          <w:szCs w:val="20"/>
        </w:rPr>
        <w:t>, a cross-cultural study o</w:t>
      </w:r>
      <w:ins w:id="42" w:author="Author" w:date="2021-02-09T16:27:00Z">
        <w:r w:rsidR="009D60EB">
          <w:rPr>
            <w:rFonts w:ascii="Courier New" w:eastAsia="Times New Roman" w:hAnsi="Courier New" w:cs="Courier New"/>
            <w:color w:val="000000"/>
            <w:sz w:val="20"/>
            <w:szCs w:val="20"/>
          </w:rPr>
          <w:t>n</w:t>
        </w:r>
      </w:ins>
      <w:del w:id="43" w:author="Author" w:date="2021-02-09T16:27:00Z">
        <w:r w:rsidR="00FF338B" w:rsidDel="009D60EB">
          <w:rPr>
            <w:rFonts w:ascii="Courier New" w:eastAsia="Times New Roman" w:hAnsi="Courier New" w:cs="Courier New"/>
            <w:color w:val="000000"/>
            <w:sz w:val="20"/>
            <w:szCs w:val="20"/>
          </w:rPr>
          <w:delText>f</w:delText>
        </w:r>
      </w:del>
      <w:ins w:id="44" w:author="Author" w:date="2021-02-09T16:27:00Z">
        <w:r w:rsidR="009D60EB">
          <w:rPr>
            <w:rFonts w:ascii="Courier New" w:eastAsia="Times New Roman" w:hAnsi="Courier New" w:cs="Courier New"/>
            <w:color w:val="000000"/>
            <w:sz w:val="20"/>
            <w:szCs w:val="20"/>
          </w:rPr>
          <w:t xml:space="preserve"> the</w:t>
        </w:r>
      </w:ins>
      <w:r w:rsidR="00FF338B">
        <w:rPr>
          <w:rFonts w:ascii="Courier New" w:eastAsia="Times New Roman" w:hAnsi="Courier New" w:cs="Courier New"/>
          <w:color w:val="000000"/>
          <w:sz w:val="20"/>
          <w:szCs w:val="20"/>
        </w:rPr>
        <w:t xml:space="preserve"> differences between Chinese and Western cultures </w:t>
      </w:r>
      <w:commentRangeStart w:id="45"/>
      <w:del w:id="46" w:author="Author" w:date="2021-02-09T14:08:00Z">
        <w:r w:rsidRPr="005B623A">
          <w:rPr>
            <w:rFonts w:ascii="Courier New" w:eastAsia="Times New Roman" w:hAnsi="Courier New" w:cs="Courier New"/>
            <w:color w:val="000000"/>
            <w:sz w:val="20"/>
            <w:szCs w:val="20"/>
          </w:rPr>
          <w:delText xml:space="preserve">after the current boom in the Chinese economy </w:delText>
        </w:r>
      </w:del>
      <w:r w:rsidR="00FF338B">
        <w:rPr>
          <w:rFonts w:ascii="Courier New" w:eastAsia="Times New Roman" w:hAnsi="Courier New" w:cs="Courier New"/>
          <w:color w:val="000000"/>
          <w:sz w:val="20"/>
          <w:szCs w:val="20"/>
        </w:rPr>
        <w:t xml:space="preserve">in </w:t>
      </w:r>
      <w:commentRangeEnd w:id="45"/>
      <w:r w:rsidR="00996C2A">
        <w:rPr>
          <w:rStyle w:val="CommentReference"/>
        </w:rPr>
        <w:commentReference w:id="45"/>
      </w:r>
      <w:r w:rsidR="00FF338B">
        <w:rPr>
          <w:rFonts w:ascii="Courier New" w:eastAsia="Times New Roman" w:hAnsi="Courier New" w:cs="Courier New"/>
          <w:color w:val="000000"/>
          <w:sz w:val="20"/>
          <w:szCs w:val="20"/>
        </w:rPr>
        <w:t>the high</w:t>
      </w:r>
      <w:ins w:id="47" w:author="Author" w:date="2021-02-09T16:28:00Z">
        <w:r w:rsidR="009D60EB">
          <w:rPr>
            <w:rFonts w:ascii="Courier New" w:eastAsia="Times New Roman" w:hAnsi="Courier New" w:cs="Courier New"/>
            <w:color w:val="000000"/>
            <w:sz w:val="20"/>
            <w:szCs w:val="20"/>
          </w:rPr>
          <w:t>-</w:t>
        </w:r>
      </w:ins>
      <w:del w:id="48" w:author="Author" w:date="2021-02-09T16:28:00Z">
        <w:r w:rsidR="00FF338B" w:rsidDel="009D60EB">
          <w:rPr>
            <w:rFonts w:ascii="Courier New" w:eastAsia="Times New Roman" w:hAnsi="Courier New" w:cs="Courier New"/>
            <w:color w:val="000000"/>
            <w:sz w:val="20"/>
            <w:szCs w:val="20"/>
          </w:rPr>
          <w:delText xml:space="preserve"> </w:delText>
        </w:r>
      </w:del>
      <w:r w:rsidR="00FF338B">
        <w:rPr>
          <w:rFonts w:ascii="Courier New" w:eastAsia="Times New Roman" w:hAnsi="Courier New" w:cs="Courier New"/>
          <w:color w:val="000000"/>
          <w:sz w:val="20"/>
          <w:szCs w:val="20"/>
        </w:rPr>
        <w:t xml:space="preserve">standard Japanese hospitality environment is </w:t>
      </w:r>
      <w:del w:id="49" w:author="Author" w:date="2021-02-09T14:08:00Z">
        <w:r w:rsidRPr="005B623A">
          <w:rPr>
            <w:rFonts w:ascii="Courier New" w:eastAsia="Times New Roman" w:hAnsi="Courier New" w:cs="Courier New"/>
            <w:color w:val="000000"/>
            <w:sz w:val="20"/>
            <w:szCs w:val="20"/>
          </w:rPr>
          <w:delText>fascinating</w:delText>
        </w:r>
      </w:del>
      <w:ins w:id="50" w:author="Author" w:date="2021-02-09T14:08:00Z">
        <w:r w:rsidR="00FF338B">
          <w:rPr>
            <w:rFonts w:ascii="Courier New" w:eastAsia="Times New Roman" w:hAnsi="Courier New" w:cs="Courier New"/>
            <w:color w:val="000000"/>
            <w:sz w:val="20"/>
            <w:szCs w:val="20"/>
          </w:rPr>
          <w:t>merited</w:t>
        </w:r>
      </w:ins>
      <w:r w:rsidR="00FF338B">
        <w:rPr>
          <w:rFonts w:ascii="Courier New" w:eastAsia="Times New Roman" w:hAnsi="Courier New" w:cs="Courier New"/>
          <w:color w:val="000000"/>
          <w:sz w:val="20"/>
          <w:szCs w:val="20"/>
        </w:rPr>
        <w:t xml:space="preserve">. Will the top-grade hospitality of Japan influence both populations equally, or will their cultural differences set them apart? Will they be satisfied with the soft attributes </w:t>
      </w:r>
      <w:del w:id="51" w:author="Author" w:date="2021-02-09T16:29:00Z">
        <w:r w:rsidR="00FF338B" w:rsidDel="0002484F">
          <w:rPr>
            <w:rFonts w:ascii="Courier New" w:eastAsia="Times New Roman" w:hAnsi="Courier New" w:cs="Courier New"/>
            <w:color w:val="000000"/>
            <w:sz w:val="20"/>
            <w:szCs w:val="20"/>
          </w:rPr>
          <w:delText>like</w:delText>
        </w:r>
      </w:del>
      <w:ins w:id="52" w:author="Author" w:date="2021-02-09T16:29:00Z">
        <w:r w:rsidR="0002484F">
          <w:rPr>
            <w:rFonts w:ascii="Courier New" w:eastAsia="Times New Roman" w:hAnsi="Courier New" w:cs="Courier New"/>
            <w:color w:val="000000"/>
            <w:sz w:val="20"/>
            <w:szCs w:val="20"/>
          </w:rPr>
          <w:t>such as</w:t>
        </w:r>
      </w:ins>
      <w:r w:rsidR="00FF338B">
        <w:rPr>
          <w:rFonts w:ascii="Courier New" w:eastAsia="Times New Roman" w:hAnsi="Courier New" w:cs="Courier New"/>
          <w:color w:val="000000"/>
          <w:sz w:val="20"/>
          <w:szCs w:val="20"/>
        </w:rPr>
        <w:t xml:space="preserve"> service or be more concerned with hard attributes </w:t>
      </w:r>
      <w:del w:id="53" w:author="Author" w:date="2021-02-09T16:29:00Z">
        <w:r w:rsidR="00FF338B" w:rsidDel="0002484F">
          <w:rPr>
            <w:rFonts w:ascii="Courier New" w:eastAsia="Times New Roman" w:hAnsi="Courier New" w:cs="Courier New"/>
            <w:color w:val="000000"/>
            <w:sz w:val="20"/>
            <w:szCs w:val="20"/>
          </w:rPr>
          <w:delText>like</w:delText>
        </w:r>
      </w:del>
      <w:ins w:id="54" w:author="Author" w:date="2021-02-09T16:29:00Z">
        <w:r w:rsidR="0002484F">
          <w:rPr>
            <w:rFonts w:ascii="Courier New" w:eastAsia="Times New Roman" w:hAnsi="Courier New" w:cs="Courier New"/>
            <w:color w:val="000000"/>
            <w:sz w:val="20"/>
            <w:szCs w:val="20"/>
          </w:rPr>
          <w:t>such as</w:t>
        </w:r>
      </w:ins>
      <w:r w:rsidR="00FF338B">
        <w:rPr>
          <w:rFonts w:ascii="Courier New" w:eastAsia="Times New Roman" w:hAnsi="Courier New" w:cs="Courier New"/>
          <w:color w:val="000000"/>
          <w:sz w:val="20"/>
          <w:szCs w:val="20"/>
        </w:rPr>
        <w:t xml:space="preserve"> location and facilities? We </w:t>
      </w:r>
      <w:del w:id="55" w:author="Author" w:date="2021-02-09T14:08:00Z">
        <w:r w:rsidRPr="005B623A">
          <w:rPr>
            <w:rFonts w:ascii="Courier New" w:eastAsia="Times New Roman" w:hAnsi="Courier New" w:cs="Courier New"/>
            <w:color w:val="000000"/>
            <w:sz w:val="20"/>
            <w:szCs w:val="20"/>
          </w:rPr>
          <w:delText>bring light to</w:delText>
        </w:r>
      </w:del>
      <w:ins w:id="56" w:author="Author" w:date="2021-02-09T14:08:00Z">
        <w:r w:rsidR="00FF338B">
          <w:rPr>
            <w:rFonts w:ascii="Courier New" w:eastAsia="Times New Roman" w:hAnsi="Courier New" w:cs="Courier New"/>
            <w:color w:val="000000"/>
            <w:sz w:val="20"/>
            <w:szCs w:val="20"/>
          </w:rPr>
          <w:t>examine</w:t>
        </w:r>
      </w:ins>
      <w:r w:rsidR="00FF338B">
        <w:rPr>
          <w:rFonts w:ascii="Courier New" w:eastAsia="Times New Roman" w:hAnsi="Courier New" w:cs="Courier New"/>
          <w:color w:val="000000"/>
          <w:sz w:val="20"/>
          <w:szCs w:val="20"/>
        </w:rPr>
        <w:t xml:space="preserve"> these questions and the differences in each population's satisfaction and dissatisfaction factors in different price ranges. Taking advantage of </w:t>
      </w:r>
      <w:ins w:id="57" w:author="Author" w:date="2021-02-09T14:08:00Z">
        <w:r w:rsidR="00FF338B">
          <w:rPr>
            <w:rFonts w:ascii="Courier New" w:eastAsia="Times New Roman" w:hAnsi="Courier New" w:cs="Courier New"/>
            <w:color w:val="000000"/>
            <w:sz w:val="20"/>
            <w:szCs w:val="20"/>
          </w:rPr>
          <w:t xml:space="preserve">the facile data gathering capability enabled by </w:t>
        </w:r>
      </w:ins>
      <w:ins w:id="58" w:author="Author" w:date="2021-02-09T16:35:00Z">
        <w:r w:rsidR="0002484F">
          <w:rPr>
            <w:rFonts w:ascii="Courier New" w:eastAsia="Times New Roman" w:hAnsi="Courier New" w:cs="Courier New"/>
            <w:color w:val="000000"/>
            <w:sz w:val="20"/>
            <w:szCs w:val="20"/>
          </w:rPr>
          <w:t xml:space="preserve">the </w:t>
        </w:r>
      </w:ins>
      <w:r w:rsidR="00FF338B">
        <w:rPr>
          <w:rFonts w:ascii="Courier New" w:eastAsia="Times New Roman" w:hAnsi="Courier New" w:cs="Courier New"/>
          <w:color w:val="000000"/>
          <w:sz w:val="20"/>
          <w:szCs w:val="20"/>
        </w:rPr>
        <w:t>Web 2.0</w:t>
      </w:r>
      <w:ins w:id="59" w:author="Author" w:date="2021-02-09T14:08:00Z">
        <w:r w:rsidR="00FF338B">
          <w:rPr>
            <w:rFonts w:ascii="Courier New" w:eastAsia="Times New Roman" w:hAnsi="Courier New" w:cs="Courier New"/>
            <w:color w:val="000000"/>
            <w:sz w:val="20"/>
            <w:szCs w:val="20"/>
          </w:rPr>
          <w:t xml:space="preserve"> technology</w:t>
        </w:r>
      </w:ins>
      <w:r w:rsidR="00FF338B">
        <w:rPr>
          <w:rFonts w:ascii="Courier New" w:eastAsia="Times New Roman" w:hAnsi="Courier New" w:cs="Courier New"/>
          <w:color w:val="000000"/>
          <w:sz w:val="20"/>
          <w:szCs w:val="20"/>
        </w:rPr>
        <w:t xml:space="preserve">, we applied </w:t>
      </w:r>
      <w:r w:rsidR="00FF338B">
        <w:rPr>
          <w:rFonts w:ascii="Courier New" w:eastAsia="Times New Roman" w:hAnsi="Courier New" w:cs="Courier New"/>
          <w:color w:val="000000"/>
          <w:sz w:val="20"/>
          <w:szCs w:val="20"/>
          <w:u w:val="single"/>
        </w:rPr>
        <w:t>Shannon's</w:t>
      </w:r>
      <w:r w:rsidR="00FF338B">
        <w:rPr>
          <w:rFonts w:ascii="Courier New" w:eastAsia="Times New Roman" w:hAnsi="Courier New" w:cs="Courier New"/>
          <w:color w:val="000000"/>
          <w:sz w:val="20"/>
          <w:szCs w:val="20"/>
        </w:rPr>
        <w:t xml:space="preserve"> entropy </w:t>
      </w:r>
      <w:ins w:id="60" w:author="Author" w:date="2021-02-09T14:08:00Z">
        <w:r w:rsidR="00FF338B">
          <w:rPr>
            <w:rFonts w:ascii="Courier New" w:eastAsia="Times New Roman" w:hAnsi="Courier New" w:cs="Courier New"/>
            <w:color w:val="000000"/>
            <w:sz w:val="20"/>
            <w:szCs w:val="20"/>
          </w:rPr>
          <w:t xml:space="preserve">metric </w:t>
        </w:r>
      </w:ins>
      <w:r w:rsidR="00FF338B">
        <w:rPr>
          <w:rFonts w:ascii="Courier New" w:eastAsia="Times New Roman" w:hAnsi="Courier New" w:cs="Courier New"/>
          <w:color w:val="000000"/>
          <w:sz w:val="20"/>
          <w:szCs w:val="20"/>
        </w:rPr>
        <w:t xml:space="preserve">to extract these factors automatically and then </w:t>
      </w:r>
      <w:del w:id="61" w:author="Author" w:date="2021-02-09T14:08:00Z">
        <w:r w:rsidRPr="005B623A">
          <w:rPr>
            <w:rFonts w:ascii="Courier New" w:eastAsia="Times New Roman" w:hAnsi="Courier New" w:cs="Courier New"/>
            <w:color w:val="000000"/>
            <w:sz w:val="20"/>
            <w:szCs w:val="20"/>
          </w:rPr>
          <w:delText>use</w:delText>
        </w:r>
      </w:del>
      <w:ins w:id="62" w:author="Author" w:date="2021-02-09T14:08:00Z">
        <w:r w:rsidR="00FF338B">
          <w:rPr>
            <w:rFonts w:ascii="Courier New" w:eastAsia="Times New Roman" w:hAnsi="Courier New" w:cs="Courier New"/>
            <w:color w:val="000000"/>
            <w:sz w:val="20"/>
            <w:szCs w:val="20"/>
          </w:rPr>
          <w:t>used</w:t>
        </w:r>
      </w:ins>
      <w:r w:rsidR="00FF338B">
        <w:rPr>
          <w:rFonts w:ascii="Courier New" w:eastAsia="Times New Roman" w:hAnsi="Courier New" w:cs="Courier New"/>
          <w:color w:val="000000"/>
          <w:sz w:val="20"/>
          <w:szCs w:val="20"/>
        </w:rPr>
        <w:t xml:space="preserve"> them in a</w:t>
      </w:r>
      <w:del w:id="63" w:author="Author" w:date="2021-02-09T16:36:00Z">
        <w:r w:rsidR="00FF338B" w:rsidDel="0002484F">
          <w:rPr>
            <w:rFonts w:ascii="Courier New" w:eastAsia="Times New Roman" w:hAnsi="Courier New" w:cs="Courier New"/>
            <w:color w:val="000000"/>
            <w:sz w:val="20"/>
            <w:szCs w:val="20"/>
          </w:rPr>
          <w:delText>n</w:delText>
        </w:r>
      </w:del>
      <w:r w:rsidR="00FF338B">
        <w:rPr>
          <w:rFonts w:ascii="Courier New" w:eastAsia="Times New Roman" w:hAnsi="Courier New" w:cs="Courier New"/>
          <w:color w:val="000000"/>
          <w:sz w:val="20"/>
          <w:szCs w:val="20"/>
        </w:rPr>
        <w:t xml:space="preserve"> </w:t>
      </w:r>
      <w:commentRangeStart w:id="64"/>
      <w:del w:id="65" w:author="Author" w:date="2021-02-09T16:36:00Z">
        <w:r w:rsidR="00FF338B" w:rsidDel="0002484F">
          <w:rPr>
            <w:rFonts w:ascii="Courier New" w:eastAsia="Times New Roman" w:hAnsi="Courier New" w:cs="Courier New"/>
            <w:color w:val="000000"/>
            <w:sz w:val="20"/>
            <w:szCs w:val="20"/>
            <w:u w:val="single"/>
          </w:rPr>
          <w:delText>SVM</w:delText>
        </w:r>
      </w:del>
      <w:ins w:id="66" w:author="Author" w:date="2021-02-09T16:36:00Z">
        <w:r w:rsidR="0002484F">
          <w:rPr>
            <w:rFonts w:ascii="Courier New" w:eastAsia="Times New Roman" w:hAnsi="Courier New" w:cs="Courier New"/>
            <w:color w:val="000000"/>
            <w:sz w:val="20"/>
            <w:szCs w:val="20"/>
            <w:u w:val="single"/>
          </w:rPr>
          <w:t>support vector machine</w:t>
        </w:r>
      </w:ins>
      <w:r w:rsidR="00FF338B">
        <w:rPr>
          <w:rFonts w:ascii="Courier New" w:eastAsia="Times New Roman" w:hAnsi="Courier New" w:cs="Courier New"/>
          <w:color w:val="000000"/>
          <w:sz w:val="20"/>
          <w:szCs w:val="20"/>
        </w:rPr>
        <w:t xml:space="preserve"> </w:t>
      </w:r>
      <w:commentRangeEnd w:id="64"/>
      <w:r w:rsidR="0002484F">
        <w:rPr>
          <w:rStyle w:val="CommentReference"/>
        </w:rPr>
        <w:commentReference w:id="64"/>
      </w:r>
      <w:r w:rsidR="00FF338B">
        <w:rPr>
          <w:rFonts w:ascii="Courier New" w:eastAsia="Times New Roman" w:hAnsi="Courier New" w:cs="Courier New"/>
          <w:color w:val="000000"/>
          <w:sz w:val="20"/>
          <w:szCs w:val="20"/>
        </w:rPr>
        <w:t>to classify a more extensive data set. We then used dependency parsing and part</w:t>
      </w:r>
      <w:ins w:id="67" w:author="Author" w:date="2021-02-09T16:38:00Z">
        <w:r w:rsidR="00996C2A">
          <w:rPr>
            <w:rFonts w:ascii="Courier New" w:eastAsia="Times New Roman" w:hAnsi="Courier New" w:cs="Courier New"/>
            <w:color w:val="000000"/>
            <w:sz w:val="20"/>
            <w:szCs w:val="20"/>
          </w:rPr>
          <w:t>-</w:t>
        </w:r>
      </w:ins>
      <w:del w:id="68" w:author="Author" w:date="2021-02-09T16:38:00Z">
        <w:r w:rsidR="00FF338B" w:rsidDel="00996C2A">
          <w:rPr>
            <w:rFonts w:ascii="Courier New" w:eastAsia="Times New Roman" w:hAnsi="Courier New" w:cs="Courier New"/>
            <w:color w:val="000000"/>
            <w:sz w:val="20"/>
            <w:szCs w:val="20"/>
          </w:rPr>
          <w:delText xml:space="preserve"> </w:delText>
        </w:r>
      </w:del>
      <w:r w:rsidR="00FF338B">
        <w:rPr>
          <w:rFonts w:ascii="Courier New" w:eastAsia="Times New Roman" w:hAnsi="Courier New" w:cs="Courier New"/>
          <w:color w:val="000000"/>
          <w:sz w:val="20"/>
          <w:szCs w:val="20"/>
        </w:rPr>
        <w:t>of</w:t>
      </w:r>
      <w:ins w:id="69" w:author="Author" w:date="2021-02-09T16:38:00Z">
        <w:r w:rsidR="00996C2A">
          <w:rPr>
            <w:rFonts w:ascii="Courier New" w:eastAsia="Times New Roman" w:hAnsi="Courier New" w:cs="Courier New"/>
            <w:color w:val="000000"/>
            <w:sz w:val="20"/>
            <w:szCs w:val="20"/>
          </w:rPr>
          <w:t>-</w:t>
        </w:r>
      </w:ins>
      <w:del w:id="70" w:author="Author" w:date="2021-02-09T16:38:00Z">
        <w:r w:rsidR="00FF338B" w:rsidDel="00996C2A">
          <w:rPr>
            <w:rFonts w:ascii="Courier New" w:eastAsia="Times New Roman" w:hAnsi="Courier New" w:cs="Courier New"/>
            <w:color w:val="000000"/>
            <w:sz w:val="20"/>
            <w:szCs w:val="20"/>
          </w:rPr>
          <w:delText xml:space="preserve"> </w:delText>
        </w:r>
      </w:del>
      <w:r w:rsidR="00FF338B">
        <w:rPr>
          <w:rFonts w:ascii="Courier New" w:eastAsia="Times New Roman" w:hAnsi="Courier New" w:cs="Courier New"/>
          <w:color w:val="000000"/>
          <w:sz w:val="20"/>
          <w:szCs w:val="20"/>
        </w:rPr>
        <w:t xml:space="preserve">speech tagging to extract </w:t>
      </w:r>
      <w:del w:id="71" w:author="Author" w:date="2021-02-09T16:38:00Z">
        <w:r w:rsidR="00FF338B" w:rsidDel="00996C2A">
          <w:rPr>
            <w:rFonts w:ascii="Courier New" w:eastAsia="Times New Roman" w:hAnsi="Courier New" w:cs="Courier New"/>
            <w:color w:val="000000"/>
            <w:sz w:val="20"/>
            <w:szCs w:val="20"/>
          </w:rPr>
          <w:delText>which</w:delText>
        </w:r>
      </w:del>
      <w:ins w:id="72" w:author="Author" w:date="2021-02-09T16:38:00Z">
        <w:r w:rsidR="00996C2A">
          <w:rPr>
            <w:rFonts w:ascii="Courier New" w:eastAsia="Times New Roman" w:hAnsi="Courier New" w:cs="Courier New"/>
            <w:color w:val="000000"/>
            <w:sz w:val="20"/>
            <w:szCs w:val="20"/>
          </w:rPr>
          <w:t>the</w:t>
        </w:r>
      </w:ins>
      <w:r w:rsidR="00FF338B">
        <w:rPr>
          <w:rFonts w:ascii="Courier New" w:eastAsia="Times New Roman" w:hAnsi="Courier New" w:cs="Courier New"/>
          <w:color w:val="000000"/>
          <w:sz w:val="20"/>
          <w:szCs w:val="20"/>
        </w:rPr>
        <w:t xml:space="preserve"> nouns </w:t>
      </w:r>
      <w:ins w:id="73" w:author="Author" w:date="2021-02-09T16:38:00Z">
        <w:r w:rsidR="00996C2A">
          <w:rPr>
            <w:rFonts w:ascii="Courier New" w:eastAsia="Times New Roman" w:hAnsi="Courier New" w:cs="Courier New"/>
            <w:color w:val="000000"/>
            <w:sz w:val="20"/>
            <w:szCs w:val="20"/>
          </w:rPr>
          <w:t xml:space="preserve">that </w:t>
        </w:r>
      </w:ins>
      <w:r w:rsidR="00FF338B">
        <w:rPr>
          <w:rFonts w:ascii="Courier New" w:eastAsia="Times New Roman" w:hAnsi="Courier New" w:cs="Courier New"/>
          <w:color w:val="000000"/>
          <w:sz w:val="20"/>
          <w:szCs w:val="20"/>
        </w:rPr>
        <w:t xml:space="preserve">were tied to </w:t>
      </w:r>
      <w:ins w:id="74" w:author="Author" w:date="2021-02-09T16:39:00Z">
        <w:r w:rsidR="00996C2A">
          <w:rPr>
            <w:rFonts w:ascii="Courier New" w:eastAsia="Times New Roman" w:hAnsi="Courier New" w:cs="Courier New"/>
            <w:color w:val="000000"/>
            <w:sz w:val="20"/>
            <w:szCs w:val="20"/>
          </w:rPr>
          <w:t>``</w:t>
        </w:r>
      </w:ins>
      <w:r w:rsidR="00FF338B">
        <w:rPr>
          <w:rFonts w:ascii="Courier New" w:eastAsia="Times New Roman" w:hAnsi="Courier New" w:cs="Courier New"/>
          <w:color w:val="000000"/>
          <w:sz w:val="20"/>
          <w:szCs w:val="20"/>
        </w:rPr>
        <w:t>praising</w:t>
      </w:r>
      <w:ins w:id="75" w:author="Author" w:date="2021-02-09T16:39:00Z">
        <w:r w:rsidR="00996C2A">
          <w:rPr>
            <w:rFonts w:ascii="Courier New" w:eastAsia="Times New Roman" w:hAnsi="Courier New" w:cs="Courier New"/>
            <w:color w:val="000000"/>
            <w:sz w:val="20"/>
            <w:szCs w:val="20"/>
          </w:rPr>
          <w:t>''</w:t>
        </w:r>
      </w:ins>
      <w:r w:rsidR="00FF338B">
        <w:rPr>
          <w:rFonts w:ascii="Courier New" w:eastAsia="Times New Roman" w:hAnsi="Courier New" w:cs="Courier New"/>
          <w:color w:val="000000"/>
          <w:sz w:val="20"/>
          <w:szCs w:val="20"/>
        </w:rPr>
        <w:t xml:space="preserve"> adjectives. </w:t>
      </w:r>
      <w:r w:rsidRPr="005B623A">
        <w:rPr>
          <w:rFonts w:ascii="Courier New" w:eastAsia="Times New Roman" w:hAnsi="Courier New" w:cs="Courier New"/>
          <w:color w:val="000000"/>
          <w:sz w:val="20"/>
          <w:szCs w:val="20"/>
        </w:rPr>
        <w:t>We found</w:t>
      </w:r>
      <w:r w:rsidR="00FF338B">
        <w:rPr>
          <w:rFonts w:ascii="Courier New" w:eastAsia="Times New Roman" w:hAnsi="Courier New" w:cs="Courier New"/>
          <w:color w:val="000000"/>
          <w:sz w:val="20"/>
          <w:szCs w:val="20"/>
        </w:rPr>
        <w:t xml:space="preserve"> that Chinese tourists are less concerned with hospitality and more with room quality than </w:t>
      </w:r>
      <w:ins w:id="76" w:author="Author" w:date="2021-02-09T16:40:00Z">
        <w:r w:rsidR="00996C2A">
          <w:rPr>
            <w:rFonts w:ascii="Courier New" w:eastAsia="Times New Roman" w:hAnsi="Courier New" w:cs="Courier New"/>
            <w:color w:val="000000"/>
            <w:sz w:val="20"/>
            <w:szCs w:val="20"/>
          </w:rPr>
          <w:t xml:space="preserve">are </w:t>
        </w:r>
      </w:ins>
      <w:r w:rsidR="00FF338B">
        <w:rPr>
          <w:rFonts w:ascii="Courier New" w:eastAsia="Times New Roman" w:hAnsi="Courier New" w:cs="Courier New"/>
          <w:color w:val="000000"/>
          <w:sz w:val="20"/>
          <w:szCs w:val="20"/>
        </w:rPr>
        <w:t>Western tourists</w:t>
      </w:r>
      <w:del w:id="77" w:author="Author" w:date="2021-02-09T14:08:00Z">
        <w:r w:rsidRPr="005B623A">
          <w:rPr>
            <w:rFonts w:ascii="Courier New" w:eastAsia="Times New Roman" w:hAnsi="Courier New" w:cs="Courier New"/>
            <w:color w:val="000000"/>
            <w:sz w:val="20"/>
            <w:szCs w:val="20"/>
          </w:rPr>
          <w:delText>. The</w:delText>
        </w:r>
      </w:del>
      <w:ins w:id="78" w:author="Author" w:date="2021-02-09T16:40:00Z">
        <w:r w:rsidR="00996C2A">
          <w:rPr>
            <w:rFonts w:ascii="Courier New" w:eastAsia="Times New Roman" w:hAnsi="Courier New" w:cs="Courier New"/>
            <w:color w:val="000000"/>
            <w:sz w:val="20"/>
            <w:szCs w:val="20"/>
          </w:rPr>
          <w:t>,</w:t>
        </w:r>
      </w:ins>
      <w:ins w:id="79" w:author="Author" w:date="2021-02-09T14:08:00Z">
        <w:r w:rsidR="00FF338B">
          <w:rPr>
            <w:rFonts w:ascii="Courier New" w:eastAsia="Times New Roman" w:hAnsi="Courier New" w:cs="Courier New"/>
            <w:color w:val="000000"/>
            <w:sz w:val="20"/>
            <w:szCs w:val="20"/>
          </w:rPr>
          <w:t xml:space="preserve"> whereas</w:t>
        </w:r>
      </w:ins>
      <w:ins w:id="80" w:author="Author" w:date="2021-02-09T16:40:00Z">
        <w:r w:rsidR="00996C2A">
          <w:rPr>
            <w:rFonts w:ascii="Courier New" w:eastAsia="Times New Roman" w:hAnsi="Courier New" w:cs="Courier New"/>
            <w:color w:val="000000"/>
            <w:sz w:val="20"/>
            <w:szCs w:val="20"/>
          </w:rPr>
          <w:t xml:space="preserve">, </w:t>
        </w:r>
      </w:ins>
      <w:ins w:id="81" w:author="Author" w:date="2021-02-09T14:08:00Z">
        <w:r w:rsidR="00FF338B">
          <w:rPr>
            <w:rFonts w:ascii="Courier New" w:eastAsia="Times New Roman" w:hAnsi="Courier New" w:cs="Courier New"/>
            <w:color w:val="000000"/>
            <w:sz w:val="20"/>
            <w:szCs w:val="20"/>
          </w:rPr>
          <w:t>the</w:t>
        </w:r>
      </w:ins>
      <w:r w:rsidR="00FF338B">
        <w:rPr>
          <w:rFonts w:ascii="Courier New" w:eastAsia="Times New Roman" w:hAnsi="Courier New" w:cs="Courier New"/>
          <w:color w:val="000000"/>
          <w:sz w:val="20"/>
          <w:szCs w:val="20"/>
        </w:rPr>
        <w:t xml:space="preserve"> latter </w:t>
      </w:r>
      <w:del w:id="82" w:author="Author" w:date="2021-02-09T16:41:00Z">
        <w:r w:rsidR="00FF338B" w:rsidDel="00996C2A">
          <w:rPr>
            <w:rFonts w:ascii="Courier New" w:eastAsia="Times New Roman" w:hAnsi="Courier New" w:cs="Courier New"/>
            <w:color w:val="000000"/>
            <w:sz w:val="20"/>
            <w:szCs w:val="20"/>
          </w:rPr>
          <w:delText>we</w:delText>
        </w:r>
      </w:del>
      <w:ins w:id="83" w:author="Author" w:date="2021-02-09T16:41:00Z">
        <w:r w:rsidR="00996C2A">
          <w:rPr>
            <w:rFonts w:ascii="Courier New" w:eastAsia="Times New Roman" w:hAnsi="Courier New" w:cs="Courier New"/>
            <w:color w:val="000000"/>
            <w:sz w:val="20"/>
            <w:szCs w:val="20"/>
          </w:rPr>
          <w:t>a</w:t>
        </w:r>
      </w:ins>
      <w:r w:rsidR="00FF338B">
        <w:rPr>
          <w:rFonts w:ascii="Courier New" w:eastAsia="Times New Roman" w:hAnsi="Courier New" w:cs="Courier New"/>
          <w:color w:val="000000"/>
          <w:sz w:val="20"/>
          <w:szCs w:val="20"/>
        </w:rPr>
        <w:t>re delighted</w:t>
      </w:r>
      <w:ins w:id="84" w:author="Author" w:date="2021-02-09T14:08:00Z">
        <w:r w:rsidR="00FF338B">
          <w:rPr>
            <w:rFonts w:ascii="Courier New" w:eastAsia="Times New Roman" w:hAnsi="Courier New" w:cs="Courier New"/>
            <w:color w:val="000000"/>
            <w:sz w:val="20"/>
            <w:szCs w:val="20"/>
          </w:rPr>
          <w:t xml:space="preserve"> more</w:t>
        </w:r>
      </w:ins>
      <w:r w:rsidR="00FF338B">
        <w:rPr>
          <w:rFonts w:ascii="Courier New" w:eastAsia="Times New Roman" w:hAnsi="Courier New" w:cs="Courier New"/>
          <w:color w:val="000000"/>
          <w:sz w:val="20"/>
          <w:szCs w:val="20"/>
        </w:rPr>
        <w:t xml:space="preserve"> by the staff behavior. We also found that Chinese tourists are concerned with the lack of a Chinese</w:t>
      </w:r>
      <w:ins w:id="85" w:author="Author" w:date="2021-02-09T16:41:00Z">
        <w:r w:rsidR="00996C2A">
          <w:rPr>
            <w:rFonts w:ascii="Courier New" w:eastAsia="Times New Roman" w:hAnsi="Courier New" w:cs="Courier New"/>
            <w:color w:val="000000"/>
            <w:sz w:val="20"/>
            <w:szCs w:val="20"/>
          </w:rPr>
          <w:t>-</w:t>
        </w:r>
      </w:ins>
      <w:del w:id="86" w:author="Author" w:date="2021-02-09T16:41:00Z">
        <w:r w:rsidR="00FF338B" w:rsidDel="00996C2A">
          <w:rPr>
            <w:rFonts w:ascii="Courier New" w:eastAsia="Times New Roman" w:hAnsi="Courier New" w:cs="Courier New"/>
            <w:color w:val="000000"/>
            <w:sz w:val="20"/>
            <w:szCs w:val="20"/>
          </w:rPr>
          <w:delText xml:space="preserve"> </w:delText>
        </w:r>
      </w:del>
      <w:r w:rsidR="00FF338B">
        <w:rPr>
          <w:rFonts w:ascii="Courier New" w:eastAsia="Times New Roman" w:hAnsi="Courier New" w:cs="Courier New"/>
          <w:color w:val="000000"/>
          <w:sz w:val="20"/>
          <w:szCs w:val="20"/>
        </w:rPr>
        <w:t xml:space="preserve">friendly environment, and Western customers are unsatisfied with dirty rooms or the smell of </w:t>
      </w:r>
      <w:commentRangeStart w:id="87"/>
      <w:r w:rsidR="00FF338B">
        <w:rPr>
          <w:rFonts w:ascii="Courier New" w:eastAsia="Times New Roman" w:hAnsi="Courier New" w:cs="Courier New"/>
          <w:color w:val="000000"/>
          <w:sz w:val="20"/>
          <w:szCs w:val="20"/>
        </w:rPr>
        <w:t>cigarettes.</w:t>
      </w:r>
      <w:commentRangeEnd w:id="87"/>
      <w:r w:rsidR="00996C2A">
        <w:rPr>
          <w:rStyle w:val="CommentReference"/>
        </w:rPr>
        <w:commentReference w:id="87"/>
      </w:r>
    </w:p>
    <w:p w14:paraId="161ED560"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EC7A6C"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\keywords</w:t>
      </w:r>
      <w:r>
        <w:rPr>
          <w:rFonts w:ascii="Courier New" w:eastAsia="Times New Roman" w:hAnsi="Courier New" w:cs="Courier New"/>
          <w:color w:val="000000"/>
          <w:sz w:val="20"/>
          <w:szCs w:val="20"/>
        </w:rPr>
        <w:t>{Sentiment Analysis</w:t>
      </w:r>
      <w:r>
        <w:rPr>
          <w:rFonts w:ascii="Courier New" w:eastAsia="Times New Roman" w:hAnsi="Courier New" w:cs="Courier New"/>
          <w:color w:val="800000"/>
          <w:sz w:val="20"/>
          <w:szCs w:val="20"/>
        </w:rPr>
        <w:t>\and</w:t>
      </w:r>
      <w:r>
        <w:rPr>
          <w:rFonts w:ascii="Courier New" w:eastAsia="Times New Roman" w:hAnsi="Courier New" w:cs="Courier New"/>
          <w:color w:val="000000"/>
          <w:sz w:val="20"/>
          <w:szCs w:val="20"/>
        </w:rPr>
        <w:t xml:space="preserve"> Hotels and Lodging</w:t>
      </w:r>
      <w:r>
        <w:rPr>
          <w:rFonts w:ascii="Courier New" w:eastAsia="Times New Roman" w:hAnsi="Courier New" w:cs="Courier New"/>
          <w:color w:val="800000"/>
          <w:sz w:val="20"/>
          <w:szCs w:val="20"/>
        </w:rPr>
        <w:t>\and</w:t>
      </w:r>
      <w:r>
        <w:rPr>
          <w:rFonts w:ascii="Courier New" w:eastAsia="Times New Roman" w:hAnsi="Courier New" w:cs="Courier New"/>
          <w:color w:val="000000"/>
          <w:sz w:val="20"/>
          <w:szCs w:val="20"/>
        </w:rPr>
        <w:t xml:space="preserve"> Text Mining</w:t>
      </w:r>
      <w:r>
        <w:rPr>
          <w:rFonts w:ascii="Courier New" w:eastAsia="Times New Roman" w:hAnsi="Courier New" w:cs="Courier New"/>
          <w:color w:val="800000"/>
          <w:sz w:val="20"/>
          <w:szCs w:val="20"/>
        </w:rPr>
        <w:t>\and</w:t>
      </w:r>
      <w:r>
        <w:rPr>
          <w:rFonts w:ascii="Courier New" w:eastAsia="Times New Roman" w:hAnsi="Courier New" w:cs="Courier New"/>
          <w:color w:val="000000"/>
          <w:sz w:val="20"/>
          <w:szCs w:val="20"/>
        </w:rPr>
        <w:t xml:space="preserve"> Chinese</w:t>
      </w:r>
      <w:r>
        <w:rPr>
          <w:rFonts w:ascii="Courier New" w:eastAsia="Times New Roman" w:hAnsi="Courier New" w:cs="Courier New"/>
          <w:color w:val="800000"/>
          <w:sz w:val="20"/>
          <w:szCs w:val="20"/>
        </w:rPr>
        <w:t>\and</w:t>
      </w:r>
      <w:r>
        <w:rPr>
          <w:rFonts w:ascii="Courier New" w:eastAsia="Times New Roman" w:hAnsi="Courier New" w:cs="Courier New"/>
          <w:color w:val="000000"/>
          <w:sz w:val="20"/>
          <w:szCs w:val="20"/>
        </w:rPr>
        <w:t xml:space="preserve"> English</w:t>
      </w:r>
      <w:r>
        <w:rPr>
          <w:rFonts w:ascii="Courier New" w:eastAsia="Times New Roman" w:hAnsi="Courier New" w:cs="Courier New"/>
          <w:color w:val="800000"/>
          <w:sz w:val="20"/>
          <w:szCs w:val="20"/>
        </w:rPr>
        <w:t>\and</w:t>
      </w:r>
      <w:r>
        <w:rPr>
          <w:rFonts w:ascii="Courier New" w:eastAsia="Times New Roman" w:hAnsi="Courier New" w:cs="Courier New"/>
          <w:color w:val="000000"/>
          <w:sz w:val="20"/>
          <w:szCs w:val="20"/>
        </w:rPr>
        <w:t xml:space="preserve"> Satisfaction and Dissatisfaction Factors}</w:t>
      </w:r>
    </w:p>
    <w:p w14:paraId="06216412"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08AA0E"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CC"/>
          <w:sz w:val="20"/>
          <w:szCs w:val="20"/>
        </w:rPr>
        <w:t>\end</w:t>
      </w:r>
      <w:r>
        <w:rPr>
          <w:rFonts w:ascii="Courier New" w:eastAsia="Times New Roman" w:hAnsi="Courier New" w:cs="Courier New"/>
          <w:color w:val="000000"/>
          <w:sz w:val="20"/>
          <w:szCs w:val="20"/>
        </w:rPr>
        <w:t>{abstract}</w:t>
      </w:r>
    </w:p>
    <w:p w14:paraId="4970B8AC"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69734F"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800000"/>
          <w:sz w:val="20"/>
          <w:szCs w:val="20"/>
        </w:rPr>
        <w:t>\</w:t>
      </w:r>
      <w:proofErr w:type="spellStart"/>
      <w:r>
        <w:rPr>
          <w:rFonts w:ascii="Courier New" w:eastAsia="Times New Roman" w:hAnsi="Courier New" w:cs="Courier New"/>
          <w:color w:val="800000"/>
          <w:sz w:val="20"/>
          <w:szCs w:val="20"/>
        </w:rPr>
        <w:t>linenumbers</w:t>
      </w:r>
      <w:proofErr w:type="spellEnd"/>
    </w:p>
    <w:p w14:paraId="5C79427D"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F8965E"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color w:val="0000CC"/>
          <w:sz w:val="20"/>
          <w:szCs w:val="20"/>
        </w:rPr>
        <w:t>\section{Introduction}\label{intro}</w:t>
      </w:r>
    </w:p>
    <w:p w14:paraId="05AD6FA4"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A091BC" w14:textId="3CFD83A6"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Japan</w:t>
      </w:r>
      <w:ins w:id="88" w:author="Author" w:date="2021-02-09T16:44:00Z">
        <w:r w:rsidR="00996C2A">
          <w:rPr>
            <w:rFonts w:ascii="Courier New" w:eastAsia="Times New Roman" w:hAnsi="Courier New" w:cs="Courier New"/>
            <w:color w:val="000000"/>
            <w:sz w:val="20"/>
            <w:szCs w:val="20"/>
          </w:rPr>
          <w:t>’s hospitality</w:t>
        </w:r>
      </w:ins>
      <w:r>
        <w:rPr>
          <w:rFonts w:ascii="Courier New" w:eastAsia="Times New Roman" w:hAnsi="Courier New" w:cs="Courier New"/>
          <w:color w:val="000000"/>
          <w:sz w:val="20"/>
          <w:szCs w:val="20"/>
        </w:rPr>
        <w:t xml:space="preserve"> has been known historically </w:t>
      </w:r>
      <w:del w:id="89" w:author="Author" w:date="2021-02-09T16:44:00Z">
        <w:r w:rsidDel="00996C2A">
          <w:rPr>
            <w:rFonts w:ascii="Courier New" w:eastAsia="Times New Roman" w:hAnsi="Courier New" w:cs="Courier New"/>
            <w:color w:val="000000"/>
            <w:sz w:val="20"/>
            <w:szCs w:val="20"/>
          </w:rPr>
          <w:delText>for its hospitality being</w:delText>
        </w:r>
      </w:del>
      <w:ins w:id="90" w:author="Author" w:date="2021-02-09T16:44:00Z">
        <w:r w:rsidR="00996C2A">
          <w:rPr>
            <w:rFonts w:ascii="Courier New" w:eastAsia="Times New Roman" w:hAnsi="Courier New" w:cs="Courier New"/>
            <w:color w:val="000000"/>
            <w:sz w:val="20"/>
            <w:szCs w:val="20"/>
          </w:rPr>
          <w:t>to be of</w:t>
        </w:r>
      </w:ins>
      <w:r>
        <w:rPr>
          <w:rFonts w:ascii="Courier New" w:eastAsia="Times New Roman" w:hAnsi="Courier New" w:cs="Courier New"/>
          <w:color w:val="000000"/>
          <w:sz w:val="20"/>
          <w:szCs w:val="20"/>
        </w:rPr>
        <w:t xml:space="preserve"> the highest </w:t>
      </w:r>
      <w:del w:id="91" w:author="Author" w:date="2021-02-09T16:44:00Z">
        <w:r w:rsidDel="00996C2A">
          <w:rPr>
            <w:rFonts w:ascii="Courier New" w:eastAsia="Times New Roman" w:hAnsi="Courier New" w:cs="Courier New"/>
            <w:color w:val="000000"/>
            <w:sz w:val="20"/>
            <w:szCs w:val="20"/>
          </w:rPr>
          <w:delText>grade</w:delText>
        </w:r>
      </w:del>
      <w:ins w:id="92" w:author="Author" w:date="2021-02-09T16:44:00Z">
        <w:r w:rsidR="00996C2A">
          <w:rPr>
            <w:rFonts w:ascii="Courier New" w:eastAsia="Times New Roman" w:hAnsi="Courier New" w:cs="Courier New"/>
            <w:color w:val="000000"/>
            <w:sz w:val="20"/>
            <w:szCs w:val="20"/>
          </w:rPr>
          <w:t>quality</w:t>
        </w:r>
      </w:ins>
      <w:r>
        <w:rPr>
          <w:rFonts w:ascii="Courier New" w:eastAsia="Times New Roman" w:hAnsi="Courier New" w:cs="Courier New"/>
          <w:color w:val="000000"/>
          <w:sz w:val="20"/>
          <w:szCs w:val="20"/>
        </w:rPr>
        <w:t xml:space="preserve">. </w:t>
      </w:r>
      <w:ins w:id="93" w:author="Author" w:date="2021-02-09T16:45:00Z">
        <w:r w:rsidR="00996C2A">
          <w:rPr>
            <w:rFonts w:ascii="Courier New" w:eastAsia="Times New Roman" w:hAnsi="Courier New" w:cs="Courier New"/>
            <w:color w:val="800000"/>
            <w:sz w:val="20"/>
            <w:szCs w:val="20"/>
          </w:rPr>
          <w:t>\</w:t>
        </w:r>
        <w:proofErr w:type="spellStart"/>
        <w:r w:rsidR="00996C2A">
          <w:rPr>
            <w:rFonts w:ascii="Courier New" w:eastAsia="Times New Roman" w:hAnsi="Courier New" w:cs="Courier New"/>
            <w:color w:val="800000"/>
            <w:sz w:val="20"/>
            <w:szCs w:val="20"/>
          </w:rPr>
          <w:t>textit</w:t>
        </w:r>
        <w:proofErr w:type="spellEnd"/>
        <w:r w:rsidR="00996C2A">
          <w:rPr>
            <w:rFonts w:ascii="Courier New" w:eastAsia="Times New Roman" w:hAnsi="Courier New" w:cs="Courier New"/>
            <w:color w:val="000000"/>
            <w:sz w:val="20"/>
            <w:szCs w:val="20"/>
          </w:rPr>
          <w:t>{</w:t>
        </w:r>
        <w:proofErr w:type="spellStart"/>
        <w:r w:rsidR="00996C2A">
          <w:rPr>
            <w:rFonts w:ascii="Courier New" w:eastAsia="Times New Roman" w:hAnsi="Courier New" w:cs="Courier New"/>
            <w:color w:val="000000"/>
            <w:sz w:val="20"/>
            <w:szCs w:val="20"/>
            <w:u w:val="single"/>
          </w:rPr>
          <w:t>Omotenashi</w:t>
        </w:r>
        <w:proofErr w:type="spellEnd"/>
        <w:r w:rsidR="00996C2A">
          <w:rPr>
            <w:rFonts w:ascii="Courier New" w:eastAsia="Times New Roman" w:hAnsi="Courier New" w:cs="Courier New"/>
            <w:color w:val="000000"/>
            <w:sz w:val="20"/>
            <w:szCs w:val="20"/>
          </w:rPr>
          <w:t xml:space="preserve">}, which describes </w:t>
        </w:r>
      </w:ins>
      <w:del w:id="94" w:author="Author" w:date="2021-02-09T16:45:00Z">
        <w:r w:rsidDel="00996C2A">
          <w:rPr>
            <w:rFonts w:ascii="Courier New" w:eastAsia="Times New Roman" w:hAnsi="Courier New" w:cs="Courier New"/>
            <w:color w:val="000000"/>
            <w:sz w:val="20"/>
            <w:szCs w:val="20"/>
          </w:rPr>
          <w:delText>T</w:delText>
        </w:r>
      </w:del>
      <w:ins w:id="95" w:author="Author" w:date="2021-02-09T16:45:00Z">
        <w:r w:rsidR="00996C2A">
          <w:rPr>
            <w:rFonts w:ascii="Courier New" w:eastAsia="Times New Roman" w:hAnsi="Courier New" w:cs="Courier New"/>
            <w:color w:val="000000"/>
            <w:sz w:val="20"/>
            <w:szCs w:val="20"/>
          </w:rPr>
          <w:t>t</w:t>
        </w:r>
      </w:ins>
      <w:r>
        <w:rPr>
          <w:rFonts w:ascii="Courier New" w:eastAsia="Times New Roman" w:hAnsi="Courier New" w:cs="Courier New"/>
          <w:color w:val="000000"/>
          <w:sz w:val="20"/>
          <w:szCs w:val="20"/>
        </w:rPr>
        <w:t>he spirit of Japanese hospitality</w:t>
      </w:r>
      <w:ins w:id="96" w:author="Author" w:date="2021-02-09T16:45:00Z">
        <w:r w:rsidR="00996C2A">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is celebrated worldwide</w:t>
      </w:r>
      <w:del w:id="97" w:author="Author" w:date="2021-02-09T16:45:00Z">
        <w:r w:rsidDel="00996C2A">
          <w:rPr>
            <w:rFonts w:ascii="Courier New" w:eastAsia="Times New Roman" w:hAnsi="Courier New" w:cs="Courier New"/>
            <w:color w:val="000000"/>
            <w:sz w:val="20"/>
            <w:szCs w:val="20"/>
          </w:rPr>
          <w:delText xml:space="preserve"> in a single Japanese word: </w:delText>
        </w:r>
        <w:r w:rsidDel="00996C2A">
          <w:rPr>
            <w:rFonts w:ascii="Courier New" w:eastAsia="Times New Roman" w:hAnsi="Courier New" w:cs="Courier New"/>
            <w:color w:val="800000"/>
            <w:sz w:val="20"/>
            <w:szCs w:val="20"/>
          </w:rPr>
          <w:delText>\textit</w:delText>
        </w:r>
        <w:r w:rsidDel="00996C2A">
          <w:rPr>
            <w:rFonts w:ascii="Courier New" w:eastAsia="Times New Roman" w:hAnsi="Courier New" w:cs="Courier New"/>
            <w:color w:val="000000"/>
            <w:sz w:val="20"/>
            <w:szCs w:val="20"/>
          </w:rPr>
          <w:delText>{</w:delText>
        </w:r>
        <w:r w:rsidDel="00996C2A">
          <w:rPr>
            <w:rFonts w:ascii="Courier New" w:eastAsia="Times New Roman" w:hAnsi="Courier New" w:cs="Courier New"/>
            <w:color w:val="000000"/>
            <w:sz w:val="20"/>
            <w:szCs w:val="20"/>
            <w:u w:val="single"/>
          </w:rPr>
          <w:delText>Omotenashi</w:delText>
        </w:r>
        <w:r w:rsidDel="00996C2A">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With roots in Japanese history and tea ceremony, </w:t>
      </w:r>
      <w:del w:id="98" w:author="Author" w:date="2021-02-09T16:47:00Z">
        <w:r w:rsidDel="00996C2A">
          <w:rPr>
            <w:rFonts w:ascii="Courier New" w:eastAsia="Times New Roman" w:hAnsi="Courier New" w:cs="Courier New"/>
            <w:color w:val="000000"/>
            <w:sz w:val="20"/>
            <w:szCs w:val="20"/>
          </w:rPr>
          <w:delText>their</w:delText>
        </w:r>
      </w:del>
      <w:ins w:id="99" w:author="Author" w:date="2021-02-09T16:47:00Z">
        <w:r w:rsidR="00996C2A">
          <w:rPr>
            <w:rFonts w:ascii="Courier New" w:eastAsia="Times New Roman" w:hAnsi="Courier New" w:cs="Courier New"/>
            <w:color w:val="000000"/>
            <w:sz w:val="20"/>
            <w:szCs w:val="20"/>
          </w:rPr>
          <w:t>Japanese</w:t>
        </w:r>
      </w:ins>
      <w:r>
        <w:rPr>
          <w:rFonts w:ascii="Courier New" w:eastAsia="Times New Roman" w:hAnsi="Courier New" w:cs="Courier New"/>
          <w:color w:val="000000"/>
          <w:sz w:val="20"/>
          <w:szCs w:val="20"/>
        </w:rPr>
        <w:t xml:space="preserve"> hospitality is </w:t>
      </w:r>
      <w:ins w:id="100" w:author="Author" w:date="2021-02-09T16:47:00Z">
        <w:r w:rsidR="00996C2A">
          <w:rPr>
            <w:rFonts w:ascii="Courier New" w:eastAsia="Times New Roman" w:hAnsi="Courier New" w:cs="Courier New"/>
            <w:color w:val="000000"/>
            <w:sz w:val="20"/>
            <w:szCs w:val="20"/>
          </w:rPr>
          <w:t xml:space="preserve">globally </w:t>
        </w:r>
      </w:ins>
      <w:r>
        <w:rPr>
          <w:rFonts w:ascii="Courier New" w:eastAsia="Times New Roman" w:hAnsi="Courier New" w:cs="Courier New"/>
          <w:color w:val="000000"/>
          <w:sz w:val="20"/>
          <w:szCs w:val="20"/>
        </w:rPr>
        <w:t>famous</w:t>
      </w:r>
      <w:del w:id="101" w:author="Author" w:date="2021-02-09T16:47:00Z">
        <w:r w:rsidDel="00996C2A">
          <w:rPr>
            <w:rFonts w:ascii="Courier New" w:eastAsia="Times New Roman" w:hAnsi="Courier New" w:cs="Courier New"/>
            <w:color w:val="000000"/>
            <w:sz w:val="20"/>
            <w:szCs w:val="20"/>
          </w:rPr>
          <w:delText xml:space="preserve"> around the world</w:delText>
        </w:r>
      </w:del>
      <w:r>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al2015characteristics</w:t>
      </w:r>
      <w:proofErr w:type="spellEnd"/>
      <w:r>
        <w:rPr>
          <w:rFonts w:ascii="Courier New" w:eastAsia="Times New Roman" w:hAnsi="Courier New" w:cs="Courier New"/>
          <w:color w:val="000000"/>
          <w:sz w:val="20"/>
          <w:szCs w:val="20"/>
        </w:rPr>
        <w:t>}. Therefore</w:t>
      </w:r>
      <w:ins w:id="102" w:author="Author" w:date="2021-02-09T14:08:00Z">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it would stand to reason that tourists visiting Japan would have this hospitality as their first and foremost satisfaction factor. However, it is known that customers from different countries and cultures h</w:t>
      </w:r>
      <w:ins w:id="103" w:author="Author" w:date="2021-02-09T16:48:00Z">
        <w:r w:rsidR="00996C2A">
          <w:rPr>
            <w:rFonts w:ascii="Courier New" w:eastAsia="Times New Roman" w:hAnsi="Courier New" w:cs="Courier New"/>
            <w:color w:val="000000"/>
            <w:sz w:val="20"/>
            <w:szCs w:val="20"/>
          </w:rPr>
          <w:t>ave</w:t>
        </w:r>
      </w:ins>
      <w:del w:id="104" w:author="Author" w:date="2021-02-09T16:48:00Z">
        <w:r w:rsidDel="00996C2A">
          <w:rPr>
            <w:rFonts w:ascii="Courier New" w:eastAsia="Times New Roman" w:hAnsi="Courier New" w:cs="Courier New"/>
            <w:color w:val="000000"/>
            <w:sz w:val="20"/>
            <w:szCs w:val="20"/>
          </w:rPr>
          <w:delText>old</w:delText>
        </w:r>
      </w:del>
      <w:r>
        <w:rPr>
          <w:rFonts w:ascii="Courier New" w:eastAsia="Times New Roman" w:hAnsi="Courier New" w:cs="Courier New"/>
          <w:color w:val="000000"/>
          <w:sz w:val="20"/>
          <w:szCs w:val="20"/>
        </w:rPr>
        <w:t xml:space="preserve"> different expectations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engel1990</w:t>
      </w:r>
      <w:proofErr w:type="spellEnd"/>
      <w:r>
        <w:rPr>
          <w:rFonts w:ascii="Courier New" w:eastAsia="Times New Roman" w:hAnsi="Courier New" w:cs="Courier New"/>
          <w:color w:val="000000"/>
          <w:sz w:val="20"/>
          <w:szCs w:val="20"/>
        </w:rPr>
        <w:t xml:space="preserve">}. Thus, it could be theorized that their satisfaction factors should be different. </w:t>
      </w:r>
      <w:commentRangeStart w:id="105"/>
      <w:r>
        <w:rPr>
          <w:rFonts w:ascii="Courier New" w:eastAsia="Times New Roman" w:hAnsi="Courier New" w:cs="Courier New"/>
          <w:color w:val="000000"/>
          <w:sz w:val="20"/>
          <w:szCs w:val="20"/>
        </w:rPr>
        <w:t xml:space="preserve">How will different cultures react and perceive </w:t>
      </w:r>
      <w:r>
        <w:rPr>
          <w:rFonts w:ascii="Courier New" w:eastAsia="Times New Roman" w:hAnsi="Courier New" w:cs="Courier New"/>
          <w:color w:val="000000"/>
          <w:sz w:val="20"/>
          <w:szCs w:val="20"/>
        </w:rPr>
        <w:lastRenderedPageBreak/>
        <w:t xml:space="preserve">hotels and their hospitality in this context? </w:t>
      </w:r>
      <w:commentRangeEnd w:id="105"/>
      <w:r w:rsidR="006133E3">
        <w:rPr>
          <w:rStyle w:val="CommentReference"/>
        </w:rPr>
        <w:commentReference w:id="105"/>
      </w:r>
      <w:commentRangeStart w:id="106"/>
      <w:del w:id="107" w:author="Author" w:date="2021-02-09T17:11:00Z">
        <w:r w:rsidDel="0092221D">
          <w:rPr>
            <w:rFonts w:ascii="Courier New" w:eastAsia="Times New Roman" w:hAnsi="Courier New" w:cs="Courier New"/>
            <w:color w:val="000000"/>
            <w:sz w:val="20"/>
            <w:szCs w:val="20"/>
          </w:rPr>
          <w:delText>Our study attempts to bring light to this with two essential tourist populations that differ in culture to Japan: Chinese and Western tourists.</w:delText>
        </w:r>
      </w:del>
      <w:r>
        <w:rPr>
          <w:rFonts w:ascii="Courier New" w:eastAsia="Times New Roman" w:hAnsi="Courier New" w:cs="Courier New"/>
          <w:color w:val="000000"/>
          <w:sz w:val="20"/>
          <w:szCs w:val="20"/>
        </w:rPr>
        <w:t xml:space="preserve"> </w:t>
      </w:r>
      <w:commentRangeEnd w:id="106"/>
      <w:r w:rsidR="0092221D">
        <w:rPr>
          <w:rStyle w:val="CommentReference"/>
        </w:rPr>
        <w:commentReference w:id="106"/>
      </w:r>
    </w:p>
    <w:p w14:paraId="5003CB1D"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93EE01" w14:textId="1A2E3F0F"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In the last couple of decades, the </w:t>
      </w:r>
      <w:ins w:id="108" w:author="Author" w:date="2021-02-09T16:49:00Z">
        <w:r w:rsidR="006133E3">
          <w:rPr>
            <w:rFonts w:ascii="Courier New" w:eastAsia="Times New Roman" w:hAnsi="Courier New" w:cs="Courier New"/>
            <w:color w:val="000000"/>
            <w:sz w:val="20"/>
            <w:szCs w:val="20"/>
          </w:rPr>
          <w:t xml:space="preserve">economy of </w:t>
        </w:r>
      </w:ins>
      <w:r>
        <w:rPr>
          <w:rFonts w:ascii="Courier New" w:eastAsia="Times New Roman" w:hAnsi="Courier New" w:cs="Courier New"/>
          <w:color w:val="000000"/>
          <w:sz w:val="20"/>
          <w:szCs w:val="20"/>
        </w:rPr>
        <w:t>Japan</w:t>
      </w:r>
      <w:del w:id="109" w:author="Author" w:date="2021-02-09T16:50:00Z">
        <w:r w:rsidDel="006133E3">
          <w:rPr>
            <w:rFonts w:ascii="Courier New" w:eastAsia="Times New Roman" w:hAnsi="Courier New" w:cs="Courier New"/>
            <w:color w:val="000000"/>
            <w:sz w:val="20"/>
            <w:szCs w:val="20"/>
          </w:rPr>
          <w:delText>ese economy</w:delText>
        </w:r>
      </w:del>
      <w:r>
        <w:rPr>
          <w:rFonts w:ascii="Courier New" w:eastAsia="Times New Roman" w:hAnsi="Courier New" w:cs="Courier New"/>
          <w:color w:val="000000"/>
          <w:sz w:val="20"/>
          <w:szCs w:val="20"/>
        </w:rPr>
        <w:t xml:space="preserve"> has been </w:t>
      </w:r>
      <w:del w:id="110" w:author="Author" w:date="2021-02-09T16:50:00Z">
        <w:r w:rsidDel="006133E3">
          <w:rPr>
            <w:rFonts w:ascii="Courier New" w:eastAsia="Times New Roman" w:hAnsi="Courier New" w:cs="Courier New"/>
            <w:color w:val="000000"/>
            <w:sz w:val="20"/>
            <w:szCs w:val="20"/>
          </w:rPr>
          <w:delText xml:space="preserve">more and more </w:delText>
        </w:r>
      </w:del>
      <w:r>
        <w:rPr>
          <w:rFonts w:ascii="Courier New" w:eastAsia="Times New Roman" w:hAnsi="Courier New" w:cs="Courier New"/>
          <w:color w:val="000000"/>
          <w:sz w:val="20"/>
          <w:szCs w:val="20"/>
        </w:rPr>
        <w:t xml:space="preserve">affected by an increase in inbound international tourism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jones2009</w:t>
      </w:r>
      <w:proofErr w:type="spellEnd"/>
      <w:r>
        <w:rPr>
          <w:rFonts w:ascii="Courier New" w:eastAsia="Times New Roman" w:hAnsi="Courier New" w:cs="Courier New"/>
          <w:color w:val="000000"/>
          <w:sz w:val="20"/>
          <w:szCs w:val="20"/>
        </w:rPr>
        <w:t xml:space="preserve">}. </w:t>
      </w:r>
      <w:del w:id="111" w:author="Author" w:date="2021-02-09T16:51:00Z">
        <w:r w:rsidDel="006133E3">
          <w:rPr>
            <w:rFonts w:ascii="Courier New" w:eastAsia="Times New Roman" w:hAnsi="Courier New" w:cs="Courier New"/>
            <w:color w:val="000000"/>
            <w:sz w:val="20"/>
            <w:szCs w:val="20"/>
          </w:rPr>
          <w:delText>There was a</w:delText>
        </w:r>
      </w:del>
      <w:ins w:id="112" w:author="Author" w:date="2021-02-09T16:51:00Z">
        <w:r w:rsidR="006133E3">
          <w:rPr>
            <w:rFonts w:ascii="Courier New" w:eastAsia="Times New Roman" w:hAnsi="Courier New" w:cs="Courier New"/>
            <w:color w:val="000000"/>
            <w:sz w:val="20"/>
            <w:szCs w:val="20"/>
          </w:rPr>
          <w:t>A</w:t>
        </w:r>
      </w:ins>
      <w:r>
        <w:rPr>
          <w:rFonts w:ascii="Courier New" w:eastAsia="Times New Roman" w:hAnsi="Courier New" w:cs="Courier New"/>
          <w:color w:val="000000"/>
          <w:sz w:val="20"/>
          <w:szCs w:val="20"/>
        </w:rPr>
        <w:t xml:space="preserve"> </w:t>
      </w:r>
      <w:del w:id="113" w:author="Author" w:date="2021-02-09T16:51:00Z">
        <w:r w:rsidDel="006133E3">
          <w:rPr>
            <w:rFonts w:ascii="Courier New" w:eastAsia="Times New Roman" w:hAnsi="Courier New" w:cs="Courier New"/>
            <w:color w:val="000000"/>
            <w:sz w:val="20"/>
            <w:szCs w:val="20"/>
          </w:rPr>
          <w:delText>Y</w:delText>
        </w:r>
      </w:del>
      <w:ins w:id="114" w:author="Author" w:date="2021-02-09T16:51:00Z">
        <w:r w:rsidR="006133E3">
          <w:rPr>
            <w:rFonts w:ascii="Courier New" w:eastAsia="Times New Roman" w:hAnsi="Courier New" w:cs="Courier New"/>
            <w:color w:val="000000"/>
            <w:sz w:val="20"/>
            <w:szCs w:val="20"/>
          </w:rPr>
          <w:t>y</w:t>
        </w:r>
      </w:ins>
      <w:r>
        <w:rPr>
          <w:rFonts w:ascii="Courier New" w:eastAsia="Times New Roman" w:hAnsi="Courier New" w:cs="Courier New"/>
          <w:color w:val="000000"/>
          <w:sz w:val="20"/>
          <w:szCs w:val="20"/>
        </w:rPr>
        <w:t>ear-on-</w:t>
      </w:r>
      <w:del w:id="115" w:author="Author" w:date="2021-02-09T16:51:00Z">
        <w:r w:rsidDel="006133E3">
          <w:rPr>
            <w:rFonts w:ascii="Courier New" w:eastAsia="Times New Roman" w:hAnsi="Courier New" w:cs="Courier New"/>
            <w:color w:val="000000"/>
            <w:sz w:val="20"/>
            <w:szCs w:val="20"/>
          </w:rPr>
          <w:delText>Y</w:delText>
        </w:r>
      </w:del>
      <w:ins w:id="116" w:author="Author" w:date="2021-02-09T16:51:00Z">
        <w:r w:rsidR="006133E3">
          <w:rPr>
            <w:rFonts w:ascii="Courier New" w:eastAsia="Times New Roman" w:hAnsi="Courier New" w:cs="Courier New"/>
            <w:color w:val="000000"/>
            <w:sz w:val="20"/>
            <w:szCs w:val="20"/>
          </w:rPr>
          <w:t>y</w:t>
        </w:r>
      </w:ins>
      <w:r>
        <w:rPr>
          <w:rFonts w:ascii="Courier New" w:eastAsia="Times New Roman" w:hAnsi="Courier New" w:cs="Courier New"/>
          <w:color w:val="000000"/>
          <w:sz w:val="20"/>
          <w:szCs w:val="20"/>
        </w:rPr>
        <w:t xml:space="preserve">ear </w:t>
      </w:r>
      <w:del w:id="117" w:author="Author" w:date="2021-02-09T16:51:00Z">
        <w:r w:rsidDel="006133E3">
          <w:rPr>
            <w:rFonts w:ascii="Courier New" w:eastAsia="Times New Roman" w:hAnsi="Courier New" w:cs="Courier New"/>
            <w:color w:val="000000"/>
            <w:sz w:val="20"/>
            <w:szCs w:val="20"/>
          </w:rPr>
          <w:delText>G</w:delText>
        </w:r>
      </w:del>
      <w:ins w:id="118" w:author="Author" w:date="2021-02-09T16:51:00Z">
        <w:r w:rsidR="006133E3">
          <w:rPr>
            <w:rFonts w:ascii="Courier New" w:eastAsia="Times New Roman" w:hAnsi="Courier New" w:cs="Courier New"/>
            <w:color w:val="000000"/>
            <w:sz w:val="20"/>
            <w:szCs w:val="20"/>
          </w:rPr>
          <w:t>g</w:t>
        </w:r>
      </w:ins>
      <w:r>
        <w:rPr>
          <w:rFonts w:ascii="Courier New" w:eastAsia="Times New Roman" w:hAnsi="Courier New" w:cs="Courier New"/>
          <w:color w:val="000000"/>
          <w:sz w:val="20"/>
          <w:szCs w:val="20"/>
        </w:rPr>
        <w:t xml:space="preserve">rowth </w:t>
      </w:r>
      <w:del w:id="119" w:author="Author" w:date="2021-02-09T16:51:00Z">
        <w:r w:rsidDel="006133E3">
          <w:rPr>
            <w:rFonts w:ascii="Courier New" w:eastAsia="Times New Roman" w:hAnsi="Courier New" w:cs="Courier New"/>
            <w:color w:val="000000"/>
            <w:sz w:val="20"/>
            <w:szCs w:val="20"/>
          </w:rPr>
          <w:delText>R</w:delText>
        </w:r>
      </w:del>
      <w:ins w:id="120" w:author="Author" w:date="2021-02-09T16:51:00Z">
        <w:r w:rsidR="006133E3">
          <w:rPr>
            <w:rFonts w:ascii="Courier New" w:eastAsia="Times New Roman" w:hAnsi="Courier New" w:cs="Courier New"/>
            <w:color w:val="000000"/>
            <w:sz w:val="20"/>
            <w:szCs w:val="20"/>
          </w:rPr>
          <w:t>r</w:t>
        </w:r>
      </w:ins>
      <w:r>
        <w:rPr>
          <w:rFonts w:ascii="Courier New" w:eastAsia="Times New Roman" w:hAnsi="Courier New" w:cs="Courier New"/>
          <w:color w:val="000000"/>
          <w:sz w:val="20"/>
          <w:szCs w:val="20"/>
        </w:rPr>
        <w:t>ate of 19.3</w:t>
      </w:r>
      <w:r>
        <w:rPr>
          <w:rFonts w:ascii="Courier New" w:eastAsia="Times New Roman" w:hAnsi="Courier New" w:cs="Courier New"/>
          <w:color w:val="800000"/>
          <w:sz w:val="20"/>
          <w:szCs w:val="20"/>
        </w:rPr>
        <w:t>\</w:t>
      </w:r>
      <w:r>
        <w:rPr>
          <w:rFonts w:ascii="Courier New" w:eastAsia="Times New Roman" w:hAnsi="Courier New" w:cs="Courier New"/>
          <w:color w:val="000000"/>
          <w:sz w:val="20"/>
          <w:szCs w:val="20"/>
        </w:rPr>
        <w:t xml:space="preserve">% </w:t>
      </w:r>
      <w:ins w:id="121" w:author="Author" w:date="2021-02-09T16:51:00Z">
        <w:r w:rsidR="006133E3">
          <w:rPr>
            <w:rFonts w:ascii="Courier New" w:eastAsia="Times New Roman" w:hAnsi="Courier New" w:cs="Courier New"/>
            <w:color w:val="000000"/>
            <w:sz w:val="20"/>
            <w:szCs w:val="20"/>
          </w:rPr>
          <w:t xml:space="preserve">was observed </w:t>
        </w:r>
      </w:ins>
      <w:r>
        <w:rPr>
          <w:rFonts w:ascii="Courier New" w:eastAsia="Times New Roman" w:hAnsi="Courier New" w:cs="Courier New"/>
          <w:color w:val="000000"/>
          <w:sz w:val="20"/>
          <w:szCs w:val="20"/>
        </w:rPr>
        <w:t>in 2017, with</w:t>
      </w:r>
      <w:del w:id="122" w:author="Author" w:date="2021-02-09T16:51:00Z">
        <w:r w:rsidDel="006133E3">
          <w:rPr>
            <w:rFonts w:ascii="Courier New" w:eastAsia="Times New Roman" w:hAnsi="Courier New" w:cs="Courier New"/>
            <w:color w:val="000000"/>
            <w:sz w:val="20"/>
            <w:szCs w:val="20"/>
          </w:rPr>
          <w:delText xml:space="preserve"> a total of</w:delText>
        </w:r>
      </w:del>
      <w:r>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w:t>
      </w:r>
      <w:proofErr w:type="spellStart"/>
      <w:r>
        <w:rPr>
          <w:rFonts w:ascii="Courier New" w:eastAsia="Times New Roman" w:hAnsi="Courier New" w:cs="Courier New"/>
          <w:color w:val="800000"/>
          <w:sz w:val="20"/>
          <w:szCs w:val="20"/>
        </w:rPr>
        <w:t>num</w:t>
      </w:r>
      <w:proofErr w:type="spellEnd"/>
      <w:r>
        <w:rPr>
          <w:rFonts w:ascii="Courier New" w:eastAsia="Times New Roman" w:hAnsi="Courier New" w:cs="Courier New"/>
          <w:color w:val="000000"/>
          <w:sz w:val="20"/>
          <w:szCs w:val="20"/>
        </w:rPr>
        <w:t>[group-separator</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,}]{28691073} inbound tourists</w:t>
      </w:r>
      <w:del w:id="123" w:author="Author" w:date="2021-02-09T16:51:00Z">
        <w:r w:rsidDel="006133E3">
          <w:rPr>
            <w:rFonts w:ascii="Courier New" w:eastAsia="Times New Roman" w:hAnsi="Courier New" w:cs="Courier New"/>
            <w:color w:val="000000"/>
            <w:sz w:val="20"/>
            <w:szCs w:val="20"/>
          </w:rPr>
          <w:delText xml:space="preserve"> that year</w:delText>
        </w:r>
      </w:del>
      <w:r>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jnto2003</w:t>
      </w:r>
      <w:proofErr w:type="spellEnd"/>
      <w:r>
        <w:rPr>
          <w:rFonts w:ascii="Courier New" w:eastAsia="Times New Roman" w:hAnsi="Courier New" w:cs="Courier New"/>
          <w:color w:val="000000"/>
          <w:sz w:val="20"/>
          <w:szCs w:val="20"/>
        </w:rPr>
        <w:t xml:space="preserve">-2019}. </w:t>
      </w:r>
      <w:del w:id="124" w:author="Author" w:date="2021-02-09T16:52:00Z">
        <w:r w:rsidDel="006133E3">
          <w:rPr>
            <w:rFonts w:ascii="Courier New" w:eastAsia="Times New Roman" w:hAnsi="Courier New" w:cs="Courier New"/>
            <w:color w:val="000000"/>
            <w:sz w:val="20"/>
            <w:szCs w:val="20"/>
          </w:rPr>
          <w:delText>From this total, t</w:delText>
        </w:r>
      </w:del>
      <w:ins w:id="125" w:author="Author" w:date="2021-02-09T16:52:00Z">
        <w:r w:rsidR="006133E3">
          <w:rPr>
            <w:rFonts w:ascii="Courier New" w:eastAsia="Times New Roman" w:hAnsi="Courier New" w:cs="Courier New"/>
            <w:color w:val="000000"/>
            <w:sz w:val="20"/>
            <w:szCs w:val="20"/>
          </w:rPr>
          <w:t>T</w:t>
        </w:r>
      </w:ins>
      <w:r>
        <w:rPr>
          <w:rFonts w:ascii="Courier New" w:eastAsia="Times New Roman" w:hAnsi="Courier New" w:cs="Courier New"/>
          <w:color w:val="000000"/>
          <w:sz w:val="20"/>
          <w:szCs w:val="20"/>
        </w:rPr>
        <w:t>he tourist population was mostly Asian (86.14</w:t>
      </w:r>
      <w:proofErr w:type="gramStart"/>
      <w:r>
        <w:rPr>
          <w:rFonts w:ascii="Courier New" w:eastAsia="Times New Roman" w:hAnsi="Courier New" w:cs="Courier New"/>
          <w:color w:val="800000"/>
          <w:sz w:val="20"/>
          <w:szCs w:val="20"/>
        </w:rPr>
        <w:t>\</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 and approximately </w:t>
      </w:r>
      <w:del w:id="126" w:author="Author" w:date="2021-02-09T16:52:00Z">
        <w:r w:rsidDel="006133E3">
          <w:rPr>
            <w:rFonts w:ascii="Courier New" w:eastAsia="Times New Roman" w:hAnsi="Courier New" w:cs="Courier New"/>
            <w:color w:val="000000"/>
            <w:sz w:val="20"/>
            <w:szCs w:val="20"/>
          </w:rPr>
          <w:delText xml:space="preserve">a </w:delText>
        </w:r>
      </w:del>
      <w:ins w:id="127" w:author="Author" w:date="2021-02-09T16:52:00Z">
        <w:r w:rsidR="006133E3">
          <w:rPr>
            <w:rFonts w:ascii="Courier New" w:eastAsia="Times New Roman" w:hAnsi="Courier New" w:cs="Courier New"/>
            <w:color w:val="000000"/>
            <w:sz w:val="20"/>
            <w:szCs w:val="20"/>
          </w:rPr>
          <w:t>one-</w:t>
        </w:r>
      </w:ins>
      <w:r>
        <w:rPr>
          <w:rFonts w:ascii="Courier New" w:eastAsia="Times New Roman" w:hAnsi="Courier New" w:cs="Courier New"/>
          <w:color w:val="000000"/>
          <w:sz w:val="20"/>
          <w:szCs w:val="20"/>
        </w:rPr>
        <w:t>fourth of the total (25.63</w:t>
      </w:r>
      <w:r>
        <w:rPr>
          <w:rFonts w:ascii="Courier New" w:eastAsia="Times New Roman" w:hAnsi="Courier New" w:cs="Courier New"/>
          <w:color w:val="800000"/>
          <w:sz w:val="20"/>
          <w:szCs w:val="20"/>
        </w:rPr>
        <w:t>\</w:t>
      </w:r>
      <w:r>
        <w:rPr>
          <w:rFonts w:ascii="Courier New" w:eastAsia="Times New Roman" w:hAnsi="Courier New" w:cs="Courier New"/>
          <w:color w:val="000000"/>
          <w:sz w:val="20"/>
          <w:szCs w:val="20"/>
        </w:rPr>
        <w:t xml:space="preserve">%) </w:t>
      </w:r>
      <w:del w:id="128" w:author="Author" w:date="2021-02-09T16:52:00Z">
        <w:r w:rsidDel="006133E3">
          <w:rPr>
            <w:rFonts w:ascii="Courier New" w:eastAsia="Times New Roman" w:hAnsi="Courier New" w:cs="Courier New"/>
            <w:color w:val="000000"/>
            <w:sz w:val="20"/>
            <w:szCs w:val="20"/>
          </w:rPr>
          <w:delText>came</w:delText>
        </w:r>
      </w:del>
      <w:ins w:id="129" w:author="Author" w:date="2021-02-09T16:52:00Z">
        <w:r w:rsidR="006133E3">
          <w:rPr>
            <w:rFonts w:ascii="Courier New" w:eastAsia="Times New Roman" w:hAnsi="Courier New" w:cs="Courier New"/>
            <w:color w:val="000000"/>
            <w:sz w:val="20"/>
            <w:szCs w:val="20"/>
          </w:rPr>
          <w:t>was</w:t>
        </w:r>
      </w:ins>
      <w:r>
        <w:rPr>
          <w:rFonts w:ascii="Courier New" w:eastAsia="Times New Roman" w:hAnsi="Courier New" w:cs="Courier New"/>
          <w:color w:val="000000"/>
          <w:sz w:val="20"/>
          <w:szCs w:val="20"/>
        </w:rPr>
        <w:t xml:space="preserve"> from China. Western countries, </w:t>
      </w:r>
      <w:del w:id="130" w:author="Author" w:date="2021-02-09T16:53:00Z">
        <w:r w:rsidDel="006133E3">
          <w:rPr>
            <w:rFonts w:ascii="Courier New" w:eastAsia="Times New Roman" w:hAnsi="Courier New" w:cs="Courier New"/>
            <w:color w:val="000000"/>
            <w:sz w:val="20"/>
            <w:szCs w:val="20"/>
          </w:rPr>
          <w:delText>counting</w:delText>
        </w:r>
      </w:del>
      <w:ins w:id="131" w:author="Author" w:date="2021-02-09T16:53:00Z">
        <w:r w:rsidR="006133E3">
          <w:rPr>
            <w:rFonts w:ascii="Courier New" w:eastAsia="Times New Roman" w:hAnsi="Courier New" w:cs="Courier New"/>
            <w:color w:val="000000"/>
            <w:sz w:val="20"/>
            <w:szCs w:val="20"/>
          </w:rPr>
          <w:t>including</w:t>
        </w:r>
      </w:ins>
      <w:r>
        <w:rPr>
          <w:rFonts w:ascii="Courier New" w:eastAsia="Times New Roman" w:hAnsi="Courier New" w:cs="Courier New"/>
          <w:color w:val="000000"/>
          <w:sz w:val="20"/>
          <w:szCs w:val="20"/>
        </w:rPr>
        <w:t xml:space="preserve"> English-speaking countries </w:t>
      </w:r>
      <w:del w:id="132" w:author="Author" w:date="2021-02-09T16:53:00Z">
        <w:r w:rsidDel="006133E3">
          <w:rPr>
            <w:rFonts w:ascii="Courier New" w:eastAsia="Times New Roman" w:hAnsi="Courier New" w:cs="Courier New"/>
            <w:color w:val="000000"/>
            <w:sz w:val="20"/>
            <w:szCs w:val="20"/>
          </w:rPr>
          <w:delText>and</w:delText>
        </w:r>
      </w:del>
      <w:ins w:id="133" w:author="Author" w:date="2021-02-09T16:53:00Z">
        <w:r w:rsidR="006133E3">
          <w:rPr>
            <w:rFonts w:ascii="Courier New" w:eastAsia="Times New Roman" w:hAnsi="Courier New" w:cs="Courier New"/>
            <w:color w:val="000000"/>
            <w:sz w:val="20"/>
            <w:szCs w:val="20"/>
          </w:rPr>
          <w:t>in</w:t>
        </w:r>
      </w:ins>
      <w:r>
        <w:rPr>
          <w:rFonts w:ascii="Courier New" w:eastAsia="Times New Roman" w:hAnsi="Courier New" w:cs="Courier New"/>
          <w:color w:val="000000"/>
          <w:sz w:val="20"/>
          <w:szCs w:val="20"/>
        </w:rPr>
        <w:t xml:space="preserve"> Europe, </w:t>
      </w:r>
      <w:del w:id="134" w:author="Author" w:date="2021-02-09T16:53:00Z">
        <w:r w:rsidDel="006133E3">
          <w:rPr>
            <w:rFonts w:ascii="Courier New" w:eastAsia="Times New Roman" w:hAnsi="Courier New" w:cs="Courier New"/>
            <w:color w:val="000000"/>
            <w:sz w:val="20"/>
            <w:szCs w:val="20"/>
          </w:rPr>
          <w:delText>make</w:delText>
        </w:r>
      </w:del>
      <w:ins w:id="135" w:author="Author" w:date="2021-02-09T16:53:00Z">
        <w:r w:rsidR="006133E3">
          <w:rPr>
            <w:rFonts w:ascii="Courier New" w:eastAsia="Times New Roman" w:hAnsi="Courier New" w:cs="Courier New"/>
            <w:color w:val="000000"/>
            <w:sz w:val="20"/>
            <w:szCs w:val="20"/>
          </w:rPr>
          <w:t>accounted</w:t>
        </w:r>
      </w:ins>
      <w:r>
        <w:rPr>
          <w:rFonts w:ascii="Courier New" w:eastAsia="Times New Roman" w:hAnsi="Courier New" w:cs="Courier New"/>
          <w:color w:val="000000"/>
          <w:sz w:val="20"/>
          <w:szCs w:val="20"/>
        </w:rPr>
        <w:t xml:space="preserve"> for 11.4</w:t>
      </w:r>
      <w:r>
        <w:rPr>
          <w:rFonts w:ascii="Courier New" w:eastAsia="Times New Roman" w:hAnsi="Courier New" w:cs="Courier New"/>
          <w:color w:val="800000"/>
          <w:sz w:val="20"/>
          <w:szCs w:val="20"/>
        </w:rPr>
        <w:t>\</w:t>
      </w:r>
      <w:r>
        <w:rPr>
          <w:rFonts w:ascii="Courier New" w:eastAsia="Times New Roman" w:hAnsi="Courier New" w:cs="Courier New"/>
          <w:color w:val="000000"/>
          <w:sz w:val="20"/>
          <w:szCs w:val="20"/>
        </w:rPr>
        <w:t xml:space="preserve">% of the total, with </w:t>
      </w:r>
      <w:del w:id="136" w:author="Author" w:date="2021-02-09T16:54:00Z">
        <w:r w:rsidDel="006133E3">
          <w:rPr>
            <w:rFonts w:ascii="Courier New" w:eastAsia="Times New Roman" w:hAnsi="Courier New" w:cs="Courier New"/>
            <w:color w:val="000000"/>
            <w:sz w:val="20"/>
            <w:szCs w:val="20"/>
          </w:rPr>
          <w:delText xml:space="preserve">a </w:delText>
        </w:r>
      </w:del>
      <w:r>
        <w:rPr>
          <w:rFonts w:ascii="Courier New" w:eastAsia="Times New Roman" w:hAnsi="Courier New" w:cs="Courier New"/>
          <w:color w:val="000000"/>
          <w:sz w:val="20"/>
          <w:szCs w:val="20"/>
        </w:rPr>
        <w:t>7.23</w:t>
      </w:r>
      <w:r>
        <w:rPr>
          <w:rFonts w:ascii="Courier New" w:eastAsia="Times New Roman" w:hAnsi="Courier New" w:cs="Courier New"/>
          <w:color w:val="800000"/>
          <w:sz w:val="20"/>
          <w:szCs w:val="20"/>
        </w:rPr>
        <w:t>\</w:t>
      </w:r>
      <w:r>
        <w:rPr>
          <w:rFonts w:ascii="Courier New" w:eastAsia="Times New Roman" w:hAnsi="Courier New" w:cs="Courier New"/>
          <w:color w:val="000000"/>
          <w:sz w:val="20"/>
          <w:szCs w:val="20"/>
        </w:rPr>
        <w:t>%</w:t>
      </w:r>
      <w:del w:id="137" w:author="Author" w:date="2021-02-09T16:54:00Z">
        <w:r w:rsidDel="006133E3">
          <w:rPr>
            <w:rFonts w:ascii="Courier New" w:eastAsia="Times New Roman" w:hAnsi="Courier New" w:cs="Courier New"/>
            <w:color w:val="000000"/>
            <w:sz w:val="20"/>
            <w:szCs w:val="20"/>
          </w:rPr>
          <w:delText xml:space="preserve"> of the total</w:delText>
        </w:r>
      </w:del>
      <w:r>
        <w:rPr>
          <w:rFonts w:ascii="Courier New" w:eastAsia="Times New Roman" w:hAnsi="Courier New" w:cs="Courier New"/>
          <w:color w:val="000000"/>
          <w:sz w:val="20"/>
          <w:szCs w:val="20"/>
        </w:rPr>
        <w:t xml:space="preserve"> being countries where English is the official or the </w:t>
      </w:r>
      <w:r>
        <w:rPr>
          <w:rFonts w:ascii="Courier New" w:eastAsia="Times New Roman" w:hAnsi="Courier New" w:cs="Courier New"/>
          <w:color w:val="000000"/>
          <w:sz w:val="20"/>
          <w:szCs w:val="20"/>
          <w:u w:val="single"/>
        </w:rPr>
        <w:t>de</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u w:val="single"/>
        </w:rPr>
        <w:t>facto</w:t>
      </w:r>
      <w:r>
        <w:rPr>
          <w:rFonts w:ascii="Courier New" w:eastAsia="Times New Roman" w:hAnsi="Courier New" w:cs="Courier New"/>
          <w:color w:val="000000"/>
          <w:sz w:val="20"/>
          <w:szCs w:val="20"/>
        </w:rPr>
        <w:t xml:space="preserve"> national language. The effect of Chinese tourists on international economies is increasing. </w:t>
      </w:r>
      <w:del w:id="138" w:author="Author" w:date="2021-02-09T16:54:00Z">
        <w:r w:rsidDel="006133E3">
          <w:rPr>
            <w:rFonts w:ascii="Courier New" w:eastAsia="Times New Roman" w:hAnsi="Courier New" w:cs="Courier New"/>
            <w:color w:val="000000"/>
            <w:sz w:val="20"/>
            <w:szCs w:val="20"/>
          </w:rPr>
          <w:delText>From that</w:delText>
        </w:r>
      </w:del>
      <w:ins w:id="139" w:author="Author" w:date="2021-02-09T16:54:00Z">
        <w:r w:rsidR="006133E3">
          <w:rPr>
            <w:rFonts w:ascii="Courier New" w:eastAsia="Times New Roman" w:hAnsi="Courier New" w:cs="Courier New"/>
            <w:color w:val="000000"/>
            <w:sz w:val="20"/>
            <w:szCs w:val="20"/>
          </w:rPr>
          <w:t>C</w:t>
        </w:r>
      </w:ins>
      <w:ins w:id="140" w:author="Author" w:date="2021-02-09T16:55:00Z">
        <w:r w:rsidR="006133E3">
          <w:rPr>
            <w:rFonts w:ascii="Courier New" w:eastAsia="Times New Roman" w:hAnsi="Courier New" w:cs="Courier New"/>
            <w:color w:val="000000"/>
            <w:sz w:val="20"/>
            <w:szCs w:val="20"/>
          </w:rPr>
          <w:t>onsequently</w:t>
        </w:r>
      </w:ins>
      <w:r>
        <w:rPr>
          <w:rFonts w:ascii="Courier New" w:eastAsia="Times New Roman" w:hAnsi="Courier New" w:cs="Courier New"/>
          <w:color w:val="000000"/>
          <w:sz w:val="20"/>
          <w:szCs w:val="20"/>
        </w:rPr>
        <w:t xml:space="preserve">, the number of </w:t>
      </w:r>
      <w:del w:id="141" w:author="Author" w:date="2021-02-09T16:55:00Z">
        <w:r w:rsidDel="006133E3">
          <w:rPr>
            <w:rFonts w:ascii="Courier New" w:eastAsia="Times New Roman" w:hAnsi="Courier New" w:cs="Courier New"/>
            <w:color w:val="000000"/>
            <w:sz w:val="20"/>
            <w:szCs w:val="20"/>
          </w:rPr>
          <w:delText>researchers</w:delText>
        </w:r>
      </w:del>
      <w:ins w:id="142" w:author="Author" w:date="2021-02-09T16:55:00Z">
        <w:r w:rsidR="006133E3">
          <w:rPr>
            <w:rFonts w:ascii="Courier New" w:eastAsia="Times New Roman" w:hAnsi="Courier New" w:cs="Courier New"/>
            <w:color w:val="000000"/>
            <w:sz w:val="20"/>
            <w:szCs w:val="20"/>
          </w:rPr>
          <w:t>studies</w:t>
        </w:r>
      </w:ins>
      <w:del w:id="143" w:author="Author" w:date="2021-02-09T16:55:00Z">
        <w:r w:rsidDel="006133E3">
          <w:rPr>
            <w:rFonts w:ascii="Courier New" w:eastAsia="Times New Roman" w:hAnsi="Courier New" w:cs="Courier New"/>
            <w:color w:val="000000"/>
            <w:sz w:val="20"/>
            <w:szCs w:val="20"/>
          </w:rPr>
          <w:delText xml:space="preserve"> interested</w:delText>
        </w:r>
      </w:del>
      <w:r>
        <w:rPr>
          <w:rFonts w:ascii="Courier New" w:eastAsia="Times New Roman" w:hAnsi="Courier New" w:cs="Courier New"/>
          <w:color w:val="000000"/>
          <w:sz w:val="20"/>
          <w:szCs w:val="20"/>
        </w:rPr>
        <w:t xml:space="preserve"> </w:t>
      </w:r>
      <w:del w:id="144" w:author="Author" w:date="2021-02-09T16:55:00Z">
        <w:r w:rsidDel="006133E3">
          <w:rPr>
            <w:rFonts w:ascii="Courier New" w:eastAsia="Times New Roman" w:hAnsi="Courier New" w:cs="Courier New"/>
            <w:color w:val="000000"/>
            <w:sz w:val="20"/>
            <w:szCs w:val="20"/>
          </w:rPr>
          <w:delText>i</w:delText>
        </w:r>
      </w:del>
      <w:ins w:id="145" w:author="Author" w:date="2021-02-09T16:55:00Z">
        <w:r w:rsidR="006133E3">
          <w:rPr>
            <w:rFonts w:ascii="Courier New" w:eastAsia="Times New Roman" w:hAnsi="Courier New" w:cs="Courier New"/>
            <w:color w:val="000000"/>
            <w:sz w:val="20"/>
            <w:szCs w:val="20"/>
          </w:rPr>
          <w:t>o</w:t>
        </w:r>
      </w:ins>
      <w:r>
        <w:rPr>
          <w:rFonts w:ascii="Courier New" w:eastAsia="Times New Roman" w:hAnsi="Courier New" w:cs="Courier New"/>
          <w:color w:val="000000"/>
          <w:sz w:val="20"/>
          <w:szCs w:val="20"/>
        </w:rPr>
        <w:t>n this phenomenon has been increasing</w:t>
      </w:r>
      <w:del w:id="146" w:author="Author" w:date="2021-02-09T16:55:00Z">
        <w:r w:rsidDel="006133E3">
          <w:rPr>
            <w:rFonts w:ascii="Courier New" w:eastAsia="Times New Roman" w:hAnsi="Courier New" w:cs="Courier New"/>
            <w:color w:val="000000"/>
            <w:sz w:val="20"/>
            <w:szCs w:val="20"/>
          </w:rPr>
          <w:delText xml:space="preserve"> as well.</w:delText>
        </w:r>
      </w:del>
      <w:r>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sun2017</w:t>
      </w:r>
      <w:proofErr w:type="spellEnd"/>
      <w:r>
        <w:rPr>
          <w:rFonts w:ascii="Courier New" w:eastAsia="Times New Roman" w:hAnsi="Courier New" w:cs="Courier New"/>
          <w:color w:val="000000"/>
          <w:sz w:val="20"/>
          <w:szCs w:val="20"/>
        </w:rPr>
        <w:t xml:space="preserve">}. </w:t>
      </w:r>
      <w:ins w:id="147" w:author="Author" w:date="2021-02-09T16:55:00Z">
        <w:r w:rsidR="006133E3">
          <w:rPr>
            <w:rFonts w:ascii="Courier New" w:eastAsia="Times New Roman" w:hAnsi="Courier New" w:cs="Courier New"/>
            <w:color w:val="000000"/>
            <w:sz w:val="20"/>
            <w:szCs w:val="20"/>
          </w:rPr>
          <w:t xml:space="preserve">The tourist market is </w:t>
        </w:r>
      </w:ins>
      <w:ins w:id="148" w:author="Author" w:date="2021-02-09T16:56:00Z">
        <w:r w:rsidR="006133E3">
          <w:rPr>
            <w:rFonts w:ascii="Courier New" w:eastAsia="Times New Roman" w:hAnsi="Courier New" w:cs="Courier New"/>
            <w:color w:val="000000"/>
            <w:sz w:val="20"/>
            <w:szCs w:val="20"/>
          </w:rPr>
          <w:t>gradually becoming</w:t>
        </w:r>
      </w:ins>
      <w:ins w:id="149" w:author="Author" w:date="2021-02-09T16:55:00Z">
        <w:r w:rsidR="006133E3">
          <w:rPr>
            <w:rFonts w:ascii="Courier New" w:eastAsia="Times New Roman" w:hAnsi="Courier New" w:cs="Courier New"/>
            <w:color w:val="000000"/>
            <w:sz w:val="20"/>
            <w:szCs w:val="20"/>
          </w:rPr>
          <w:t xml:space="preserve"> diverse </w:t>
        </w:r>
      </w:ins>
      <w:del w:id="150" w:author="Author" w:date="2021-02-09T16:56:00Z">
        <w:r w:rsidDel="006133E3">
          <w:rPr>
            <w:rFonts w:ascii="Courier New" w:eastAsia="Times New Roman" w:hAnsi="Courier New" w:cs="Courier New"/>
            <w:color w:val="000000"/>
            <w:sz w:val="20"/>
            <w:szCs w:val="20"/>
          </w:rPr>
          <w:delText>With these and other</w:delText>
        </w:r>
      </w:del>
      <w:ins w:id="151" w:author="Author" w:date="2021-02-09T16:56:00Z">
        <w:r w:rsidR="006133E3">
          <w:rPr>
            <w:rFonts w:ascii="Courier New" w:eastAsia="Times New Roman" w:hAnsi="Courier New" w:cs="Courier New"/>
            <w:color w:val="000000"/>
            <w:sz w:val="20"/>
            <w:szCs w:val="20"/>
          </w:rPr>
          <w:t>because of</w:t>
        </w:r>
      </w:ins>
      <w:r>
        <w:rPr>
          <w:rFonts w:ascii="Courier New" w:eastAsia="Times New Roman" w:hAnsi="Courier New" w:cs="Courier New"/>
          <w:color w:val="000000"/>
          <w:sz w:val="20"/>
          <w:szCs w:val="20"/>
        </w:rPr>
        <w:t xml:space="preserve"> multicultural tourist populations</w:t>
      </w:r>
      <w:del w:id="152" w:author="Author" w:date="2021-02-09T16:56:00Z">
        <w:r w:rsidDel="006133E3">
          <w:rPr>
            <w:rFonts w:ascii="Courier New" w:eastAsia="Times New Roman" w:hAnsi="Courier New" w:cs="Courier New"/>
            <w:color w:val="000000"/>
            <w:sz w:val="20"/>
            <w:szCs w:val="20"/>
          </w:rPr>
          <w:delText>, the tourist market is more and more diverse</w:delText>
        </w:r>
      </w:del>
      <w:r>
        <w:rPr>
          <w:rFonts w:ascii="Courier New" w:eastAsia="Times New Roman" w:hAnsi="Courier New" w:cs="Courier New"/>
          <w:color w:val="000000"/>
          <w:sz w:val="20"/>
          <w:szCs w:val="20"/>
        </w:rPr>
        <w:t>. Diversity in customers' cultural backgrounds means that their expectations when staying at a hotel will</w:t>
      </w:r>
      <w:del w:id="153" w:author="Author" w:date="2021-02-09T16:56:00Z">
        <w:r w:rsidDel="006133E3">
          <w:rPr>
            <w:rFonts w:ascii="Courier New" w:eastAsia="Times New Roman" w:hAnsi="Courier New" w:cs="Courier New"/>
            <w:color w:val="000000"/>
            <w:sz w:val="20"/>
            <w:szCs w:val="20"/>
          </w:rPr>
          <w:delText xml:space="preserve"> also</w:delText>
        </w:r>
      </w:del>
      <w:r>
        <w:rPr>
          <w:rFonts w:ascii="Courier New" w:eastAsia="Times New Roman" w:hAnsi="Courier New" w:cs="Courier New"/>
          <w:color w:val="000000"/>
          <w:sz w:val="20"/>
          <w:szCs w:val="20"/>
        </w:rPr>
        <w:t xml:space="preserve"> be varied. Therefore, </w:t>
      </w:r>
      <w:del w:id="154" w:author="Author" w:date="2021-02-09T16:56:00Z">
        <w:r w:rsidDel="006133E3">
          <w:rPr>
            <w:rFonts w:ascii="Courier New" w:eastAsia="Times New Roman" w:hAnsi="Courier New" w:cs="Courier New"/>
            <w:color w:val="000000"/>
            <w:sz w:val="20"/>
            <w:szCs w:val="20"/>
          </w:rPr>
          <w:delText>H</w:delText>
        </w:r>
      </w:del>
      <w:ins w:id="155" w:author="Author" w:date="2021-02-09T16:56:00Z">
        <w:r w:rsidR="006133E3">
          <w:rPr>
            <w:rFonts w:ascii="Courier New" w:eastAsia="Times New Roman" w:hAnsi="Courier New" w:cs="Courier New"/>
            <w:color w:val="000000"/>
            <w:sz w:val="20"/>
            <w:szCs w:val="20"/>
          </w:rPr>
          <w:t>h</w:t>
        </w:r>
      </w:ins>
      <w:r>
        <w:rPr>
          <w:rFonts w:ascii="Courier New" w:eastAsia="Times New Roman" w:hAnsi="Courier New" w:cs="Courier New"/>
          <w:color w:val="000000"/>
          <w:sz w:val="20"/>
          <w:szCs w:val="20"/>
        </w:rPr>
        <w:t xml:space="preserve">otel management </w:t>
      </w:r>
      <w:del w:id="156" w:author="Author" w:date="2021-02-09T16:56:00Z">
        <w:r w:rsidDel="006133E3">
          <w:rPr>
            <w:rFonts w:ascii="Courier New" w:eastAsia="Times New Roman" w:hAnsi="Courier New" w:cs="Courier New"/>
            <w:color w:val="000000"/>
            <w:sz w:val="20"/>
            <w:szCs w:val="20"/>
          </w:rPr>
          <w:delText>needs to</w:delText>
        </w:r>
      </w:del>
      <w:ins w:id="157" w:author="Author" w:date="2021-02-09T16:57:00Z">
        <w:r w:rsidR="006133E3">
          <w:rPr>
            <w:rFonts w:ascii="Courier New" w:eastAsia="Times New Roman" w:hAnsi="Courier New" w:cs="Courier New"/>
            <w:color w:val="000000"/>
            <w:sz w:val="20"/>
            <w:szCs w:val="20"/>
          </w:rPr>
          <w:t>must</w:t>
        </w:r>
      </w:ins>
      <w:r>
        <w:rPr>
          <w:rFonts w:ascii="Courier New" w:eastAsia="Times New Roman" w:hAnsi="Courier New" w:cs="Courier New"/>
          <w:color w:val="000000"/>
          <w:sz w:val="20"/>
          <w:szCs w:val="20"/>
        </w:rPr>
        <w:t xml:space="preserve"> cater to these</w:t>
      </w:r>
      <w:del w:id="158" w:author="Author" w:date="2021-02-09T16:57:00Z">
        <w:r w:rsidDel="006133E3">
          <w:rPr>
            <w:rFonts w:ascii="Courier New" w:eastAsia="Times New Roman" w:hAnsi="Courier New" w:cs="Courier New"/>
            <w:color w:val="000000"/>
            <w:sz w:val="20"/>
            <w:szCs w:val="20"/>
          </w:rPr>
          <w:delText xml:space="preserve"> needs and</w:delText>
        </w:r>
      </w:del>
      <w:r>
        <w:rPr>
          <w:rFonts w:ascii="Courier New" w:eastAsia="Times New Roman" w:hAnsi="Courier New" w:cs="Courier New"/>
          <w:color w:val="000000"/>
          <w:sz w:val="20"/>
          <w:szCs w:val="20"/>
        </w:rPr>
        <w:t xml:space="preserve"> expectations to increase customer satisfaction, maintain a good reputation, and generate positive word-of-mouth.</w:t>
      </w:r>
    </w:p>
    <w:p w14:paraId="121E675F"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70542C" w14:textId="4B99FBEA"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However, many tourist</w:t>
      </w:r>
      <w:ins w:id="159" w:author="Author" w:date="2021-02-09T16:57:00Z">
        <w:r w:rsidR="006133E3">
          <w:rPr>
            <w:rFonts w:ascii="Courier New" w:eastAsia="Times New Roman" w:hAnsi="Courier New" w:cs="Courier New"/>
            <w:color w:val="000000"/>
            <w:sz w:val="20"/>
            <w:szCs w:val="20"/>
          </w:rPr>
          <w:t>-</w:t>
        </w:r>
      </w:ins>
      <w:del w:id="160" w:author="Author" w:date="2021-02-09T16:57:00Z">
        <w:r w:rsidDel="006133E3">
          <w:rPr>
            <w:rFonts w:ascii="Courier New" w:eastAsia="Times New Roman" w:hAnsi="Courier New" w:cs="Courier New"/>
            <w:color w:val="000000"/>
            <w:sz w:val="20"/>
            <w:szCs w:val="20"/>
          </w:rPr>
          <w:delText xml:space="preserve"> </w:delText>
        </w:r>
      </w:del>
      <w:r>
        <w:rPr>
          <w:rFonts w:ascii="Courier New" w:eastAsia="Times New Roman" w:hAnsi="Courier New" w:cs="Courier New"/>
          <w:color w:val="000000"/>
          <w:sz w:val="20"/>
          <w:szCs w:val="20"/>
        </w:rPr>
        <w:t xml:space="preserve">behavior analyses have been performed </w:t>
      </w:r>
      <w:del w:id="161" w:author="Author" w:date="2021-02-09T16:57:00Z">
        <w:r w:rsidDel="006133E3">
          <w:rPr>
            <w:rFonts w:ascii="Courier New" w:eastAsia="Times New Roman" w:hAnsi="Courier New" w:cs="Courier New"/>
            <w:color w:val="000000"/>
            <w:sz w:val="20"/>
            <w:szCs w:val="20"/>
          </w:rPr>
          <w:delText>with</w:delText>
        </w:r>
      </w:del>
      <w:ins w:id="162" w:author="Author" w:date="2021-02-09T16:57:00Z">
        <w:r w:rsidR="006133E3">
          <w:rPr>
            <w:rFonts w:ascii="Courier New" w:eastAsia="Times New Roman" w:hAnsi="Courier New" w:cs="Courier New"/>
            <w:color w:val="000000"/>
            <w:sz w:val="20"/>
            <w:szCs w:val="20"/>
          </w:rPr>
          <w:t>involving</w:t>
        </w:r>
      </w:ins>
      <w:r>
        <w:rPr>
          <w:rFonts w:ascii="Courier New" w:eastAsia="Times New Roman" w:hAnsi="Courier New" w:cs="Courier New"/>
          <w:color w:val="000000"/>
          <w:sz w:val="20"/>
          <w:szCs w:val="20"/>
        </w:rPr>
        <w:t xml:space="preserve"> Western subjects. As such, a gap in knowledge</w:t>
      </w:r>
      <w:del w:id="163" w:author="Author" w:date="2021-02-09T16:58:00Z">
        <w:r w:rsidDel="006133E3">
          <w:rPr>
            <w:rFonts w:ascii="Courier New" w:eastAsia="Times New Roman" w:hAnsi="Courier New" w:cs="Courier New"/>
            <w:color w:val="000000"/>
            <w:sz w:val="20"/>
            <w:szCs w:val="20"/>
          </w:rPr>
          <w:delText xml:space="preserve"> and discussion</w:delText>
        </w:r>
      </w:del>
      <w:r>
        <w:rPr>
          <w:rFonts w:ascii="Courier New" w:eastAsia="Times New Roman" w:hAnsi="Courier New" w:cs="Courier New"/>
          <w:color w:val="000000"/>
          <w:sz w:val="20"/>
          <w:szCs w:val="20"/>
        </w:rPr>
        <w:t xml:space="preserve"> existed until recent decades. </w:t>
      </w:r>
      <w:del w:id="164" w:author="Author" w:date="2021-02-09T16:58:00Z">
        <w:r w:rsidDel="00DE0BF1">
          <w:rPr>
            <w:rFonts w:ascii="Courier New" w:eastAsia="Times New Roman" w:hAnsi="Courier New" w:cs="Courier New"/>
            <w:color w:val="000000"/>
            <w:sz w:val="20"/>
            <w:szCs w:val="20"/>
          </w:rPr>
          <w:delText>Those</w:delText>
        </w:r>
      </w:del>
      <w:ins w:id="165" w:author="Author" w:date="2021-02-09T16:58:00Z">
        <w:r w:rsidR="00DE0BF1">
          <w:rPr>
            <w:rFonts w:ascii="Courier New" w:eastAsia="Times New Roman" w:hAnsi="Courier New" w:cs="Courier New"/>
            <w:color w:val="000000"/>
            <w:sz w:val="20"/>
            <w:szCs w:val="20"/>
          </w:rPr>
          <w:t>In</w:t>
        </w:r>
      </w:ins>
      <w:r>
        <w:rPr>
          <w:rFonts w:ascii="Courier New" w:eastAsia="Times New Roman" w:hAnsi="Courier New" w:cs="Courier New"/>
          <w:color w:val="000000"/>
          <w:sz w:val="20"/>
          <w:szCs w:val="20"/>
        </w:rPr>
        <w:t xml:space="preserve"> studies </w:t>
      </w:r>
      <w:del w:id="166" w:author="Author" w:date="2021-02-09T16:58:00Z">
        <w:r w:rsidDel="00DE0BF1">
          <w:rPr>
            <w:rFonts w:ascii="Courier New" w:eastAsia="Times New Roman" w:hAnsi="Courier New" w:cs="Courier New"/>
            <w:color w:val="000000"/>
            <w:sz w:val="20"/>
            <w:szCs w:val="20"/>
          </w:rPr>
          <w:delText>that do include</w:delText>
        </w:r>
      </w:del>
      <w:ins w:id="167" w:author="Author" w:date="2021-02-09T16:58:00Z">
        <w:r w:rsidR="00DE0BF1">
          <w:rPr>
            <w:rFonts w:ascii="Courier New" w:eastAsia="Times New Roman" w:hAnsi="Courier New" w:cs="Courier New"/>
            <w:color w:val="000000"/>
            <w:sz w:val="20"/>
            <w:szCs w:val="20"/>
          </w:rPr>
          <w:t>involving</w:t>
        </w:r>
      </w:ins>
      <w:r>
        <w:rPr>
          <w:rFonts w:ascii="Courier New" w:eastAsia="Times New Roman" w:hAnsi="Courier New" w:cs="Courier New"/>
          <w:color w:val="000000"/>
          <w:sz w:val="20"/>
          <w:szCs w:val="20"/>
        </w:rPr>
        <w:t xml:space="preserve"> Asian populations in the</w:t>
      </w:r>
      <w:del w:id="168" w:author="Author" w:date="2021-02-09T16:59:00Z">
        <w:r w:rsidDel="00DE0BF1">
          <w:rPr>
            <w:rFonts w:ascii="Courier New" w:eastAsia="Times New Roman" w:hAnsi="Courier New" w:cs="Courier New"/>
            <w:color w:val="000000"/>
            <w:sz w:val="20"/>
            <w:szCs w:val="20"/>
          </w:rPr>
          <w:delText>ir</w:delText>
        </w:r>
      </w:del>
      <w:r>
        <w:rPr>
          <w:rFonts w:ascii="Courier New" w:eastAsia="Times New Roman" w:hAnsi="Courier New" w:cs="Courier New"/>
          <w:color w:val="000000"/>
          <w:sz w:val="20"/>
          <w:szCs w:val="20"/>
        </w:rPr>
        <w:t xml:space="preserve"> analysis</w:t>
      </w:r>
      <w:ins w:id="169" w:author="Author" w:date="2021-02-09T16:59:00Z">
        <w:r w:rsidR="00DE0BF1">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w:t>
      </w:r>
      <w:del w:id="170" w:author="Author" w:date="2021-02-09T16:59:00Z">
        <w:r w:rsidDel="00DE0BF1">
          <w:rPr>
            <w:rFonts w:ascii="Courier New" w:eastAsia="Times New Roman" w:hAnsi="Courier New" w:cs="Courier New"/>
            <w:color w:val="000000"/>
            <w:sz w:val="20"/>
            <w:szCs w:val="20"/>
          </w:rPr>
          <w:delText xml:space="preserve">most commonly study </w:delText>
        </w:r>
      </w:del>
      <w:r>
        <w:rPr>
          <w:rFonts w:ascii="Courier New" w:eastAsia="Times New Roman" w:hAnsi="Courier New" w:cs="Courier New"/>
          <w:color w:val="000000"/>
          <w:sz w:val="20"/>
          <w:szCs w:val="20"/>
        </w:rPr>
        <w:t>Chinese</w:t>
      </w:r>
      <w:ins w:id="171" w:author="Author" w:date="2021-02-09T16:59:00Z">
        <w:r w:rsidR="00DE0BF1">
          <w:rPr>
            <w:rFonts w:ascii="Courier New" w:eastAsia="Times New Roman" w:hAnsi="Courier New" w:cs="Courier New"/>
            <w:color w:val="000000"/>
            <w:sz w:val="20"/>
            <w:szCs w:val="20"/>
          </w:rPr>
          <w:t>-</w:t>
        </w:r>
      </w:ins>
      <w:del w:id="172" w:author="Author" w:date="2021-02-09T16:59:00Z">
        <w:r w:rsidDel="00DE0BF1">
          <w:rPr>
            <w:rFonts w:ascii="Courier New" w:eastAsia="Times New Roman" w:hAnsi="Courier New" w:cs="Courier New"/>
            <w:color w:val="000000"/>
            <w:sz w:val="20"/>
            <w:szCs w:val="20"/>
          </w:rPr>
          <w:delText xml:space="preserve"> </w:delText>
        </w:r>
      </w:del>
      <w:r>
        <w:rPr>
          <w:rFonts w:ascii="Courier New" w:eastAsia="Times New Roman" w:hAnsi="Courier New" w:cs="Courier New"/>
          <w:color w:val="000000"/>
          <w:sz w:val="20"/>
          <w:szCs w:val="20"/>
        </w:rPr>
        <w:t>tourist behavior</w:t>
      </w:r>
      <w:ins w:id="173" w:author="Author" w:date="2021-02-09T17:00:00Z">
        <w:r w:rsidR="00DE0BF1">
          <w:rPr>
            <w:rFonts w:ascii="Courier New" w:eastAsia="Times New Roman" w:hAnsi="Courier New" w:cs="Courier New"/>
            <w:color w:val="000000"/>
            <w:sz w:val="20"/>
            <w:szCs w:val="20"/>
          </w:rPr>
          <w:t>s</w:t>
        </w:r>
      </w:ins>
      <w:ins w:id="174" w:author="Author" w:date="2021-02-09T16:59:00Z">
        <w:r w:rsidR="00DE0BF1">
          <w:rPr>
            <w:rFonts w:ascii="Courier New" w:eastAsia="Times New Roman" w:hAnsi="Courier New" w:cs="Courier New"/>
            <w:color w:val="000000"/>
            <w:sz w:val="20"/>
            <w:szCs w:val="20"/>
          </w:rPr>
          <w:t xml:space="preserve"> ha</w:t>
        </w:r>
      </w:ins>
      <w:ins w:id="175" w:author="Author" w:date="2021-02-09T17:00:00Z">
        <w:r w:rsidR="00DE0BF1">
          <w:rPr>
            <w:rFonts w:ascii="Courier New" w:eastAsia="Times New Roman" w:hAnsi="Courier New" w:cs="Courier New"/>
            <w:color w:val="000000"/>
            <w:sz w:val="20"/>
            <w:szCs w:val="20"/>
          </w:rPr>
          <w:t>ve</w:t>
        </w:r>
      </w:ins>
      <w:ins w:id="176" w:author="Author" w:date="2021-02-09T16:59:00Z">
        <w:r w:rsidR="00DE0BF1">
          <w:rPr>
            <w:rFonts w:ascii="Courier New" w:eastAsia="Times New Roman" w:hAnsi="Courier New" w:cs="Courier New"/>
            <w:color w:val="000000"/>
            <w:sz w:val="20"/>
            <w:szCs w:val="20"/>
          </w:rPr>
          <w:t xml:space="preserve"> been evaluated most commonly</w:t>
        </w:r>
      </w:ins>
      <w:r>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rPr>
        <w:t>liu2019</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chang2010</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dongyang2015</w:t>
      </w:r>
      <w:proofErr w:type="spellEnd"/>
      <w:r>
        <w:rPr>
          <w:rFonts w:ascii="Courier New" w:eastAsia="Times New Roman" w:hAnsi="Courier New" w:cs="Courier New"/>
          <w:color w:val="000000"/>
          <w:sz w:val="20"/>
          <w:szCs w:val="20"/>
        </w:rPr>
        <w:t xml:space="preserve">}. </w:t>
      </w:r>
      <w:del w:id="177" w:author="Author" w:date="2021-02-09T17:01:00Z">
        <w:r w:rsidDel="00DE0BF1">
          <w:rPr>
            <w:rFonts w:ascii="Courier New" w:eastAsia="Times New Roman" w:hAnsi="Courier New" w:cs="Courier New"/>
            <w:color w:val="000000"/>
            <w:sz w:val="20"/>
            <w:szCs w:val="20"/>
          </w:rPr>
          <w:delText>The f</w:delText>
        </w:r>
      </w:del>
      <w:ins w:id="178" w:author="Author" w:date="2021-02-09T17:01:00Z">
        <w:r w:rsidR="00DE0BF1">
          <w:rPr>
            <w:rFonts w:ascii="Courier New" w:eastAsia="Times New Roman" w:hAnsi="Courier New" w:cs="Courier New"/>
            <w:color w:val="000000"/>
            <w:sz w:val="20"/>
            <w:szCs w:val="20"/>
          </w:rPr>
          <w:t>F</w:t>
        </w:r>
      </w:ins>
      <w:r>
        <w:rPr>
          <w:rFonts w:ascii="Courier New" w:eastAsia="Times New Roman" w:hAnsi="Courier New" w:cs="Courier New"/>
          <w:color w:val="000000"/>
          <w:sz w:val="20"/>
          <w:szCs w:val="20"/>
        </w:rPr>
        <w:t xml:space="preserve">ew </w:t>
      </w:r>
      <w:ins w:id="179" w:author="Author" w:date="2021-02-09T17:01:00Z">
        <w:r w:rsidR="00DE0BF1">
          <w:rPr>
            <w:rFonts w:ascii="Courier New" w:eastAsia="Times New Roman" w:hAnsi="Courier New" w:cs="Courier New"/>
            <w:color w:val="000000"/>
            <w:sz w:val="20"/>
            <w:szCs w:val="20"/>
          </w:rPr>
          <w:t>studies reporting</w:t>
        </w:r>
      </w:ins>
      <w:del w:id="180" w:author="Author" w:date="2021-02-09T17:01:00Z">
        <w:r w:rsidDel="00DE0BF1">
          <w:rPr>
            <w:rFonts w:ascii="Courier New" w:eastAsia="Times New Roman" w:hAnsi="Courier New" w:cs="Courier New"/>
            <w:color w:val="000000"/>
            <w:sz w:val="20"/>
            <w:szCs w:val="20"/>
          </w:rPr>
          <w:delText>that</w:delText>
        </w:r>
      </w:del>
      <w:r>
        <w:rPr>
          <w:rFonts w:ascii="Courier New" w:eastAsia="Times New Roman" w:hAnsi="Courier New" w:cs="Courier New"/>
          <w:color w:val="000000"/>
          <w:sz w:val="20"/>
          <w:szCs w:val="20"/>
        </w:rPr>
        <w:t xml:space="preserve"> compar</w:t>
      </w:r>
      <w:ins w:id="181" w:author="Author" w:date="2021-02-09T17:01:00Z">
        <w:r w:rsidR="00DE0BF1">
          <w:rPr>
            <w:rFonts w:ascii="Courier New" w:eastAsia="Times New Roman" w:hAnsi="Courier New" w:cs="Courier New"/>
            <w:color w:val="000000"/>
            <w:sz w:val="20"/>
            <w:szCs w:val="20"/>
          </w:rPr>
          <w:t>isons</w:t>
        </w:r>
      </w:ins>
      <w:del w:id="182" w:author="Author" w:date="2021-02-09T17:01:00Z">
        <w:r w:rsidDel="00DE0BF1">
          <w:rPr>
            <w:rFonts w:ascii="Courier New" w:eastAsia="Times New Roman" w:hAnsi="Courier New" w:cs="Courier New"/>
            <w:color w:val="000000"/>
            <w:sz w:val="20"/>
            <w:szCs w:val="20"/>
          </w:rPr>
          <w:delText>e</w:delText>
        </w:r>
      </w:del>
      <w:ins w:id="183" w:author="Author" w:date="2021-02-09T17:01:00Z">
        <w:r w:rsidR="00DE0BF1">
          <w:rPr>
            <w:rFonts w:ascii="Courier New" w:eastAsia="Times New Roman" w:hAnsi="Courier New" w:cs="Courier New"/>
            <w:color w:val="000000"/>
            <w:sz w:val="20"/>
            <w:szCs w:val="20"/>
          </w:rPr>
          <w:t xml:space="preserve"> between</w:t>
        </w:r>
      </w:ins>
      <w:r>
        <w:rPr>
          <w:rFonts w:ascii="Courier New" w:eastAsia="Times New Roman" w:hAnsi="Courier New" w:cs="Courier New"/>
          <w:color w:val="000000"/>
          <w:sz w:val="20"/>
          <w:szCs w:val="20"/>
        </w:rPr>
        <w:t xml:space="preserve"> Asian </w:t>
      </w:r>
      <w:ins w:id="184" w:author="Author" w:date="2021-02-09T17:01:00Z">
        <w:r w:rsidR="00DE0BF1">
          <w:rPr>
            <w:rFonts w:ascii="Courier New" w:eastAsia="Times New Roman" w:hAnsi="Courier New" w:cs="Courier New"/>
            <w:color w:val="000000"/>
            <w:sz w:val="20"/>
            <w:szCs w:val="20"/>
          </w:rPr>
          <w:t>and</w:t>
        </w:r>
      </w:ins>
      <w:del w:id="185" w:author="Author" w:date="2021-02-09T17:01:00Z">
        <w:r w:rsidDel="00DE0BF1">
          <w:rPr>
            <w:rFonts w:ascii="Courier New" w:eastAsia="Times New Roman" w:hAnsi="Courier New" w:cs="Courier New"/>
            <w:color w:val="000000"/>
            <w:sz w:val="20"/>
            <w:szCs w:val="20"/>
          </w:rPr>
          <w:delText>to</w:delText>
        </w:r>
      </w:del>
      <w:r>
        <w:rPr>
          <w:rFonts w:ascii="Courier New" w:eastAsia="Times New Roman" w:hAnsi="Courier New" w:cs="Courier New"/>
          <w:color w:val="000000"/>
          <w:sz w:val="20"/>
          <w:szCs w:val="20"/>
        </w:rPr>
        <w:t xml:space="preserve"> Western tourist</w:t>
      </w:r>
      <w:ins w:id="186" w:author="Author" w:date="2021-02-09T17:01:00Z">
        <w:r w:rsidR="00DE0BF1">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behavior</w:t>
      </w:r>
      <w:ins w:id="187" w:author="Author" w:date="2021-02-09T17:01:00Z">
        <w:r w:rsidR="00DE0BF1">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rPr>
        <w:t>choi2000</w:t>
      </w:r>
      <w:proofErr w:type="spellEnd"/>
      <w:r>
        <w:rPr>
          <w:rFonts w:ascii="Courier New" w:eastAsia="Times New Roman" w:hAnsi="Courier New" w:cs="Courier New"/>
          <w:color w:val="000000"/>
          <w:sz w:val="20"/>
          <w:szCs w:val="20"/>
        </w:rPr>
        <w:t xml:space="preserve">} are </w:t>
      </w:r>
      <w:del w:id="188" w:author="Author" w:date="2021-02-09T17:01:00Z">
        <w:r w:rsidDel="00DE0BF1">
          <w:rPr>
            <w:rFonts w:ascii="Courier New" w:eastAsia="Times New Roman" w:hAnsi="Courier New" w:cs="Courier New"/>
            <w:color w:val="000000"/>
            <w:sz w:val="20"/>
            <w:szCs w:val="20"/>
          </w:rPr>
          <w:delText>comm</w:delText>
        </w:r>
      </w:del>
      <w:del w:id="189" w:author="Author" w:date="2021-02-09T17:02:00Z">
        <w:r w:rsidDel="00DE0BF1">
          <w:rPr>
            <w:rFonts w:ascii="Courier New" w:eastAsia="Times New Roman" w:hAnsi="Courier New" w:cs="Courier New"/>
            <w:color w:val="000000"/>
            <w:sz w:val="20"/>
            <w:szCs w:val="20"/>
          </w:rPr>
          <w:delText>only</w:delText>
        </w:r>
      </w:del>
      <w:ins w:id="190" w:author="Author" w:date="2021-02-09T17:02:00Z">
        <w:r w:rsidR="00DE0BF1">
          <w:rPr>
            <w:rFonts w:ascii="Courier New" w:eastAsia="Times New Roman" w:hAnsi="Courier New" w:cs="Courier New"/>
            <w:color w:val="000000"/>
            <w:sz w:val="20"/>
            <w:szCs w:val="20"/>
          </w:rPr>
          <w:t>typically</w:t>
        </w:r>
      </w:ins>
      <w:r>
        <w:rPr>
          <w:rFonts w:ascii="Courier New" w:eastAsia="Times New Roman" w:hAnsi="Courier New" w:cs="Courier New"/>
          <w:color w:val="000000"/>
          <w:sz w:val="20"/>
          <w:szCs w:val="20"/>
        </w:rPr>
        <w:t xml:space="preserve"> survey</w:t>
      </w:r>
      <w:ins w:id="191" w:author="Author" w:date="2021-02-09T17:02:00Z">
        <w:r w:rsidR="00DE0BF1">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or interview-based</w:t>
      </w:r>
      <w:ins w:id="192" w:author="Author" w:date="2021-02-09T17:02:00Z">
        <w:r w:rsidR="00DE0BF1">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w:t>
      </w:r>
      <w:del w:id="193" w:author="Author" w:date="2021-02-09T17:02:00Z">
        <w:r w:rsidDel="00DE0BF1">
          <w:rPr>
            <w:rFonts w:ascii="Courier New" w:eastAsia="Times New Roman" w:hAnsi="Courier New" w:cs="Courier New"/>
            <w:color w:val="000000"/>
            <w:sz w:val="20"/>
            <w:szCs w:val="20"/>
          </w:rPr>
          <w:delText>studies with</w:delText>
        </w:r>
      </w:del>
      <w:ins w:id="194" w:author="Author" w:date="2021-02-09T17:02:00Z">
        <w:r w:rsidR="00DE0BF1">
          <w:rPr>
            <w:rFonts w:ascii="Courier New" w:eastAsia="Times New Roman" w:hAnsi="Courier New" w:cs="Courier New"/>
            <w:color w:val="000000"/>
            <w:sz w:val="20"/>
            <w:szCs w:val="20"/>
          </w:rPr>
          <w:t>using</w:t>
        </w:r>
      </w:ins>
      <w:r>
        <w:rPr>
          <w:rFonts w:ascii="Courier New" w:eastAsia="Times New Roman" w:hAnsi="Courier New" w:cs="Courier New"/>
          <w:color w:val="000000"/>
          <w:sz w:val="20"/>
          <w:szCs w:val="20"/>
        </w:rPr>
        <w:t xml:space="preserve"> small samples. These</w:t>
      </w:r>
      <w:ins w:id="195" w:author="Author" w:date="2021-02-09T17:03:00Z">
        <w:r w:rsidR="00DE0BF1">
          <w:rPr>
            <w:rFonts w:ascii="Courier New" w:eastAsia="Times New Roman" w:hAnsi="Courier New" w:cs="Courier New"/>
            <w:color w:val="000000"/>
            <w:sz w:val="20"/>
            <w:szCs w:val="20"/>
          </w:rPr>
          <w:t xml:space="preserve"> studies</w:t>
        </w:r>
      </w:ins>
      <w:r>
        <w:rPr>
          <w:rFonts w:ascii="Courier New" w:eastAsia="Times New Roman" w:hAnsi="Courier New" w:cs="Courier New"/>
          <w:color w:val="000000"/>
          <w:sz w:val="20"/>
          <w:szCs w:val="20"/>
        </w:rPr>
        <w:t xml:space="preserve">, </w:t>
      </w:r>
      <w:del w:id="196" w:author="Author" w:date="2021-02-09T17:03:00Z">
        <w:r w:rsidDel="00DE0BF1">
          <w:rPr>
            <w:rFonts w:ascii="Courier New" w:eastAsia="Times New Roman" w:hAnsi="Courier New" w:cs="Courier New"/>
            <w:color w:val="000000"/>
            <w:sz w:val="20"/>
            <w:szCs w:val="20"/>
          </w:rPr>
          <w:delText>while</w:delText>
        </w:r>
      </w:del>
      <w:ins w:id="197" w:author="Author" w:date="2021-02-09T17:03:00Z">
        <w:r w:rsidR="00DE0BF1">
          <w:rPr>
            <w:rFonts w:ascii="Courier New" w:eastAsia="Times New Roman" w:hAnsi="Courier New" w:cs="Courier New"/>
            <w:color w:val="000000"/>
            <w:sz w:val="20"/>
            <w:szCs w:val="20"/>
          </w:rPr>
          <w:t>although</w:t>
        </w:r>
      </w:ins>
      <w:r>
        <w:rPr>
          <w:rFonts w:ascii="Courier New" w:eastAsia="Times New Roman" w:hAnsi="Courier New" w:cs="Courier New"/>
          <w:color w:val="000000"/>
          <w:sz w:val="20"/>
          <w:szCs w:val="20"/>
        </w:rPr>
        <w:t xml:space="preserve"> valid, can have</w:t>
      </w:r>
      <w:del w:id="198" w:author="Author" w:date="2021-02-09T17:03:00Z">
        <w:r w:rsidDel="00DE0BF1">
          <w:rPr>
            <w:rFonts w:ascii="Courier New" w:eastAsia="Times New Roman" w:hAnsi="Courier New" w:cs="Courier New"/>
            <w:color w:val="000000"/>
            <w:sz w:val="20"/>
            <w:szCs w:val="20"/>
          </w:rPr>
          <w:delText xml:space="preserve"> their</w:delText>
        </w:r>
      </w:del>
      <w:r>
        <w:rPr>
          <w:rFonts w:ascii="Courier New" w:eastAsia="Times New Roman" w:hAnsi="Courier New" w:cs="Courier New"/>
          <w:color w:val="000000"/>
          <w:sz w:val="20"/>
          <w:szCs w:val="20"/>
        </w:rPr>
        <w:t xml:space="preserve"> limitations. This gap in research creates a need for cross-cultural studies for the increasing Asian and Western tourist populations. It could be said that Westerners </w:t>
      </w:r>
      <w:del w:id="199" w:author="Author" w:date="2021-02-09T17:03:00Z">
        <w:r w:rsidDel="00DE0BF1">
          <w:rPr>
            <w:rFonts w:ascii="Courier New" w:eastAsia="Times New Roman" w:hAnsi="Courier New" w:cs="Courier New"/>
            <w:color w:val="000000"/>
            <w:sz w:val="20"/>
            <w:szCs w:val="20"/>
          </w:rPr>
          <w:delText>make</w:delText>
        </w:r>
      </w:del>
      <w:ins w:id="200" w:author="Author" w:date="2021-02-09T17:03:00Z">
        <w:r w:rsidR="00DE0BF1">
          <w:rPr>
            <w:rFonts w:ascii="Courier New" w:eastAsia="Times New Roman" w:hAnsi="Courier New" w:cs="Courier New"/>
            <w:color w:val="000000"/>
            <w:sz w:val="20"/>
            <w:szCs w:val="20"/>
          </w:rPr>
          <w:t>account</w:t>
        </w:r>
      </w:ins>
      <w:r>
        <w:rPr>
          <w:rFonts w:ascii="Courier New" w:eastAsia="Times New Roman" w:hAnsi="Courier New" w:cs="Courier New"/>
          <w:color w:val="000000"/>
          <w:sz w:val="20"/>
          <w:szCs w:val="20"/>
        </w:rPr>
        <w:t xml:space="preserve"> for a smaller portion of the tourist population compared to Asians. However, according to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choi2000</w:t>
      </w:r>
      <w:proofErr w:type="spellEnd"/>
      <w:r>
        <w:rPr>
          <w:rFonts w:ascii="Courier New" w:eastAsia="Times New Roman" w:hAnsi="Courier New" w:cs="Courier New"/>
          <w:color w:val="000000"/>
          <w:sz w:val="20"/>
          <w:szCs w:val="20"/>
        </w:rPr>
        <w:t>}, Westerners are known as ``long-haul</w:t>
      </w:r>
      <w:del w:id="201" w:author="Author" w:date="2021-02-09T17:03:00Z">
        <w:r w:rsidDel="00DE0BF1">
          <w:rPr>
            <w:rFonts w:ascii="Courier New" w:eastAsia="Times New Roman" w:hAnsi="Courier New" w:cs="Courier New"/>
            <w:color w:val="000000"/>
            <w:sz w:val="20"/>
            <w:szCs w:val="20"/>
          </w:rPr>
          <w:delText>"</w:delText>
        </w:r>
      </w:del>
      <w:ins w:id="202" w:author="Author" w:date="2021-02-09T17:03:00Z">
        <w:r w:rsidR="00DE0BF1">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customers, spending more than 45</w:t>
      </w:r>
      <w:r>
        <w:rPr>
          <w:rFonts w:ascii="Courier New" w:eastAsia="Times New Roman" w:hAnsi="Courier New" w:cs="Courier New"/>
          <w:color w:val="800000"/>
          <w:sz w:val="20"/>
          <w:szCs w:val="20"/>
        </w:rPr>
        <w:t>\</w:t>
      </w:r>
      <w:r>
        <w:rPr>
          <w:rFonts w:ascii="Courier New" w:eastAsia="Times New Roman" w:hAnsi="Courier New" w:cs="Courier New"/>
          <w:color w:val="000000"/>
          <w:sz w:val="20"/>
          <w:szCs w:val="20"/>
        </w:rPr>
        <w:t>% of their budget on hotel</w:t>
      </w:r>
      <w:ins w:id="203" w:author="Author" w:date="2021-02-09T17:04:00Z">
        <w:r w:rsidR="00DE0BF1">
          <w:rPr>
            <w:rFonts w:ascii="Courier New" w:eastAsia="Times New Roman" w:hAnsi="Courier New" w:cs="Courier New"/>
            <w:color w:val="000000"/>
            <w:sz w:val="20"/>
            <w:szCs w:val="20"/>
          </w:rPr>
          <w:t>s</w:t>
        </w:r>
      </w:ins>
      <w:del w:id="204" w:author="Author" w:date="2021-02-09T17:04:00Z">
        <w:r w:rsidDel="00DE0BF1">
          <w:rPr>
            <w:rFonts w:ascii="Courier New" w:eastAsia="Times New Roman" w:hAnsi="Courier New" w:cs="Courier New"/>
            <w:color w:val="000000"/>
            <w:sz w:val="20"/>
            <w:szCs w:val="20"/>
          </w:rPr>
          <w:delText xml:space="preserve"> lodging</w:delText>
        </w:r>
      </w:del>
      <w:r>
        <w:rPr>
          <w:rFonts w:ascii="Courier New" w:eastAsia="Times New Roman" w:hAnsi="Courier New" w:cs="Courier New"/>
          <w:color w:val="000000"/>
          <w:sz w:val="20"/>
          <w:szCs w:val="20"/>
        </w:rPr>
        <w:t>. In comparison, their Asian counterparts only spend 25</w:t>
      </w:r>
      <w:r>
        <w:rPr>
          <w:rFonts w:ascii="Courier New" w:eastAsia="Times New Roman" w:hAnsi="Courier New" w:cs="Courier New"/>
          <w:color w:val="800000"/>
          <w:sz w:val="20"/>
          <w:szCs w:val="20"/>
        </w:rPr>
        <w:t>\</w:t>
      </w:r>
      <w:r>
        <w:rPr>
          <w:rFonts w:ascii="Courier New" w:eastAsia="Times New Roman" w:hAnsi="Courier New" w:cs="Courier New"/>
          <w:color w:val="000000"/>
          <w:sz w:val="20"/>
          <w:szCs w:val="20"/>
        </w:rPr>
        <w:t xml:space="preserve">% of their budget on hotels. Therefore, it is essential to study Asian and Western tourist populations, their differences, and </w:t>
      </w:r>
      <w:ins w:id="205" w:author="Author" w:date="2021-02-09T17:04:00Z">
        <w:r w:rsidR="00DE0BF1">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contrast with the existing literature results.</w:t>
      </w:r>
    </w:p>
    <w:p w14:paraId="7759D959"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F42278" w14:textId="3B782014"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del w:id="206" w:author="Author" w:date="2021-02-09T17:04:00Z">
        <w:r w:rsidDel="00DE0BF1">
          <w:rPr>
            <w:rFonts w:ascii="Courier New" w:eastAsia="Times New Roman" w:hAnsi="Courier New" w:cs="Courier New"/>
            <w:color w:val="000000"/>
            <w:sz w:val="20"/>
            <w:szCs w:val="20"/>
          </w:rPr>
          <w:delText>With</w:delText>
        </w:r>
      </w:del>
      <w:ins w:id="207" w:author="Author" w:date="2021-02-09T17:04:00Z">
        <w:r w:rsidR="00DE0BF1">
          <w:rPr>
            <w:rFonts w:ascii="Courier New" w:eastAsia="Times New Roman" w:hAnsi="Courier New" w:cs="Courier New"/>
            <w:color w:val="000000"/>
            <w:sz w:val="20"/>
            <w:szCs w:val="20"/>
          </w:rPr>
          <w:t>Owing to</w:t>
        </w:r>
      </w:ins>
      <w:r>
        <w:rPr>
          <w:rFonts w:ascii="Courier New" w:eastAsia="Times New Roman" w:hAnsi="Courier New" w:cs="Courier New"/>
          <w:color w:val="000000"/>
          <w:sz w:val="20"/>
          <w:szCs w:val="20"/>
        </w:rPr>
        <w:t xml:space="preserve"> the advent of Web 2.0 and customer review websites, researchers realized the benefits of online reviews for research, </w:t>
      </w:r>
      <w:del w:id="208" w:author="Author" w:date="2021-02-09T17:05:00Z">
        <w:r w:rsidDel="00DE0BF1">
          <w:rPr>
            <w:rFonts w:ascii="Courier New" w:eastAsia="Times New Roman" w:hAnsi="Courier New" w:cs="Courier New"/>
            <w:color w:val="000000"/>
            <w:sz w:val="20"/>
            <w:szCs w:val="20"/>
          </w:rPr>
          <w:delText xml:space="preserve">and their importance for </w:delText>
        </w:r>
      </w:del>
      <w:r>
        <w:rPr>
          <w:rFonts w:ascii="Courier New" w:eastAsia="Times New Roman" w:hAnsi="Courier New" w:cs="Courier New"/>
          <w:color w:val="000000"/>
          <w:sz w:val="20"/>
          <w:szCs w:val="20"/>
        </w:rPr>
        <w:t xml:space="preserve">sales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ye2009</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basuroy2003</w:t>
      </w:r>
      <w:proofErr w:type="spellEnd"/>
      <w:r>
        <w:rPr>
          <w:rFonts w:ascii="Courier New" w:eastAsia="Times New Roman" w:hAnsi="Courier New" w:cs="Courier New"/>
          <w:color w:val="000000"/>
          <w:sz w:val="20"/>
          <w:szCs w:val="20"/>
        </w:rPr>
        <w:t xml:space="preserve">}, customer consideration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vermeulen2009</w:t>
      </w:r>
      <w:proofErr w:type="spellEnd"/>
      <w:r>
        <w:rPr>
          <w:rFonts w:ascii="Courier New" w:eastAsia="Times New Roman" w:hAnsi="Courier New" w:cs="Courier New"/>
          <w:color w:val="000000"/>
          <w:sz w:val="20"/>
          <w:szCs w:val="20"/>
        </w:rPr>
        <w:t xml:space="preserve">} and perception of services and products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browning2013</w:t>
      </w:r>
      <w:proofErr w:type="spellEnd"/>
      <w:r>
        <w:rPr>
          <w:rFonts w:ascii="Courier New" w:eastAsia="Times New Roman" w:hAnsi="Courier New" w:cs="Courier New"/>
          <w:color w:val="000000"/>
          <w:sz w:val="20"/>
          <w:szCs w:val="20"/>
        </w:rPr>
        <w:t xml:space="preserve">}, among other effects of online interactions between customers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u w:val="single"/>
        </w:rPr>
        <w:t>xiang2010</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ren2019</w:t>
      </w:r>
      <w:proofErr w:type="spellEnd"/>
      <w:r>
        <w:rPr>
          <w:rFonts w:ascii="Courier New" w:eastAsia="Times New Roman" w:hAnsi="Courier New" w:cs="Courier New"/>
          <w:color w:val="000000"/>
          <w:sz w:val="20"/>
          <w:szCs w:val="20"/>
        </w:rPr>
        <w:t xml:space="preserve">}. </w:t>
      </w:r>
      <w:del w:id="209" w:author="Author" w:date="2021-02-09T14:08:00Z">
        <w:r w:rsidR="005B623A" w:rsidRPr="005B623A">
          <w:rPr>
            <w:rFonts w:ascii="Courier New" w:eastAsia="Times New Roman" w:hAnsi="Courier New" w:cs="Courier New"/>
            <w:color w:val="000000"/>
            <w:sz w:val="20"/>
            <w:szCs w:val="20"/>
          </w:rPr>
          <w:delText>Consequentially</w:delText>
        </w:r>
      </w:del>
      <w:proofErr w:type="gramStart"/>
      <w:ins w:id="210" w:author="Author" w:date="2021-02-09T14:08:00Z">
        <w:r>
          <w:rPr>
            <w:rFonts w:ascii="Courier New" w:eastAsia="Times New Roman" w:hAnsi="Courier New" w:cs="Courier New"/>
            <w:color w:val="000000"/>
            <w:sz w:val="20"/>
            <w:szCs w:val="20"/>
          </w:rPr>
          <w:t>Consequently</w:t>
        </w:r>
      </w:ins>
      <w:proofErr w:type="gramEnd"/>
      <w:r>
        <w:rPr>
          <w:rFonts w:ascii="Courier New" w:eastAsia="Times New Roman" w:hAnsi="Courier New" w:cs="Courier New"/>
          <w:color w:val="000000"/>
          <w:sz w:val="20"/>
          <w:szCs w:val="20"/>
        </w:rPr>
        <w:t xml:space="preserve">, </w:t>
      </w:r>
      <w:del w:id="211" w:author="Author" w:date="2021-02-09T17:06:00Z">
        <w:r w:rsidDel="00DE0BF1">
          <w:rPr>
            <w:rFonts w:ascii="Courier New" w:eastAsia="Times New Roman" w:hAnsi="Courier New" w:cs="Courier New"/>
            <w:color w:val="000000"/>
            <w:sz w:val="20"/>
            <w:szCs w:val="20"/>
          </w:rPr>
          <w:delText xml:space="preserve">tourism research also began to use </w:delText>
        </w:r>
      </w:del>
      <w:r>
        <w:rPr>
          <w:rFonts w:ascii="Courier New" w:eastAsia="Times New Roman" w:hAnsi="Courier New" w:cs="Courier New"/>
          <w:color w:val="000000"/>
          <w:sz w:val="20"/>
          <w:szCs w:val="20"/>
        </w:rPr>
        <w:t xml:space="preserve">information collected online </w:t>
      </w:r>
      <w:ins w:id="212" w:author="Author" w:date="2021-02-09T17:06:00Z">
        <w:r w:rsidR="00DE0BF1">
          <w:rPr>
            <w:rFonts w:ascii="Courier New" w:eastAsia="Times New Roman" w:hAnsi="Courier New" w:cs="Courier New"/>
            <w:color w:val="000000"/>
            <w:sz w:val="20"/>
            <w:szCs w:val="20"/>
          </w:rPr>
          <w:t xml:space="preserve">is being used in tourism research </w:t>
        </w:r>
      </w:ins>
      <w:r>
        <w:rPr>
          <w:rFonts w:ascii="Courier New" w:eastAsia="Times New Roman" w:hAnsi="Courier New" w:cs="Courier New"/>
          <w:color w:val="000000"/>
          <w:sz w:val="20"/>
          <w:szCs w:val="20"/>
        </w:rPr>
        <w:t xml:space="preserve">for data mining analysis, such as opinion mining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u w:val="single"/>
        </w:rPr>
        <w:t>hu2017436</w:t>
      </w:r>
      <w:proofErr w:type="spellEnd"/>
      <w:r>
        <w:rPr>
          <w:rFonts w:ascii="Courier New" w:eastAsia="Times New Roman" w:hAnsi="Courier New" w:cs="Courier New"/>
          <w:color w:val="000000"/>
          <w:sz w:val="20"/>
          <w:szCs w:val="20"/>
        </w:rPr>
        <w:t xml:space="preserve">}, predicting hotel demand from online traffic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yang2014</w:t>
      </w:r>
      <w:proofErr w:type="spellEnd"/>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u w:val="single"/>
        </w:rPr>
        <w:t>recommender</w:t>
      </w:r>
      <w:r>
        <w:rPr>
          <w:rFonts w:ascii="Courier New" w:eastAsia="Times New Roman" w:hAnsi="Courier New" w:cs="Courier New"/>
          <w:color w:val="000000"/>
          <w:sz w:val="20"/>
          <w:szCs w:val="20"/>
        </w:rPr>
        <w:t xml:space="preserve"> systems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u w:val="single"/>
        </w:rPr>
        <w:t>loh2003</w:t>
      </w:r>
      <w:proofErr w:type="spellEnd"/>
      <w:r>
        <w:rPr>
          <w:rFonts w:ascii="Courier New" w:eastAsia="Times New Roman" w:hAnsi="Courier New" w:cs="Courier New"/>
          <w:color w:val="000000"/>
          <w:sz w:val="20"/>
          <w:szCs w:val="20"/>
        </w:rPr>
        <w:t xml:space="preserve">}, and more. Data mining, machine learning, and big data </w:t>
      </w:r>
      <w:del w:id="213" w:author="Author" w:date="2021-02-09T17:07:00Z">
        <w:r w:rsidDel="00DE0BF1">
          <w:rPr>
            <w:rFonts w:ascii="Courier New" w:eastAsia="Times New Roman" w:hAnsi="Courier New" w:cs="Courier New"/>
            <w:color w:val="000000"/>
            <w:sz w:val="20"/>
            <w:szCs w:val="20"/>
          </w:rPr>
          <w:delText>methodologies</w:delText>
        </w:r>
      </w:del>
      <w:ins w:id="214" w:author="Author" w:date="2021-02-09T17:07:00Z">
        <w:r w:rsidR="00DE0BF1">
          <w:rPr>
            <w:rFonts w:ascii="Courier New" w:eastAsia="Times New Roman" w:hAnsi="Courier New" w:cs="Courier New"/>
            <w:color w:val="000000"/>
            <w:sz w:val="20"/>
            <w:szCs w:val="20"/>
          </w:rPr>
          <w:t>technologies</w:t>
        </w:r>
      </w:ins>
      <w:r>
        <w:rPr>
          <w:rFonts w:ascii="Courier New" w:eastAsia="Times New Roman" w:hAnsi="Courier New" w:cs="Courier New"/>
          <w:color w:val="000000"/>
          <w:sz w:val="20"/>
          <w:szCs w:val="20"/>
        </w:rPr>
        <w:t xml:space="preserve"> can increase the number of manageable samples </w:t>
      </w:r>
      <w:del w:id="215" w:author="Author" w:date="2021-02-09T17:07:00Z">
        <w:r w:rsidDel="00DE0BF1">
          <w:rPr>
            <w:rFonts w:ascii="Courier New" w:eastAsia="Times New Roman" w:hAnsi="Courier New" w:cs="Courier New"/>
            <w:color w:val="000000"/>
            <w:sz w:val="20"/>
            <w:szCs w:val="20"/>
          </w:rPr>
          <w:delText>per</w:delText>
        </w:r>
      </w:del>
      <w:ins w:id="216" w:author="Author" w:date="2021-02-09T17:07:00Z">
        <w:r w:rsidR="00DE0BF1">
          <w:rPr>
            <w:rFonts w:ascii="Courier New" w:eastAsia="Times New Roman" w:hAnsi="Courier New" w:cs="Courier New"/>
            <w:color w:val="000000"/>
            <w:sz w:val="20"/>
            <w:szCs w:val="20"/>
          </w:rPr>
          <w:t xml:space="preserve">in </w:t>
        </w:r>
        <w:commentRangeStart w:id="217"/>
        <w:r w:rsidR="00DE0BF1">
          <w:rPr>
            <w:rFonts w:ascii="Courier New" w:eastAsia="Times New Roman" w:hAnsi="Courier New" w:cs="Courier New"/>
            <w:color w:val="000000"/>
            <w:sz w:val="20"/>
            <w:szCs w:val="20"/>
          </w:rPr>
          <w:t>a</w:t>
        </w:r>
      </w:ins>
      <w:r>
        <w:rPr>
          <w:rFonts w:ascii="Courier New" w:eastAsia="Times New Roman" w:hAnsi="Courier New" w:cs="Courier New"/>
          <w:color w:val="000000"/>
          <w:sz w:val="20"/>
          <w:szCs w:val="20"/>
        </w:rPr>
        <w:t xml:space="preserve"> study</w:t>
      </w:r>
      <w:del w:id="218" w:author="Author" w:date="2021-02-09T17:08:00Z">
        <w:r w:rsidDel="00DE0BF1">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w:t>
      </w:r>
      <w:del w:id="219" w:author="Author" w:date="2021-02-09T17:08:00Z">
        <w:r w:rsidDel="00DE0BF1">
          <w:rPr>
            <w:rFonts w:ascii="Courier New" w:eastAsia="Times New Roman" w:hAnsi="Courier New" w:cs="Courier New"/>
            <w:color w:val="000000"/>
            <w:sz w:val="20"/>
            <w:szCs w:val="20"/>
          </w:rPr>
          <w:delText xml:space="preserve">The increase can be </w:delText>
        </w:r>
      </w:del>
      <w:r>
        <w:rPr>
          <w:rFonts w:ascii="Courier New" w:eastAsia="Times New Roman" w:hAnsi="Courier New" w:cs="Courier New"/>
          <w:color w:val="000000"/>
          <w:sz w:val="20"/>
          <w:szCs w:val="20"/>
        </w:rPr>
        <w:t xml:space="preserve">from </w:t>
      </w:r>
      <w:del w:id="220" w:author="Author" w:date="2021-02-09T17:08:00Z">
        <w:r w:rsidDel="00DE0BF1">
          <w:rPr>
            <w:rFonts w:ascii="Courier New" w:eastAsia="Times New Roman" w:hAnsi="Courier New" w:cs="Courier New"/>
            <w:color w:val="000000"/>
            <w:sz w:val="20"/>
            <w:szCs w:val="20"/>
          </w:rPr>
          <w:delText xml:space="preserve">the </w:delText>
        </w:r>
      </w:del>
      <w:r>
        <w:rPr>
          <w:rFonts w:ascii="Courier New" w:eastAsia="Times New Roman" w:hAnsi="Courier New" w:cs="Courier New"/>
          <w:color w:val="000000"/>
          <w:sz w:val="20"/>
          <w:szCs w:val="20"/>
        </w:rPr>
        <w:t>hundred</w:t>
      </w:r>
      <w:ins w:id="221" w:author="Author" w:date="2021-02-09T17:08:00Z">
        <w:r w:rsidR="00DE0BF1">
          <w:rPr>
            <w:rFonts w:ascii="Courier New" w:eastAsia="Times New Roman" w:hAnsi="Courier New" w:cs="Courier New"/>
            <w:color w:val="000000"/>
            <w:sz w:val="20"/>
            <w:szCs w:val="20"/>
          </w:rPr>
          <w:t>s</w:t>
        </w:r>
      </w:ins>
      <w:del w:id="222" w:author="Author" w:date="2021-02-09T17:08:00Z">
        <w:r w:rsidDel="00DE0BF1">
          <w:rPr>
            <w:rFonts w:ascii="Courier New" w:eastAsia="Times New Roman" w:hAnsi="Courier New" w:cs="Courier New"/>
            <w:color w:val="000000"/>
            <w:sz w:val="20"/>
            <w:szCs w:val="20"/>
          </w:rPr>
          <w:delText xml:space="preserve"> samples manually analyzed by researchers</w:delText>
        </w:r>
      </w:del>
      <w:r>
        <w:rPr>
          <w:rFonts w:ascii="Courier New" w:eastAsia="Times New Roman" w:hAnsi="Courier New" w:cs="Courier New"/>
          <w:color w:val="000000"/>
          <w:sz w:val="20"/>
          <w:szCs w:val="20"/>
        </w:rPr>
        <w:t xml:space="preserve"> to </w:t>
      </w:r>
      <w:del w:id="223" w:author="Author" w:date="2021-02-09T17:08:00Z">
        <w:r w:rsidDel="00DE0BF1">
          <w:rPr>
            <w:rFonts w:ascii="Courier New" w:eastAsia="Times New Roman" w:hAnsi="Courier New" w:cs="Courier New"/>
            <w:color w:val="000000"/>
            <w:sz w:val="20"/>
            <w:szCs w:val="20"/>
          </w:rPr>
          <w:delText xml:space="preserve">the </w:delText>
        </w:r>
      </w:del>
      <w:r>
        <w:rPr>
          <w:rFonts w:ascii="Courier New" w:eastAsia="Times New Roman" w:hAnsi="Courier New" w:cs="Courier New"/>
          <w:color w:val="000000"/>
          <w:sz w:val="20"/>
          <w:szCs w:val="20"/>
        </w:rPr>
        <w:t>hundreds of thousands</w:t>
      </w:r>
      <w:del w:id="224" w:author="Author" w:date="2021-02-09T17:08:00Z">
        <w:r w:rsidDel="00DE0BF1">
          <w:rPr>
            <w:rFonts w:ascii="Courier New" w:eastAsia="Times New Roman" w:hAnsi="Courier New" w:cs="Courier New"/>
            <w:color w:val="000000"/>
            <w:sz w:val="20"/>
            <w:szCs w:val="20"/>
          </w:rPr>
          <w:delText xml:space="preserve"> automatically analyzed by machines</w:delText>
        </w:r>
      </w:del>
      <w:r>
        <w:rPr>
          <w:rFonts w:ascii="Courier New" w:eastAsia="Times New Roman" w:hAnsi="Courier New" w:cs="Courier New"/>
          <w:color w:val="000000"/>
          <w:sz w:val="20"/>
          <w:szCs w:val="20"/>
        </w:rPr>
        <w:t>.</w:t>
      </w:r>
      <w:commentRangeEnd w:id="217"/>
      <w:r w:rsidR="0092221D">
        <w:rPr>
          <w:rStyle w:val="CommentReference"/>
        </w:rPr>
        <w:commentReference w:id="217"/>
      </w:r>
      <w:r>
        <w:rPr>
          <w:rFonts w:ascii="Courier New" w:eastAsia="Times New Roman" w:hAnsi="Courier New" w:cs="Courier New"/>
          <w:color w:val="000000"/>
          <w:sz w:val="20"/>
          <w:szCs w:val="20"/>
        </w:rPr>
        <w:t xml:space="preserve"> Th</w:t>
      </w:r>
      <w:ins w:id="225" w:author="Author" w:date="2021-02-09T17:09:00Z">
        <w:r w:rsidR="0092221D">
          <w:rPr>
            <w:rFonts w:ascii="Courier New" w:eastAsia="Times New Roman" w:hAnsi="Courier New" w:cs="Courier New"/>
            <w:color w:val="000000"/>
            <w:sz w:val="20"/>
            <w:szCs w:val="20"/>
          </w:rPr>
          <w:t>ese</w:t>
        </w:r>
      </w:ins>
      <w:del w:id="226" w:author="Author" w:date="2021-02-09T17:09:00Z">
        <w:r w:rsidDel="0092221D">
          <w:rPr>
            <w:rFonts w:ascii="Courier New" w:eastAsia="Times New Roman" w:hAnsi="Courier New" w:cs="Courier New"/>
            <w:color w:val="000000"/>
            <w:sz w:val="20"/>
            <w:szCs w:val="20"/>
          </w:rPr>
          <w:delText>is</w:delText>
        </w:r>
      </w:del>
      <w:r>
        <w:rPr>
          <w:rFonts w:ascii="Courier New" w:eastAsia="Times New Roman" w:hAnsi="Courier New" w:cs="Courier New"/>
          <w:color w:val="000000"/>
          <w:sz w:val="20"/>
          <w:szCs w:val="20"/>
        </w:rPr>
        <w:t xml:space="preserve"> technolog</w:t>
      </w:r>
      <w:ins w:id="227" w:author="Author" w:date="2021-02-09T17:09:00Z">
        <w:r w:rsidR="0092221D">
          <w:rPr>
            <w:rFonts w:ascii="Courier New" w:eastAsia="Times New Roman" w:hAnsi="Courier New" w:cs="Courier New"/>
            <w:color w:val="000000"/>
            <w:sz w:val="20"/>
            <w:szCs w:val="20"/>
          </w:rPr>
          <w:t>ies</w:t>
        </w:r>
      </w:ins>
      <w:del w:id="228" w:author="Author" w:date="2021-02-09T17:09:00Z">
        <w:r w:rsidDel="0092221D">
          <w:rPr>
            <w:rFonts w:ascii="Courier New" w:eastAsia="Times New Roman" w:hAnsi="Courier New" w:cs="Courier New"/>
            <w:color w:val="000000"/>
            <w:sz w:val="20"/>
            <w:szCs w:val="20"/>
          </w:rPr>
          <w:delText>y</w:delText>
        </w:r>
      </w:del>
      <w:r>
        <w:rPr>
          <w:rFonts w:ascii="Courier New" w:eastAsia="Times New Roman" w:hAnsi="Courier New" w:cs="Courier New"/>
          <w:color w:val="000000"/>
          <w:sz w:val="20"/>
          <w:szCs w:val="20"/>
        </w:rPr>
        <w:t xml:space="preserve"> can not </w:t>
      </w:r>
      <w:r>
        <w:rPr>
          <w:rFonts w:ascii="Courier New" w:eastAsia="Times New Roman" w:hAnsi="Courier New" w:cs="Courier New"/>
          <w:color w:val="000000"/>
          <w:sz w:val="20"/>
          <w:szCs w:val="20"/>
        </w:rPr>
        <w:lastRenderedPageBreak/>
        <w:t xml:space="preserve">only help confirm existing theories but also lead to finding new patterns and to knowledge discovery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fayyad1996data</w:t>
      </w:r>
      <w:proofErr w:type="spellEnd"/>
      <w:r>
        <w:rPr>
          <w:rFonts w:ascii="Courier New" w:eastAsia="Times New Roman" w:hAnsi="Courier New" w:cs="Courier New"/>
          <w:color w:val="000000"/>
          <w:sz w:val="20"/>
          <w:szCs w:val="20"/>
        </w:rPr>
        <w:t xml:space="preserve">}. </w:t>
      </w:r>
    </w:p>
    <w:p w14:paraId="4CDB283D"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A3936A" w14:textId="23262E4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In this study, </w:t>
      </w:r>
      <w:commentRangeStart w:id="229"/>
      <w:ins w:id="230" w:author="Author" w:date="2021-02-09T17:12:00Z">
        <w:r w:rsidR="0092221D">
          <w:rPr>
            <w:rFonts w:ascii="Courier New" w:eastAsia="Times New Roman" w:hAnsi="Courier New" w:cs="Courier New"/>
            <w:color w:val="000000"/>
            <w:sz w:val="20"/>
            <w:szCs w:val="20"/>
          </w:rPr>
          <w:t>we</w:t>
        </w:r>
      </w:ins>
      <w:ins w:id="231" w:author="Author" w:date="2021-02-09T17:11:00Z">
        <w:r w:rsidR="0092221D">
          <w:rPr>
            <w:rFonts w:ascii="Courier New" w:eastAsia="Times New Roman" w:hAnsi="Courier New" w:cs="Courier New"/>
            <w:color w:val="000000"/>
            <w:sz w:val="20"/>
            <w:szCs w:val="20"/>
          </w:rPr>
          <w:t xml:space="preserve"> attempt to </w:t>
        </w:r>
      </w:ins>
      <w:ins w:id="232" w:author="Author" w:date="2021-02-09T17:12:00Z">
        <w:r w:rsidR="0092221D">
          <w:rPr>
            <w:rFonts w:ascii="Courier New" w:eastAsia="Times New Roman" w:hAnsi="Courier New" w:cs="Courier New"/>
            <w:color w:val="000000"/>
            <w:sz w:val="20"/>
            <w:szCs w:val="20"/>
          </w:rPr>
          <w:t>evaluate the satisfaction factors of</w:t>
        </w:r>
      </w:ins>
      <w:ins w:id="233" w:author="Author" w:date="2021-02-09T17:11:00Z">
        <w:r w:rsidR="0092221D">
          <w:rPr>
            <w:rFonts w:ascii="Courier New" w:eastAsia="Times New Roman" w:hAnsi="Courier New" w:cs="Courier New"/>
            <w:color w:val="000000"/>
            <w:sz w:val="20"/>
            <w:szCs w:val="20"/>
          </w:rPr>
          <w:t xml:space="preserve"> two essential tourist populations that </w:t>
        </w:r>
      </w:ins>
      <w:ins w:id="234" w:author="Author" w:date="2021-02-09T17:13:00Z">
        <w:r w:rsidR="0092221D">
          <w:rPr>
            <w:rFonts w:ascii="Courier New" w:eastAsia="Times New Roman" w:hAnsi="Courier New" w:cs="Courier New"/>
            <w:color w:val="000000"/>
            <w:sz w:val="20"/>
            <w:szCs w:val="20"/>
          </w:rPr>
          <w:t>are</w:t>
        </w:r>
      </w:ins>
      <w:ins w:id="235" w:author="Author" w:date="2021-02-09T17:11:00Z">
        <w:r w:rsidR="0092221D">
          <w:rPr>
            <w:rFonts w:ascii="Courier New" w:eastAsia="Times New Roman" w:hAnsi="Courier New" w:cs="Courier New"/>
            <w:color w:val="000000"/>
            <w:sz w:val="20"/>
            <w:szCs w:val="20"/>
          </w:rPr>
          <w:t xml:space="preserve"> cultur</w:t>
        </w:r>
      </w:ins>
      <w:ins w:id="236" w:author="Author" w:date="2021-02-09T17:13:00Z">
        <w:r w:rsidR="0092221D">
          <w:rPr>
            <w:rFonts w:ascii="Courier New" w:eastAsia="Times New Roman" w:hAnsi="Courier New" w:cs="Courier New"/>
            <w:color w:val="000000"/>
            <w:sz w:val="20"/>
            <w:szCs w:val="20"/>
          </w:rPr>
          <w:t>ally different</w:t>
        </w:r>
      </w:ins>
      <w:ins w:id="237" w:author="Author" w:date="2021-02-09T17:11:00Z">
        <w:r w:rsidR="0092221D">
          <w:rPr>
            <w:rFonts w:ascii="Courier New" w:eastAsia="Times New Roman" w:hAnsi="Courier New" w:cs="Courier New"/>
            <w:color w:val="000000"/>
            <w:sz w:val="20"/>
            <w:szCs w:val="20"/>
          </w:rPr>
          <w:t xml:space="preserve"> </w:t>
        </w:r>
      </w:ins>
      <w:ins w:id="238" w:author="Author" w:date="2021-02-09T17:13:00Z">
        <w:r w:rsidR="0092221D">
          <w:rPr>
            <w:rFonts w:ascii="Courier New" w:eastAsia="Times New Roman" w:hAnsi="Courier New" w:cs="Courier New"/>
            <w:color w:val="000000"/>
            <w:sz w:val="20"/>
            <w:szCs w:val="20"/>
          </w:rPr>
          <w:t>from</w:t>
        </w:r>
      </w:ins>
      <w:ins w:id="239" w:author="Author" w:date="2021-02-09T17:11:00Z">
        <w:r w:rsidR="0092221D">
          <w:rPr>
            <w:rFonts w:ascii="Courier New" w:eastAsia="Times New Roman" w:hAnsi="Courier New" w:cs="Courier New"/>
            <w:color w:val="000000"/>
            <w:sz w:val="20"/>
            <w:szCs w:val="20"/>
          </w:rPr>
          <w:t xml:space="preserve"> Japan: Chinese and Western tourists.</w:t>
        </w:r>
      </w:ins>
      <w:ins w:id="240" w:author="Author" w:date="2021-02-09T17:13:00Z">
        <w:r w:rsidR="0092221D">
          <w:rPr>
            <w:rFonts w:ascii="Courier New" w:eastAsia="Times New Roman" w:hAnsi="Courier New" w:cs="Courier New"/>
            <w:color w:val="000000"/>
            <w:sz w:val="20"/>
            <w:szCs w:val="20"/>
          </w:rPr>
          <w:t xml:space="preserve"> </w:t>
        </w:r>
      </w:ins>
      <w:commentRangeEnd w:id="229"/>
      <w:ins w:id="241" w:author="Author" w:date="2021-02-09T17:14:00Z">
        <w:r w:rsidR="0092221D">
          <w:rPr>
            <w:rStyle w:val="CommentReference"/>
          </w:rPr>
          <w:commentReference w:id="229"/>
        </w:r>
      </w:ins>
      <w:del w:id="242" w:author="Author" w:date="2021-02-09T17:13:00Z">
        <w:r w:rsidDel="0092221D">
          <w:rPr>
            <w:rFonts w:ascii="Courier New" w:eastAsia="Times New Roman" w:hAnsi="Courier New" w:cs="Courier New"/>
            <w:color w:val="000000"/>
            <w:sz w:val="20"/>
            <w:szCs w:val="20"/>
          </w:rPr>
          <w:delText>w</w:delText>
        </w:r>
      </w:del>
      <w:ins w:id="243" w:author="Author" w:date="2021-02-09T17:13:00Z">
        <w:r w:rsidR="0092221D">
          <w:rPr>
            <w:rFonts w:ascii="Courier New" w:eastAsia="Times New Roman" w:hAnsi="Courier New" w:cs="Courier New"/>
            <w:color w:val="000000"/>
            <w:sz w:val="20"/>
            <w:szCs w:val="20"/>
          </w:rPr>
          <w:t>W</w:t>
        </w:r>
      </w:ins>
      <w:r>
        <w:rPr>
          <w:rFonts w:ascii="Courier New" w:eastAsia="Times New Roman" w:hAnsi="Courier New" w:cs="Courier New"/>
          <w:color w:val="000000"/>
          <w:sz w:val="20"/>
          <w:szCs w:val="20"/>
        </w:rPr>
        <w:t xml:space="preserve">e take advantage of the availability of enormous amounts of online reviews of Japanese hotels by both Mainland Chinese tourists posting </w:t>
      </w:r>
      <w:del w:id="244" w:author="Author" w:date="2021-02-09T17:13:00Z">
        <w:r w:rsidDel="0092221D">
          <w:rPr>
            <w:rFonts w:ascii="Courier New" w:eastAsia="Times New Roman" w:hAnsi="Courier New" w:cs="Courier New"/>
            <w:color w:val="000000"/>
            <w:sz w:val="20"/>
            <w:szCs w:val="20"/>
          </w:rPr>
          <w:delText>i</w:delText>
        </w:r>
      </w:del>
      <w:ins w:id="245" w:author="Author" w:date="2021-02-09T17:13:00Z">
        <w:r w:rsidR="0092221D">
          <w:rPr>
            <w:rFonts w:ascii="Courier New" w:eastAsia="Times New Roman" w:hAnsi="Courier New" w:cs="Courier New"/>
            <w:color w:val="000000"/>
            <w:sz w:val="20"/>
            <w:szCs w:val="20"/>
          </w:rPr>
          <w:t>o</w:t>
        </w:r>
      </w:ins>
      <w:r>
        <w:rPr>
          <w:rFonts w:ascii="Courier New" w:eastAsia="Times New Roman" w:hAnsi="Courier New" w:cs="Courier New"/>
          <w:color w:val="000000"/>
          <w:sz w:val="20"/>
          <w:szCs w:val="20"/>
        </w:rPr>
        <w:t xml:space="preserve">n </w:t>
      </w:r>
      <w:r>
        <w:rPr>
          <w:rFonts w:ascii="Courier New" w:eastAsia="Times New Roman" w:hAnsi="Courier New" w:cs="Courier New"/>
          <w:color w:val="800000"/>
          <w:sz w:val="20"/>
          <w:szCs w:val="20"/>
        </w:rPr>
        <w:t>\</w:t>
      </w:r>
      <w:proofErr w:type="spellStart"/>
      <w:r>
        <w:rPr>
          <w:rFonts w:ascii="Courier New" w:eastAsia="Times New Roman" w:hAnsi="Courier New" w:cs="Courier New"/>
          <w:color w:val="800000"/>
          <w:sz w:val="20"/>
          <w:szCs w:val="20"/>
        </w:rPr>
        <w:t>textit</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Ctrip</w:t>
      </w:r>
      <w:proofErr w:type="spellEnd"/>
      <w:r>
        <w:rPr>
          <w:rFonts w:ascii="Courier New" w:eastAsia="Times New Roman" w:hAnsi="Courier New" w:cs="Courier New"/>
          <w:color w:val="000000"/>
          <w:sz w:val="20"/>
          <w:szCs w:val="20"/>
        </w:rPr>
        <w:t>} and Western</w:t>
      </w:r>
      <w:ins w:id="246" w:author="Author" w:date="2021-02-09T17:13:00Z">
        <w:r w:rsidR="0092221D">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English-speaking tourists</w:t>
      </w:r>
      <w:del w:id="247" w:author="Author" w:date="2021-02-09T17:14:00Z">
        <w:r w:rsidDel="0092221D">
          <w:rPr>
            <w:rFonts w:ascii="Courier New" w:eastAsia="Times New Roman" w:hAnsi="Courier New" w:cs="Courier New"/>
            <w:color w:val="000000"/>
            <w:sz w:val="20"/>
            <w:szCs w:val="20"/>
          </w:rPr>
          <w:delText xml:space="preserve"> populations</w:delText>
        </w:r>
      </w:del>
      <w:r>
        <w:rPr>
          <w:rFonts w:ascii="Courier New" w:eastAsia="Times New Roman" w:hAnsi="Courier New" w:cs="Courier New"/>
          <w:color w:val="000000"/>
          <w:sz w:val="20"/>
          <w:szCs w:val="20"/>
        </w:rPr>
        <w:t xml:space="preserve"> posting </w:t>
      </w:r>
      <w:del w:id="248" w:author="Author" w:date="2021-02-09T17:14:00Z">
        <w:r w:rsidDel="0092221D">
          <w:rPr>
            <w:rFonts w:ascii="Courier New" w:eastAsia="Times New Roman" w:hAnsi="Courier New" w:cs="Courier New"/>
            <w:color w:val="000000"/>
            <w:sz w:val="20"/>
            <w:szCs w:val="20"/>
          </w:rPr>
          <w:delText>i</w:delText>
        </w:r>
      </w:del>
      <w:ins w:id="249" w:author="Author" w:date="2021-02-09T17:14:00Z">
        <w:r w:rsidR="0092221D">
          <w:rPr>
            <w:rFonts w:ascii="Courier New" w:eastAsia="Times New Roman" w:hAnsi="Courier New" w:cs="Courier New"/>
            <w:color w:val="000000"/>
            <w:sz w:val="20"/>
            <w:szCs w:val="20"/>
          </w:rPr>
          <w:t>o</w:t>
        </w:r>
      </w:ins>
      <w:r>
        <w:rPr>
          <w:rFonts w:ascii="Courier New" w:eastAsia="Times New Roman" w:hAnsi="Courier New" w:cs="Courier New"/>
          <w:color w:val="000000"/>
          <w:sz w:val="20"/>
          <w:szCs w:val="20"/>
        </w:rPr>
        <w:t xml:space="preserve">n </w:t>
      </w:r>
      <w:r>
        <w:rPr>
          <w:rFonts w:ascii="Courier New" w:eastAsia="Times New Roman" w:hAnsi="Courier New" w:cs="Courier New"/>
          <w:color w:val="800000"/>
          <w:sz w:val="20"/>
          <w:szCs w:val="20"/>
        </w:rPr>
        <w:t>\</w:t>
      </w:r>
      <w:proofErr w:type="spellStart"/>
      <w:proofErr w:type="gramStart"/>
      <w:r>
        <w:rPr>
          <w:rFonts w:ascii="Courier New" w:eastAsia="Times New Roman" w:hAnsi="Courier New" w:cs="Courier New"/>
          <w:color w:val="800000"/>
          <w:sz w:val="20"/>
          <w:szCs w:val="20"/>
        </w:rPr>
        <w:t>textit</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u w:val="single"/>
        </w:rPr>
        <w:t>TripAdvisor</w:t>
      </w:r>
      <w:proofErr w:type="spellEnd"/>
      <w:r>
        <w:rPr>
          <w:rFonts w:ascii="Courier New" w:eastAsia="Times New Roman" w:hAnsi="Courier New" w:cs="Courier New"/>
          <w:color w:val="000000"/>
          <w:sz w:val="20"/>
          <w:szCs w:val="20"/>
        </w:rPr>
        <w:t xml:space="preserve">}. </w:t>
      </w:r>
      <w:del w:id="250" w:author="Author" w:date="2021-02-09T17:14:00Z">
        <w:r w:rsidDel="0092221D">
          <w:rPr>
            <w:rFonts w:ascii="Courier New" w:eastAsia="Times New Roman" w:hAnsi="Courier New" w:cs="Courier New"/>
            <w:color w:val="000000"/>
            <w:sz w:val="20"/>
            <w:szCs w:val="20"/>
          </w:rPr>
          <w:delText>With</w:delText>
        </w:r>
      </w:del>
      <w:ins w:id="251" w:author="Author" w:date="2021-02-09T17:14:00Z">
        <w:r w:rsidR="0092221D">
          <w:rPr>
            <w:rFonts w:ascii="Courier New" w:eastAsia="Times New Roman" w:hAnsi="Courier New" w:cs="Courier New"/>
            <w:color w:val="000000"/>
            <w:sz w:val="20"/>
            <w:szCs w:val="20"/>
          </w:rPr>
          <w:t>Based on</w:t>
        </w:r>
      </w:ins>
      <w:r>
        <w:rPr>
          <w:rFonts w:ascii="Courier New" w:eastAsia="Times New Roman" w:hAnsi="Courier New" w:cs="Courier New"/>
          <w:color w:val="000000"/>
          <w:sz w:val="20"/>
          <w:szCs w:val="20"/>
        </w:rPr>
        <w:t xml:space="preserve"> th</w:t>
      </w:r>
      <w:ins w:id="252" w:author="Author" w:date="2021-02-09T17:14:00Z">
        <w:r w:rsidR="0092221D">
          <w:rPr>
            <w:rFonts w:ascii="Courier New" w:eastAsia="Times New Roman" w:hAnsi="Courier New" w:cs="Courier New"/>
            <w:color w:val="000000"/>
            <w:sz w:val="20"/>
            <w:szCs w:val="20"/>
          </w:rPr>
          <w:t>ese</w:t>
        </w:r>
      </w:ins>
      <w:del w:id="253" w:author="Author" w:date="2021-02-09T17:14:00Z">
        <w:r w:rsidDel="0092221D">
          <w:rPr>
            <w:rFonts w:ascii="Courier New" w:eastAsia="Times New Roman" w:hAnsi="Courier New" w:cs="Courier New"/>
            <w:color w:val="000000"/>
            <w:sz w:val="20"/>
            <w:szCs w:val="20"/>
          </w:rPr>
          <w:delText>is</w:delText>
        </w:r>
      </w:del>
      <w:r>
        <w:rPr>
          <w:rFonts w:ascii="Courier New" w:eastAsia="Times New Roman" w:hAnsi="Courier New" w:cs="Courier New"/>
          <w:color w:val="000000"/>
          <w:sz w:val="20"/>
          <w:szCs w:val="20"/>
        </w:rPr>
        <w:t xml:space="preserve"> data, we can confirm existing theories </w:t>
      </w:r>
      <w:del w:id="254" w:author="Author" w:date="2021-02-09T17:16:00Z">
        <w:r w:rsidDel="0092221D">
          <w:rPr>
            <w:rFonts w:ascii="Courier New" w:eastAsia="Times New Roman" w:hAnsi="Courier New" w:cs="Courier New"/>
            <w:color w:val="000000"/>
            <w:sz w:val="20"/>
            <w:szCs w:val="20"/>
          </w:rPr>
          <w:delText>about</w:delText>
        </w:r>
      </w:del>
      <w:ins w:id="255" w:author="Author" w:date="2021-02-09T17:16:00Z">
        <w:r w:rsidR="0092221D">
          <w:rPr>
            <w:rFonts w:ascii="Courier New" w:eastAsia="Times New Roman" w:hAnsi="Courier New" w:cs="Courier New"/>
            <w:color w:val="000000"/>
            <w:sz w:val="20"/>
            <w:szCs w:val="20"/>
          </w:rPr>
          <w:t>regarding</w:t>
        </w:r>
      </w:ins>
      <w:r>
        <w:rPr>
          <w:rFonts w:ascii="Courier New" w:eastAsia="Times New Roman" w:hAnsi="Courier New" w:cs="Courier New"/>
          <w:color w:val="000000"/>
          <w:sz w:val="20"/>
          <w:szCs w:val="20"/>
        </w:rPr>
        <w:t xml:space="preserve"> the</w:t>
      </w:r>
      <w:del w:id="256" w:author="Author" w:date="2021-02-09T17:16:00Z">
        <w:r w:rsidDel="0092221D">
          <w:rPr>
            <w:rFonts w:ascii="Courier New" w:eastAsia="Times New Roman" w:hAnsi="Courier New" w:cs="Courier New"/>
            <w:color w:val="000000"/>
            <w:sz w:val="20"/>
            <w:szCs w:val="20"/>
          </w:rPr>
          <w:delText>ir</w:delText>
        </w:r>
      </w:del>
      <w:r>
        <w:rPr>
          <w:rFonts w:ascii="Courier New" w:eastAsia="Times New Roman" w:hAnsi="Courier New" w:cs="Courier New"/>
          <w:color w:val="000000"/>
          <w:sz w:val="20"/>
          <w:szCs w:val="20"/>
        </w:rPr>
        <w:t xml:space="preserve"> differences in </w:t>
      </w:r>
      <w:ins w:id="257" w:author="Author" w:date="2021-02-09T17:16:00Z">
        <w:r w:rsidR="0092221D">
          <w:rPr>
            <w:rFonts w:ascii="Courier New" w:eastAsia="Times New Roman" w:hAnsi="Courier New" w:cs="Courier New"/>
            <w:color w:val="000000"/>
            <w:sz w:val="20"/>
            <w:szCs w:val="20"/>
          </w:rPr>
          <w:t xml:space="preserve">tourists’ </w:t>
        </w:r>
      </w:ins>
      <w:r>
        <w:rPr>
          <w:rFonts w:ascii="Courier New" w:eastAsia="Times New Roman" w:hAnsi="Courier New" w:cs="Courier New"/>
          <w:color w:val="000000"/>
          <w:sz w:val="20"/>
          <w:szCs w:val="20"/>
        </w:rPr>
        <w:t xml:space="preserve">behavior and </w:t>
      </w:r>
      <w:del w:id="258" w:author="Author" w:date="2021-02-09T17:16:00Z">
        <w:r w:rsidDel="0092221D">
          <w:rPr>
            <w:rFonts w:ascii="Courier New" w:eastAsia="Times New Roman" w:hAnsi="Courier New" w:cs="Courier New"/>
            <w:color w:val="000000"/>
            <w:sz w:val="20"/>
            <w:szCs w:val="20"/>
          </w:rPr>
          <w:delText xml:space="preserve">explore the data to </w:delText>
        </w:r>
      </w:del>
      <w:r>
        <w:rPr>
          <w:rFonts w:ascii="Courier New" w:eastAsia="Times New Roman" w:hAnsi="Courier New" w:cs="Courier New"/>
          <w:color w:val="000000"/>
          <w:sz w:val="20"/>
          <w:szCs w:val="20"/>
        </w:rPr>
        <w:t xml:space="preserve">discover factors that could have been overlooked in the past. </w:t>
      </w:r>
      <w:del w:id="259" w:author="Author" w:date="2021-02-09T17:16:00Z">
        <w:r w:rsidDel="0092221D">
          <w:rPr>
            <w:rFonts w:ascii="Courier New" w:eastAsia="Times New Roman" w:hAnsi="Courier New" w:cs="Courier New"/>
            <w:color w:val="000000"/>
            <w:sz w:val="20"/>
            <w:szCs w:val="20"/>
          </w:rPr>
          <w:delText>To do this, w</w:delText>
        </w:r>
      </w:del>
      <w:ins w:id="260" w:author="Author" w:date="2021-02-09T17:16:00Z">
        <w:r w:rsidR="0092221D">
          <w:rPr>
            <w:rFonts w:ascii="Courier New" w:eastAsia="Times New Roman" w:hAnsi="Courier New" w:cs="Courier New"/>
            <w:color w:val="000000"/>
            <w:sz w:val="20"/>
            <w:szCs w:val="20"/>
          </w:rPr>
          <w:t>W</w:t>
        </w:r>
      </w:ins>
      <w:r>
        <w:rPr>
          <w:rFonts w:ascii="Courier New" w:eastAsia="Times New Roman" w:hAnsi="Courier New" w:cs="Courier New"/>
          <w:color w:val="000000"/>
          <w:sz w:val="20"/>
          <w:szCs w:val="20"/>
        </w:rPr>
        <w:t xml:space="preserve">e use machine learning to automatically classify </w:t>
      </w:r>
      <w:del w:id="261" w:author="Author" w:date="2021-02-09T17:17:00Z">
        <w:r w:rsidDel="0092221D">
          <w:rPr>
            <w:rFonts w:ascii="Courier New" w:eastAsia="Times New Roman" w:hAnsi="Courier New" w:cs="Courier New"/>
            <w:color w:val="000000"/>
            <w:sz w:val="20"/>
            <w:szCs w:val="20"/>
          </w:rPr>
          <w:delText xml:space="preserve">review </w:delText>
        </w:r>
      </w:del>
      <w:r>
        <w:rPr>
          <w:rFonts w:ascii="Courier New" w:eastAsia="Times New Roman" w:hAnsi="Courier New" w:cs="Courier New"/>
          <w:color w:val="000000"/>
          <w:sz w:val="20"/>
          <w:szCs w:val="20"/>
        </w:rPr>
        <w:t xml:space="preserve">sentences </w:t>
      </w:r>
      <w:ins w:id="262" w:author="Author" w:date="2021-02-09T17:17:00Z">
        <w:r w:rsidR="0092221D">
          <w:rPr>
            <w:rFonts w:ascii="Courier New" w:eastAsia="Times New Roman" w:hAnsi="Courier New" w:cs="Courier New"/>
            <w:color w:val="000000"/>
            <w:sz w:val="20"/>
            <w:szCs w:val="20"/>
          </w:rPr>
          <w:t xml:space="preserve">in the online reviews </w:t>
        </w:r>
      </w:ins>
      <w:r>
        <w:rPr>
          <w:rFonts w:ascii="Courier New" w:eastAsia="Times New Roman" w:hAnsi="Courier New" w:cs="Courier New"/>
          <w:color w:val="000000"/>
          <w:sz w:val="20"/>
          <w:szCs w:val="20"/>
        </w:rPr>
        <w:t>as positive or negative opinions o</w:t>
      </w:r>
      <w:ins w:id="263" w:author="Author" w:date="2021-02-09T17:17:00Z">
        <w:r w:rsidR="0092221D">
          <w:rPr>
            <w:rFonts w:ascii="Courier New" w:eastAsia="Times New Roman" w:hAnsi="Courier New" w:cs="Courier New"/>
            <w:color w:val="000000"/>
            <w:sz w:val="20"/>
            <w:szCs w:val="20"/>
          </w:rPr>
          <w:t>n</w:t>
        </w:r>
      </w:ins>
      <w:del w:id="264" w:author="Author" w:date="2021-02-09T17:17:00Z">
        <w:r w:rsidDel="0092221D">
          <w:rPr>
            <w:rFonts w:ascii="Courier New" w:eastAsia="Times New Roman" w:hAnsi="Courier New" w:cs="Courier New"/>
            <w:color w:val="000000"/>
            <w:sz w:val="20"/>
            <w:szCs w:val="20"/>
          </w:rPr>
          <w:delText>f</w:delText>
        </w:r>
      </w:del>
      <w:r>
        <w:rPr>
          <w:rFonts w:ascii="Courier New" w:eastAsia="Times New Roman" w:hAnsi="Courier New" w:cs="Courier New"/>
          <w:color w:val="000000"/>
          <w:sz w:val="20"/>
          <w:szCs w:val="20"/>
        </w:rPr>
        <w:t xml:space="preserve"> the hotel. We then perform a statistical extraction of the topics that </w:t>
      </w:r>
      <w:ins w:id="265" w:author="Author" w:date="2021-02-09T17:17:00Z">
        <w:r w:rsidR="0092221D">
          <w:rPr>
            <w:rFonts w:ascii="Courier New" w:eastAsia="Times New Roman" w:hAnsi="Courier New" w:cs="Courier New"/>
            <w:color w:val="000000"/>
            <w:sz w:val="20"/>
            <w:szCs w:val="20"/>
          </w:rPr>
          <w:t xml:space="preserve">most </w:t>
        </w:r>
      </w:ins>
      <w:r>
        <w:rPr>
          <w:rFonts w:ascii="Courier New" w:eastAsia="Times New Roman" w:hAnsi="Courier New" w:cs="Courier New"/>
          <w:color w:val="000000"/>
          <w:sz w:val="20"/>
          <w:szCs w:val="20"/>
        </w:rPr>
        <w:t>concern</w:t>
      </w:r>
      <w:del w:id="266" w:author="Author" w:date="2021-02-09T17:17:00Z">
        <w:r w:rsidDel="0092221D">
          <w:rPr>
            <w:rFonts w:ascii="Courier New" w:eastAsia="Times New Roman" w:hAnsi="Courier New" w:cs="Courier New"/>
            <w:color w:val="000000"/>
            <w:sz w:val="20"/>
            <w:szCs w:val="20"/>
          </w:rPr>
          <w:delText>s</w:delText>
        </w:r>
      </w:del>
      <w:r>
        <w:rPr>
          <w:rFonts w:ascii="Courier New" w:eastAsia="Times New Roman" w:hAnsi="Courier New" w:cs="Courier New"/>
          <w:color w:val="000000"/>
          <w:sz w:val="20"/>
          <w:szCs w:val="20"/>
        </w:rPr>
        <w:t xml:space="preserve"> the customers of each population</w:t>
      </w:r>
      <w:del w:id="267" w:author="Author" w:date="2021-02-09T17:17:00Z">
        <w:r w:rsidDel="0092221D">
          <w:rPr>
            <w:rFonts w:ascii="Courier New" w:eastAsia="Times New Roman" w:hAnsi="Courier New" w:cs="Courier New"/>
            <w:color w:val="000000"/>
            <w:sz w:val="20"/>
            <w:szCs w:val="20"/>
          </w:rPr>
          <w:delText xml:space="preserve"> the most</w:delText>
        </w:r>
      </w:del>
      <w:r>
        <w:rPr>
          <w:rFonts w:ascii="Courier New" w:eastAsia="Times New Roman" w:hAnsi="Courier New" w:cs="Courier New"/>
          <w:color w:val="000000"/>
          <w:sz w:val="20"/>
          <w:szCs w:val="20"/>
        </w:rPr>
        <w:t>.</w:t>
      </w:r>
    </w:p>
    <w:p w14:paraId="345B0886"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62CD4E"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color w:val="0000CC"/>
          <w:sz w:val="20"/>
          <w:szCs w:val="20"/>
        </w:rPr>
        <w:t>\section{Research objective}\</w:t>
      </w:r>
      <w:proofErr w:type="gramStart"/>
      <w:r>
        <w:rPr>
          <w:rFonts w:ascii="Courier New" w:eastAsia="Times New Roman" w:hAnsi="Courier New" w:cs="Courier New"/>
          <w:b/>
          <w:bCs/>
          <w:color w:val="0000CC"/>
          <w:sz w:val="20"/>
          <w:szCs w:val="20"/>
        </w:rPr>
        <w:t>label{</w:t>
      </w:r>
      <w:proofErr w:type="spellStart"/>
      <w:proofErr w:type="gramEnd"/>
      <w:r>
        <w:rPr>
          <w:rFonts w:ascii="Courier New" w:eastAsia="Times New Roman" w:hAnsi="Courier New" w:cs="Courier New"/>
          <w:b/>
          <w:bCs/>
          <w:color w:val="0000CC"/>
          <w:sz w:val="20"/>
          <w:szCs w:val="20"/>
        </w:rPr>
        <w:t>research_objective</w:t>
      </w:r>
      <w:proofErr w:type="spellEnd"/>
      <w:r>
        <w:rPr>
          <w:rFonts w:ascii="Courier New" w:eastAsia="Times New Roman" w:hAnsi="Courier New" w:cs="Courier New"/>
          <w:b/>
          <w:bCs/>
          <w:color w:val="0000CC"/>
          <w:sz w:val="20"/>
          <w:szCs w:val="20"/>
        </w:rPr>
        <w:t>}</w:t>
      </w:r>
    </w:p>
    <w:p w14:paraId="206AEDE6"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354BC0" w14:textId="5AB93EFD"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Th</w:t>
      </w:r>
      <w:ins w:id="268" w:author="Author" w:date="2021-02-09T17:17:00Z">
        <w:r w:rsidR="0092221D">
          <w:rPr>
            <w:rFonts w:ascii="Courier New" w:eastAsia="Times New Roman" w:hAnsi="Courier New" w:cs="Courier New"/>
            <w:color w:val="000000"/>
            <w:sz w:val="20"/>
            <w:szCs w:val="20"/>
          </w:rPr>
          <w:t>e objective of th</w:t>
        </w:r>
      </w:ins>
      <w:r>
        <w:rPr>
          <w:rFonts w:ascii="Courier New" w:eastAsia="Times New Roman" w:hAnsi="Courier New" w:cs="Courier New"/>
          <w:color w:val="000000"/>
          <w:sz w:val="20"/>
          <w:szCs w:val="20"/>
        </w:rPr>
        <w:t>is study</w:t>
      </w:r>
      <w:del w:id="269" w:author="Author" w:date="2021-02-09T17:18:00Z">
        <w:r w:rsidDel="0092221D">
          <w:rPr>
            <w:rFonts w:ascii="Courier New" w:eastAsia="Times New Roman" w:hAnsi="Courier New" w:cs="Courier New"/>
            <w:color w:val="000000"/>
            <w:sz w:val="20"/>
            <w:szCs w:val="20"/>
          </w:rPr>
          <w:delText>'s objective</w:delText>
        </w:r>
      </w:del>
      <w:r>
        <w:rPr>
          <w:rFonts w:ascii="Courier New" w:eastAsia="Times New Roman" w:hAnsi="Courier New" w:cs="Courier New"/>
          <w:color w:val="000000"/>
          <w:sz w:val="20"/>
          <w:szCs w:val="20"/>
        </w:rPr>
        <w:t xml:space="preserve"> is to determine the difference in factors </w:t>
      </w:r>
      <w:del w:id="270" w:author="Author" w:date="2021-02-09T17:18:00Z">
        <w:r w:rsidDel="0092221D">
          <w:rPr>
            <w:rFonts w:ascii="Courier New" w:eastAsia="Times New Roman" w:hAnsi="Courier New" w:cs="Courier New"/>
            <w:color w:val="000000"/>
            <w:sz w:val="20"/>
            <w:szCs w:val="20"/>
          </w:rPr>
          <w:delText>driving</w:delText>
        </w:r>
      </w:del>
      <w:ins w:id="271" w:author="Author" w:date="2021-02-09T17:18:00Z">
        <w:r w:rsidR="0092221D">
          <w:rPr>
            <w:rFonts w:ascii="Courier New" w:eastAsia="Times New Roman" w:hAnsi="Courier New" w:cs="Courier New"/>
            <w:color w:val="000000"/>
            <w:sz w:val="20"/>
            <w:szCs w:val="20"/>
          </w:rPr>
          <w:t>influencing</w:t>
        </w:r>
      </w:ins>
      <w:r>
        <w:rPr>
          <w:rFonts w:ascii="Courier New" w:eastAsia="Times New Roman" w:hAnsi="Courier New" w:cs="Courier New"/>
          <w:color w:val="000000"/>
          <w:sz w:val="20"/>
          <w:szCs w:val="20"/>
        </w:rPr>
        <w:t xml:space="preserve"> satisfaction and dissatisfaction between Chinese and English-speaking tourists in the context of high-grade hospitality of Japanese hotels using text-mining techniques. We aim to </w:t>
      </w:r>
      <w:del w:id="272" w:author="Author" w:date="2021-02-09T17:19:00Z">
        <w:r w:rsidDel="00FF338B">
          <w:rPr>
            <w:rFonts w:ascii="Courier New" w:eastAsia="Times New Roman" w:hAnsi="Courier New" w:cs="Courier New"/>
            <w:color w:val="000000"/>
            <w:sz w:val="20"/>
            <w:szCs w:val="20"/>
          </w:rPr>
          <w:delText>contrast</w:delText>
        </w:r>
      </w:del>
      <w:ins w:id="273" w:author="Author" w:date="2021-02-09T17:19:00Z">
        <w:r>
          <w:rPr>
            <w:rFonts w:ascii="Courier New" w:eastAsia="Times New Roman" w:hAnsi="Courier New" w:cs="Courier New"/>
            <w:color w:val="000000"/>
            <w:sz w:val="20"/>
            <w:szCs w:val="20"/>
          </w:rPr>
          <w:t>determine</w:t>
        </w:r>
      </w:ins>
      <w:r>
        <w:rPr>
          <w:rFonts w:ascii="Courier New" w:eastAsia="Times New Roman" w:hAnsi="Courier New" w:cs="Courier New"/>
          <w:color w:val="000000"/>
          <w:sz w:val="20"/>
          <w:szCs w:val="20"/>
        </w:rPr>
        <w:t xml:space="preserve"> customer groups' satisfaction and dissatisfaction factors across several price ranges. We use machine learning to classify </w:t>
      </w:r>
      <w:ins w:id="274" w:author="Author" w:date="2021-02-09T17:19:00Z">
        <w:r>
          <w:rPr>
            <w:rFonts w:ascii="Courier New" w:eastAsia="Times New Roman" w:hAnsi="Courier New" w:cs="Courier New"/>
            <w:color w:val="000000"/>
            <w:sz w:val="20"/>
            <w:szCs w:val="20"/>
          </w:rPr>
          <w:t xml:space="preserve">the sentiment in </w:t>
        </w:r>
      </w:ins>
      <w:r>
        <w:rPr>
          <w:rFonts w:ascii="Courier New" w:eastAsia="Times New Roman" w:hAnsi="Courier New" w:cs="Courier New"/>
          <w:color w:val="000000"/>
          <w:sz w:val="20"/>
          <w:szCs w:val="20"/>
        </w:rPr>
        <w:t>texts</w:t>
      </w:r>
      <w:del w:id="275" w:author="Author" w:date="2021-02-09T17:19:00Z">
        <w:r w:rsidDel="00FF338B">
          <w:rPr>
            <w:rFonts w:ascii="Courier New" w:eastAsia="Times New Roman" w:hAnsi="Courier New" w:cs="Courier New"/>
            <w:color w:val="000000"/>
            <w:sz w:val="20"/>
            <w:szCs w:val="20"/>
          </w:rPr>
          <w:delText>' sentiment</w:delText>
        </w:r>
      </w:del>
      <w:r>
        <w:rPr>
          <w:rFonts w:ascii="Courier New" w:eastAsia="Times New Roman" w:hAnsi="Courier New" w:cs="Courier New"/>
          <w:color w:val="000000"/>
          <w:sz w:val="20"/>
          <w:szCs w:val="20"/>
        </w:rPr>
        <w:t xml:space="preserve"> and natural language processing to study commonly used word pairings. More importantly, we also intend to measure how hard and soft attributes influence customer groups' satisfaction and dissatisfaction. We define hard attributes as relating to physical aspects and environmental aspects, such as the hotel's facilities, </w:t>
      </w:r>
      <w:del w:id="276" w:author="Author" w:date="2021-02-09T17:20:00Z">
        <w:r w:rsidDel="00FF338B">
          <w:rPr>
            <w:rFonts w:ascii="Courier New" w:eastAsia="Times New Roman" w:hAnsi="Courier New" w:cs="Courier New"/>
            <w:color w:val="000000"/>
            <w:sz w:val="20"/>
            <w:szCs w:val="20"/>
          </w:rPr>
          <w:delText xml:space="preserve">the hotel's </w:delText>
        </w:r>
      </w:del>
      <w:r>
        <w:rPr>
          <w:rFonts w:ascii="Courier New" w:eastAsia="Times New Roman" w:hAnsi="Courier New" w:cs="Courier New"/>
          <w:color w:val="000000"/>
          <w:sz w:val="20"/>
          <w:szCs w:val="20"/>
        </w:rPr>
        <w:t xml:space="preserve">location, infrastructure, and </w:t>
      </w:r>
      <w:ins w:id="277" w:author="Author" w:date="2021-02-09T17:20:00Z">
        <w:r>
          <w:rPr>
            <w:rFonts w:ascii="Courier New" w:eastAsia="Times New Roman" w:hAnsi="Courier New" w:cs="Courier New"/>
            <w:color w:val="000000"/>
            <w:sz w:val="20"/>
            <w:szCs w:val="20"/>
          </w:rPr>
          <w:t xml:space="preserve">surrounding </w:t>
        </w:r>
      </w:ins>
      <w:r>
        <w:rPr>
          <w:rFonts w:ascii="Courier New" w:eastAsia="Times New Roman" w:hAnsi="Courier New" w:cs="Courier New"/>
          <w:color w:val="000000"/>
          <w:sz w:val="20"/>
          <w:szCs w:val="20"/>
        </w:rPr>
        <w:t>real estate</w:t>
      </w:r>
      <w:del w:id="278" w:author="Author" w:date="2021-02-09T17:20:00Z">
        <w:r w:rsidDel="00FF338B">
          <w:rPr>
            <w:rFonts w:ascii="Courier New" w:eastAsia="Times New Roman" w:hAnsi="Courier New" w:cs="Courier New"/>
            <w:color w:val="000000"/>
            <w:sz w:val="20"/>
            <w:szCs w:val="20"/>
          </w:rPr>
          <w:delText xml:space="preserve"> nearby</w:delText>
        </w:r>
      </w:del>
      <w:r>
        <w:rPr>
          <w:rFonts w:ascii="Courier New" w:eastAsia="Times New Roman" w:hAnsi="Courier New" w:cs="Courier New"/>
          <w:color w:val="000000"/>
          <w:sz w:val="20"/>
          <w:szCs w:val="20"/>
        </w:rPr>
        <w:t>. In contrast, soft attributes are the hotel's non-physical attributes related to services, staff, or management.</w:t>
      </w:r>
    </w:p>
    <w:p w14:paraId="34A7CB42"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2D79E5" w14:textId="09A3F9BA"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del w:id="279" w:author="Author" w:date="2021-02-09T17:20:00Z">
        <w:r w:rsidDel="00FF338B">
          <w:rPr>
            <w:rFonts w:ascii="Courier New" w:eastAsia="Times New Roman" w:hAnsi="Courier New" w:cs="Courier New"/>
            <w:color w:val="000000"/>
            <w:sz w:val="20"/>
            <w:szCs w:val="20"/>
          </w:rPr>
          <w:delText>Our proposal includes</w:delText>
        </w:r>
      </w:del>
      <w:ins w:id="280" w:author="Author" w:date="2021-02-09T17:20:00Z">
        <w:r>
          <w:rPr>
            <w:rFonts w:ascii="Courier New" w:eastAsia="Times New Roman" w:hAnsi="Courier New" w:cs="Courier New"/>
            <w:color w:val="000000"/>
            <w:sz w:val="20"/>
            <w:szCs w:val="20"/>
          </w:rPr>
          <w:t>We</w:t>
        </w:r>
      </w:ins>
      <w:r>
        <w:rPr>
          <w:rFonts w:ascii="Courier New" w:eastAsia="Times New Roman" w:hAnsi="Courier New" w:cs="Courier New"/>
          <w:color w:val="000000"/>
          <w:sz w:val="20"/>
          <w:szCs w:val="20"/>
        </w:rPr>
        <w:t xml:space="preserve"> us</w:t>
      </w:r>
      <w:ins w:id="281" w:author="Author" w:date="2021-02-09T17:20:00Z">
        <w:r>
          <w:rPr>
            <w:rFonts w:ascii="Courier New" w:eastAsia="Times New Roman" w:hAnsi="Courier New" w:cs="Courier New"/>
            <w:color w:val="000000"/>
            <w:sz w:val="20"/>
            <w:szCs w:val="20"/>
          </w:rPr>
          <w:t>e</w:t>
        </w:r>
      </w:ins>
      <w:del w:id="282" w:author="Author" w:date="2021-02-09T17:20:00Z">
        <w:r w:rsidDel="00FF338B">
          <w:rPr>
            <w:rFonts w:ascii="Courier New" w:eastAsia="Times New Roman" w:hAnsi="Courier New" w:cs="Courier New"/>
            <w:color w:val="000000"/>
            <w:sz w:val="20"/>
            <w:szCs w:val="20"/>
          </w:rPr>
          <w:delText>ing</w:delText>
        </w:r>
      </w:del>
      <w:r>
        <w:rPr>
          <w:rFonts w:ascii="Courier New" w:eastAsia="Times New Roman" w:hAnsi="Courier New" w:cs="Courier New"/>
          <w:color w:val="000000"/>
          <w:sz w:val="20"/>
          <w:szCs w:val="20"/>
        </w:rPr>
        <w:t xml:space="preserve"> large scale data from online hotel reviews in Chinese and English to study their differences in a statistical manner. In the past, survey-based studies have provided a theoretical background for a few</w:t>
      </w:r>
      <w:ins w:id="283" w:author="Author" w:date="2021-02-09T17:21:00Z">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specific tourist populations of a single culture or </w:t>
      </w:r>
      <w:del w:id="284" w:author="Author" w:date="2021-02-09T17:21:00Z">
        <w:r w:rsidDel="00FF338B">
          <w:rPr>
            <w:rFonts w:ascii="Courier New" w:eastAsia="Times New Roman" w:hAnsi="Courier New" w:cs="Courier New"/>
            <w:color w:val="000000"/>
            <w:sz w:val="20"/>
            <w:szCs w:val="20"/>
          </w:rPr>
          <w:delText xml:space="preserve">that </w:delText>
        </w:r>
      </w:del>
      <w:r>
        <w:rPr>
          <w:rFonts w:ascii="Courier New" w:eastAsia="Times New Roman" w:hAnsi="Courier New" w:cs="Courier New"/>
          <w:color w:val="000000"/>
          <w:sz w:val="20"/>
          <w:szCs w:val="20"/>
        </w:rPr>
        <w:t>travel</w:t>
      </w:r>
      <w:ins w:id="285" w:author="Author" w:date="2021-02-09T17:21:00Z">
        <w:r>
          <w:rPr>
            <w:rFonts w:ascii="Courier New" w:eastAsia="Times New Roman" w:hAnsi="Courier New" w:cs="Courier New"/>
            <w:color w:val="000000"/>
            <w:sz w:val="20"/>
            <w:szCs w:val="20"/>
          </w:rPr>
          <w:t>ing</w:t>
        </w:r>
      </w:ins>
      <w:r>
        <w:rPr>
          <w:rFonts w:ascii="Courier New" w:eastAsia="Times New Roman" w:hAnsi="Courier New" w:cs="Courier New"/>
          <w:color w:val="000000"/>
          <w:sz w:val="20"/>
          <w:szCs w:val="20"/>
        </w:rPr>
        <w:t xml:space="preserve"> with a single purpose. The</w:t>
      </w:r>
      <w:ins w:id="286" w:author="Author" w:date="2021-02-09T17:22:00Z">
        <w:r>
          <w:rPr>
            <w:rFonts w:ascii="Courier New" w:eastAsia="Times New Roman" w:hAnsi="Courier New" w:cs="Courier New"/>
            <w:color w:val="000000"/>
            <w:sz w:val="20"/>
            <w:szCs w:val="20"/>
          </w:rPr>
          <w:t xml:space="preserve"> limited scope of the</w:t>
        </w:r>
      </w:ins>
      <w:r>
        <w:rPr>
          <w:rFonts w:ascii="Courier New" w:eastAsia="Times New Roman" w:hAnsi="Courier New" w:cs="Courier New"/>
          <w:color w:val="000000"/>
          <w:sz w:val="20"/>
          <w:szCs w:val="20"/>
        </w:rPr>
        <w:t>se studies</w:t>
      </w:r>
      <w:del w:id="287" w:author="Author" w:date="2021-02-09T17:22:00Z">
        <w:r w:rsidDel="00FF338B">
          <w:rPr>
            <w:rFonts w:ascii="Courier New" w:eastAsia="Times New Roman" w:hAnsi="Courier New" w:cs="Courier New"/>
            <w:color w:val="000000"/>
            <w:sz w:val="20"/>
            <w:szCs w:val="20"/>
          </w:rPr>
          <w:delText>' short scope</w:delText>
        </w:r>
      </w:del>
      <w:r>
        <w:rPr>
          <w:rFonts w:ascii="Courier New" w:eastAsia="Times New Roman" w:hAnsi="Courier New" w:cs="Courier New"/>
          <w:color w:val="000000"/>
          <w:sz w:val="20"/>
          <w:szCs w:val="20"/>
        </w:rPr>
        <w:t xml:space="preserve"> often leads to difficulties in observing cultural and language differences in a single study.</w:t>
      </w:r>
    </w:p>
    <w:p w14:paraId="7FAA14A3"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E6B83C" w14:textId="1BE7B3F2"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del w:id="288" w:author="Author" w:date="2021-02-09T17:22:00Z">
        <w:r w:rsidDel="00FF338B">
          <w:rPr>
            <w:rFonts w:ascii="Courier New" w:eastAsia="Times New Roman" w:hAnsi="Courier New" w:cs="Courier New"/>
            <w:color w:val="000000"/>
            <w:sz w:val="20"/>
            <w:szCs w:val="20"/>
          </w:rPr>
          <w:delText>Our study</w:delText>
        </w:r>
      </w:del>
      <w:ins w:id="289" w:author="Author" w:date="2021-02-09T17:22:00Z">
        <w:r>
          <w:rPr>
            <w:rFonts w:ascii="Courier New" w:eastAsia="Times New Roman" w:hAnsi="Courier New" w:cs="Courier New"/>
            <w:color w:val="000000"/>
            <w:sz w:val="20"/>
            <w:szCs w:val="20"/>
          </w:rPr>
          <w:t>We</w:t>
        </w:r>
      </w:ins>
      <w:r>
        <w:rPr>
          <w:rFonts w:ascii="Courier New" w:eastAsia="Times New Roman" w:hAnsi="Courier New" w:cs="Courier New"/>
          <w:color w:val="000000"/>
          <w:sz w:val="20"/>
          <w:szCs w:val="20"/>
        </w:rPr>
        <w:t xml:space="preserve"> attempt</w:t>
      </w:r>
      <w:del w:id="290" w:author="Author" w:date="2021-02-09T17:22:00Z">
        <w:r w:rsidDel="00FF338B">
          <w:rPr>
            <w:rFonts w:ascii="Courier New" w:eastAsia="Times New Roman" w:hAnsi="Courier New" w:cs="Courier New"/>
            <w:color w:val="000000"/>
            <w:sz w:val="20"/>
            <w:szCs w:val="20"/>
          </w:rPr>
          <w:delText>s</w:delText>
        </w:r>
      </w:del>
      <w:r>
        <w:rPr>
          <w:rFonts w:ascii="Courier New" w:eastAsia="Times New Roman" w:hAnsi="Courier New" w:cs="Courier New"/>
          <w:color w:val="000000"/>
          <w:sz w:val="20"/>
          <w:szCs w:val="20"/>
        </w:rPr>
        <w:t xml:space="preserve"> to </w:t>
      </w:r>
      <w:del w:id="291" w:author="Author" w:date="2021-02-09T17:22:00Z">
        <w:r w:rsidDel="00FF338B">
          <w:rPr>
            <w:rFonts w:ascii="Courier New" w:eastAsia="Times New Roman" w:hAnsi="Courier New" w:cs="Courier New"/>
            <w:color w:val="000000"/>
            <w:sz w:val="20"/>
            <w:szCs w:val="20"/>
          </w:rPr>
          <w:delText>uncover</w:delText>
        </w:r>
      </w:del>
      <w:ins w:id="292" w:author="Author" w:date="2021-02-09T17:22:00Z">
        <w:r>
          <w:rPr>
            <w:rFonts w:ascii="Courier New" w:eastAsia="Times New Roman" w:hAnsi="Courier New" w:cs="Courier New"/>
            <w:color w:val="000000"/>
            <w:sz w:val="20"/>
            <w:szCs w:val="20"/>
          </w:rPr>
          <w:t>clarify</w:t>
        </w:r>
      </w:ins>
      <w:r>
        <w:rPr>
          <w:rFonts w:ascii="Courier New" w:eastAsia="Times New Roman" w:hAnsi="Courier New" w:cs="Courier New"/>
          <w:color w:val="000000"/>
          <w:sz w:val="20"/>
          <w:szCs w:val="20"/>
        </w:rPr>
        <w:t xml:space="preserve"> the difference in satisfaction and dissatisfaction factors between different cultures. These factors can become the focal point for improving the tourism and service industries and increasing customer satisfaction. Satisfied customers will then write more positive online reviews that will, in turn, increase sales and attract new customers.</w:t>
      </w:r>
    </w:p>
    <w:p w14:paraId="4036BBED"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D43CAE"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color w:val="0000CC"/>
          <w:sz w:val="20"/>
          <w:szCs w:val="20"/>
        </w:rPr>
        <w:t>\section{Theoretical background and hypothesis development}\</w:t>
      </w:r>
      <w:proofErr w:type="gramStart"/>
      <w:r>
        <w:rPr>
          <w:rFonts w:ascii="Courier New" w:eastAsia="Times New Roman" w:hAnsi="Courier New" w:cs="Courier New"/>
          <w:b/>
          <w:bCs/>
          <w:color w:val="0000CC"/>
          <w:sz w:val="20"/>
          <w:szCs w:val="20"/>
        </w:rPr>
        <w:t>label{</w:t>
      </w:r>
      <w:proofErr w:type="spellStart"/>
      <w:proofErr w:type="gramEnd"/>
      <w:r>
        <w:rPr>
          <w:rFonts w:ascii="Courier New" w:eastAsia="Times New Roman" w:hAnsi="Courier New" w:cs="Courier New"/>
          <w:b/>
          <w:bCs/>
          <w:color w:val="0000CC"/>
          <w:sz w:val="20"/>
          <w:szCs w:val="20"/>
        </w:rPr>
        <w:t>theory_hypothesis</w:t>
      </w:r>
      <w:proofErr w:type="spellEnd"/>
      <w:r>
        <w:rPr>
          <w:rFonts w:ascii="Courier New" w:eastAsia="Times New Roman" w:hAnsi="Courier New" w:cs="Courier New"/>
          <w:b/>
          <w:bCs/>
          <w:color w:val="0000CC"/>
          <w:sz w:val="20"/>
          <w:szCs w:val="20"/>
        </w:rPr>
        <w:t>}</w:t>
      </w:r>
    </w:p>
    <w:p w14:paraId="7F28A0EB"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B26309"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CC"/>
          <w:sz w:val="20"/>
          <w:szCs w:val="20"/>
        </w:rPr>
        <w:t>\subsection{Japanese hospitality and service: \</w:t>
      </w:r>
      <w:proofErr w:type="spellStart"/>
      <w:r>
        <w:rPr>
          <w:rFonts w:ascii="Courier New" w:eastAsia="Times New Roman" w:hAnsi="Courier New" w:cs="Courier New"/>
          <w:b/>
          <w:bCs/>
          <w:color w:val="0000CC"/>
          <w:sz w:val="20"/>
          <w:szCs w:val="20"/>
        </w:rPr>
        <w:t>textit</w:t>
      </w:r>
      <w:proofErr w:type="spellEnd"/>
      <w:r>
        <w:rPr>
          <w:rFonts w:ascii="Courier New" w:eastAsia="Times New Roman" w:hAnsi="Courier New" w:cs="Courier New"/>
          <w:b/>
          <w:bCs/>
          <w:color w:val="0000CC"/>
          <w:sz w:val="20"/>
          <w:szCs w:val="20"/>
        </w:rPr>
        <w:t>{</w:t>
      </w:r>
      <w:proofErr w:type="spellStart"/>
      <w:r>
        <w:rPr>
          <w:rFonts w:ascii="Courier New" w:eastAsia="Times New Roman" w:hAnsi="Courier New" w:cs="Courier New"/>
          <w:b/>
          <w:bCs/>
          <w:color w:val="0000CC"/>
          <w:sz w:val="20"/>
          <w:szCs w:val="20"/>
        </w:rPr>
        <w:t>Omotenashi</w:t>
      </w:r>
      <w:proofErr w:type="spellEnd"/>
      <w:r>
        <w:rPr>
          <w:rFonts w:ascii="Courier New" w:eastAsia="Times New Roman" w:hAnsi="Courier New" w:cs="Courier New"/>
          <w:b/>
          <w:bCs/>
          <w:color w:val="0000CC"/>
          <w:sz w:val="20"/>
          <w:szCs w:val="20"/>
        </w:rPr>
        <w:t>}}\label{</w:t>
      </w:r>
      <w:proofErr w:type="spellStart"/>
      <w:r>
        <w:rPr>
          <w:rFonts w:ascii="Courier New" w:eastAsia="Times New Roman" w:hAnsi="Courier New" w:cs="Courier New"/>
          <w:b/>
          <w:bCs/>
          <w:color w:val="0000CC"/>
          <w:sz w:val="20"/>
          <w:szCs w:val="20"/>
        </w:rPr>
        <w:t>theory_omotenashi</w:t>
      </w:r>
      <w:proofErr w:type="spellEnd"/>
      <w:r>
        <w:rPr>
          <w:rFonts w:ascii="Courier New" w:eastAsia="Times New Roman" w:hAnsi="Courier New" w:cs="Courier New"/>
          <w:b/>
          <w:bCs/>
          <w:color w:val="0000CC"/>
          <w:sz w:val="20"/>
          <w:szCs w:val="20"/>
        </w:rPr>
        <w:t>}</w:t>
      </w:r>
    </w:p>
    <w:p w14:paraId="5A8E4049"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451F91" w14:textId="01CF408F"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The</w:t>
      </w:r>
      <w:proofErr w:type="gramEnd"/>
      <w:r>
        <w:rPr>
          <w:rFonts w:ascii="Courier New" w:eastAsia="Times New Roman" w:hAnsi="Courier New" w:cs="Courier New"/>
          <w:color w:val="000000"/>
          <w:sz w:val="20"/>
          <w:szCs w:val="20"/>
        </w:rPr>
        <w:t xml:space="preserve"> spirit of Japanese hospitality, or </w:t>
      </w:r>
      <w:r>
        <w:rPr>
          <w:rFonts w:ascii="Courier New" w:eastAsia="Times New Roman" w:hAnsi="Courier New" w:cs="Courier New"/>
          <w:color w:val="800000"/>
          <w:sz w:val="20"/>
          <w:szCs w:val="20"/>
        </w:rPr>
        <w:t>\</w:t>
      </w:r>
      <w:proofErr w:type="spellStart"/>
      <w:r>
        <w:rPr>
          <w:rFonts w:ascii="Courier New" w:eastAsia="Times New Roman" w:hAnsi="Courier New" w:cs="Courier New"/>
          <w:color w:val="800000"/>
          <w:sz w:val="20"/>
          <w:szCs w:val="20"/>
        </w:rPr>
        <w:t>textit</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Omotenashi</w:t>
      </w:r>
      <w:proofErr w:type="spellEnd"/>
      <w:r>
        <w:rPr>
          <w:rFonts w:ascii="Courier New" w:eastAsia="Times New Roman" w:hAnsi="Courier New" w:cs="Courier New"/>
          <w:color w:val="000000"/>
          <w:sz w:val="20"/>
          <w:szCs w:val="20"/>
        </w:rPr>
        <w:t xml:space="preserve">}, has roots in the </w:t>
      </w:r>
      <w:del w:id="293" w:author="Author" w:date="2021-02-09T14:08:00Z">
        <w:r w:rsidR="005B623A" w:rsidRPr="005B623A">
          <w:rPr>
            <w:rFonts w:ascii="Courier New" w:eastAsia="Times New Roman" w:hAnsi="Courier New" w:cs="Courier New"/>
            <w:color w:val="000000"/>
            <w:sz w:val="20"/>
            <w:szCs w:val="20"/>
          </w:rPr>
          <w:delText>countries</w:delText>
        </w:r>
      </w:del>
      <w:ins w:id="294" w:author="Author" w:date="2021-02-09T14:08:00Z">
        <w:r>
          <w:rPr>
            <w:rFonts w:ascii="Courier New" w:eastAsia="Times New Roman" w:hAnsi="Courier New" w:cs="Courier New"/>
            <w:color w:val="000000"/>
            <w:sz w:val="20"/>
            <w:szCs w:val="20"/>
          </w:rPr>
          <w:t>country’s</w:t>
        </w:r>
      </w:ins>
      <w:r>
        <w:rPr>
          <w:rFonts w:ascii="Courier New" w:eastAsia="Times New Roman" w:hAnsi="Courier New" w:cs="Courier New"/>
          <w:color w:val="000000"/>
          <w:sz w:val="20"/>
          <w:szCs w:val="20"/>
        </w:rPr>
        <w:t xml:space="preserve"> history</w:t>
      </w:r>
      <w:del w:id="295" w:author="Author" w:date="2021-02-09T17:23:00Z">
        <w:r w:rsidDel="00FF338B">
          <w:rPr>
            <w:rFonts w:ascii="Courier New" w:eastAsia="Times New Roman" w:hAnsi="Courier New" w:cs="Courier New"/>
            <w:color w:val="000000"/>
            <w:sz w:val="20"/>
            <w:szCs w:val="20"/>
          </w:rPr>
          <w:delText>. However</w:delText>
        </w:r>
      </w:del>
      <w:r>
        <w:rPr>
          <w:rFonts w:ascii="Courier New" w:eastAsia="Times New Roman" w:hAnsi="Courier New" w:cs="Courier New"/>
          <w:color w:val="000000"/>
          <w:sz w:val="20"/>
          <w:szCs w:val="20"/>
        </w:rPr>
        <w:t xml:space="preserve">, </w:t>
      </w:r>
      <w:ins w:id="296" w:author="Author" w:date="2021-02-09T17:23:00Z">
        <w:r>
          <w:rPr>
            <w:rFonts w:ascii="Courier New" w:eastAsia="Times New Roman" w:hAnsi="Courier New" w:cs="Courier New"/>
            <w:color w:val="000000"/>
            <w:sz w:val="20"/>
            <w:szCs w:val="20"/>
          </w:rPr>
          <w:t xml:space="preserve">and </w:t>
        </w:r>
      </w:ins>
      <w:r>
        <w:rPr>
          <w:rFonts w:ascii="Courier New" w:eastAsia="Times New Roman" w:hAnsi="Courier New" w:cs="Courier New"/>
          <w:color w:val="000000"/>
          <w:sz w:val="20"/>
          <w:szCs w:val="20"/>
        </w:rPr>
        <w:t xml:space="preserve">to this day, it is regarded as the highest standard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ikeda2013omotenashi</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al2015characteristics</w:t>
      </w:r>
      <w:proofErr w:type="spellEnd"/>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lastRenderedPageBreak/>
        <w:t>There is</w:t>
      </w:r>
      <w:del w:id="297" w:author="Author" w:date="2021-02-09T17:24:00Z">
        <w:r w:rsidDel="00FF338B">
          <w:rPr>
            <w:rFonts w:ascii="Courier New" w:eastAsia="Times New Roman" w:hAnsi="Courier New" w:cs="Courier New"/>
            <w:color w:val="000000"/>
            <w:sz w:val="20"/>
            <w:szCs w:val="20"/>
          </w:rPr>
          <w:delText xml:space="preserve"> even</w:delText>
        </w:r>
      </w:del>
      <w:r>
        <w:rPr>
          <w:rFonts w:ascii="Courier New" w:eastAsia="Times New Roman" w:hAnsi="Courier New" w:cs="Courier New"/>
          <w:color w:val="000000"/>
          <w:sz w:val="20"/>
          <w:szCs w:val="20"/>
        </w:rPr>
        <w:t xml:space="preserve"> a famous phrase in customer service in Japan: </w:t>
      </w:r>
      <w:r>
        <w:rPr>
          <w:rFonts w:ascii="Courier New" w:eastAsia="Times New Roman" w:hAnsi="Courier New" w:cs="Courier New"/>
          <w:color w:val="800000"/>
          <w:sz w:val="20"/>
          <w:szCs w:val="20"/>
        </w:rPr>
        <w:t>\</w:t>
      </w:r>
      <w:proofErr w:type="spellStart"/>
      <w:r>
        <w:rPr>
          <w:rFonts w:ascii="Courier New" w:eastAsia="Times New Roman" w:hAnsi="Courier New" w:cs="Courier New"/>
          <w:color w:val="800000"/>
          <w:sz w:val="20"/>
          <w:szCs w:val="20"/>
        </w:rPr>
        <w:t>textit</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okyaku</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u w:val="single"/>
        </w:rPr>
        <w:t>sama</w:t>
      </w:r>
      <w:proofErr w:type="spellEnd"/>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u w:val="single"/>
        </w:rPr>
        <w:t>wa</w:t>
      </w:r>
      <w:proofErr w:type="spellEnd"/>
      <w:proofErr w:type="gramEnd"/>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u w:val="single"/>
        </w:rPr>
        <w:t>kami</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sama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desu</w:t>
      </w:r>
      <w:proofErr w:type="spellEnd"/>
      <w:r>
        <w:rPr>
          <w:rFonts w:ascii="Courier New" w:eastAsia="Times New Roman" w:hAnsi="Courier New" w:cs="Courier New"/>
          <w:color w:val="000000"/>
          <w:sz w:val="20"/>
          <w:szCs w:val="20"/>
        </w:rPr>
        <w:t xml:space="preserve">}, </w:t>
      </w:r>
      <w:del w:id="298" w:author="Author" w:date="2021-02-09T17:24:00Z">
        <w:r w:rsidDel="00FF338B">
          <w:rPr>
            <w:rFonts w:ascii="Courier New" w:eastAsia="Times New Roman" w:hAnsi="Courier New" w:cs="Courier New"/>
            <w:color w:val="000000"/>
            <w:sz w:val="20"/>
            <w:szCs w:val="20"/>
          </w:rPr>
          <w:delText>or translated</w:delText>
        </w:r>
      </w:del>
      <w:ins w:id="299" w:author="Author" w:date="2021-02-09T17:24:00Z">
        <w:r>
          <w:rPr>
            <w:rFonts w:ascii="Courier New" w:eastAsia="Times New Roman" w:hAnsi="Courier New" w:cs="Courier New"/>
            <w:color w:val="000000"/>
            <w:sz w:val="20"/>
            <w:szCs w:val="20"/>
          </w:rPr>
          <w:t>meaning</w:t>
        </w:r>
      </w:ins>
      <w:r>
        <w:rPr>
          <w:rFonts w:ascii="Courier New" w:eastAsia="Times New Roman" w:hAnsi="Courier New" w:cs="Courier New"/>
          <w:color w:val="000000"/>
          <w:sz w:val="20"/>
          <w:szCs w:val="20"/>
        </w:rPr>
        <w:t xml:space="preserve"> ``The customer is god</w:t>
      </w:r>
      <w:ins w:id="300" w:author="Author" w:date="2021-02-09T17:24:00Z">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w:t>
      </w:r>
      <w:del w:id="301" w:author="Author" w:date="2021-02-09T17:24:00Z">
        <w:r w:rsidDel="00FF338B">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Some </w:t>
      </w:r>
      <w:ins w:id="302" w:author="Author" w:date="2021-02-09T17:24:00Z">
        <w:r>
          <w:rPr>
            <w:rFonts w:ascii="Courier New" w:eastAsia="Times New Roman" w:hAnsi="Courier New" w:cs="Courier New"/>
            <w:color w:val="000000"/>
            <w:sz w:val="20"/>
            <w:szCs w:val="20"/>
          </w:rPr>
          <w:t xml:space="preserve">scholars </w:t>
        </w:r>
      </w:ins>
      <w:r>
        <w:rPr>
          <w:rFonts w:ascii="Courier New" w:eastAsia="Times New Roman" w:hAnsi="Courier New" w:cs="Courier New"/>
          <w:color w:val="000000"/>
          <w:sz w:val="20"/>
          <w:szCs w:val="20"/>
        </w:rPr>
        <w:t xml:space="preserve">say that </w:t>
      </w:r>
      <w:r>
        <w:rPr>
          <w:rFonts w:ascii="Courier New" w:eastAsia="Times New Roman" w:hAnsi="Courier New" w:cs="Courier New"/>
          <w:color w:val="800000"/>
          <w:sz w:val="20"/>
          <w:szCs w:val="20"/>
        </w:rPr>
        <w:t>\</w:t>
      </w:r>
      <w:proofErr w:type="spellStart"/>
      <w:r>
        <w:rPr>
          <w:rFonts w:ascii="Courier New" w:eastAsia="Times New Roman" w:hAnsi="Courier New" w:cs="Courier New"/>
          <w:color w:val="800000"/>
          <w:sz w:val="20"/>
          <w:szCs w:val="20"/>
        </w:rPr>
        <w:t>textit</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omotenashi</w:t>
      </w:r>
      <w:proofErr w:type="spellEnd"/>
      <w:r>
        <w:rPr>
          <w:rFonts w:ascii="Courier New" w:eastAsia="Times New Roman" w:hAnsi="Courier New" w:cs="Courier New"/>
          <w:color w:val="000000"/>
          <w:sz w:val="20"/>
          <w:szCs w:val="20"/>
        </w:rPr>
        <w:t>} originated from the old Japanese art of the tea ceremony in the 16th century. However, other scholars found that it</w:t>
      </w:r>
      <w:del w:id="303" w:author="Author" w:date="2021-02-09T17:25:00Z">
        <w:r w:rsidDel="00FF338B">
          <w:rPr>
            <w:rFonts w:ascii="Courier New" w:eastAsia="Times New Roman" w:hAnsi="Courier New" w:cs="Courier New"/>
            <w:color w:val="000000"/>
            <w:sz w:val="20"/>
            <w:szCs w:val="20"/>
          </w:rPr>
          <w:delText>s</w:delText>
        </w:r>
      </w:del>
      <w:r>
        <w:rPr>
          <w:rFonts w:ascii="Courier New" w:eastAsia="Times New Roman" w:hAnsi="Courier New" w:cs="Courier New"/>
          <w:color w:val="000000"/>
          <w:sz w:val="20"/>
          <w:szCs w:val="20"/>
        </w:rPr>
        <w:t xml:space="preserve"> </w:t>
      </w:r>
      <w:del w:id="304" w:author="Author" w:date="2021-02-09T17:25:00Z">
        <w:r w:rsidDel="00FF338B">
          <w:rPr>
            <w:rFonts w:ascii="Courier New" w:eastAsia="Times New Roman" w:hAnsi="Courier New" w:cs="Courier New"/>
            <w:color w:val="000000"/>
            <w:sz w:val="20"/>
            <w:szCs w:val="20"/>
          </w:rPr>
          <w:delText>roots come from</w:delText>
        </w:r>
      </w:del>
      <w:ins w:id="305" w:author="Author" w:date="2021-02-09T17:25:00Z">
        <w:r>
          <w:rPr>
            <w:rFonts w:ascii="Courier New" w:eastAsia="Times New Roman" w:hAnsi="Courier New" w:cs="Courier New"/>
            <w:color w:val="000000"/>
            <w:sz w:val="20"/>
            <w:szCs w:val="20"/>
          </w:rPr>
          <w:t>originates</w:t>
        </w:r>
      </w:ins>
      <w:r>
        <w:rPr>
          <w:rFonts w:ascii="Courier New" w:eastAsia="Times New Roman" w:hAnsi="Courier New" w:cs="Courier New"/>
          <w:color w:val="000000"/>
          <w:sz w:val="20"/>
          <w:szCs w:val="20"/>
        </w:rPr>
        <w:t xml:space="preserve"> even earlier, in the form of formal banquets in the 7th</w:t>
      </w:r>
      <w:del w:id="306" w:author="Author" w:date="2021-02-09T17:25:00Z">
        <w:r w:rsidDel="00FF338B">
          <w:rPr>
            <w:rFonts w:ascii="Courier New" w:eastAsia="Times New Roman" w:hAnsi="Courier New" w:cs="Courier New"/>
            <w:color w:val="000000"/>
            <w:sz w:val="20"/>
            <w:szCs w:val="20"/>
          </w:rPr>
          <w:delText>-</w:delText>
        </w:r>
      </w:del>
      <w:ins w:id="307" w:author="Author" w:date="2021-02-09T17:25:00Z">
        <w:r>
          <w:rPr>
            <w:rFonts w:ascii="Courier New" w:eastAsia="Times New Roman" w:hAnsi="Courier New" w:cs="Courier New"/>
            <w:color w:val="000000"/>
            <w:sz w:val="20"/>
            <w:szCs w:val="20"/>
          </w:rPr>
          <w:t xml:space="preserve"> </w:t>
        </w:r>
      </w:ins>
      <w:r>
        <w:rPr>
          <w:rFonts w:ascii="Courier New" w:eastAsia="Times New Roman" w:hAnsi="Courier New" w:cs="Courier New"/>
          <w:color w:val="000000"/>
          <w:sz w:val="20"/>
          <w:szCs w:val="20"/>
        </w:rPr>
        <w:t xml:space="preserve">century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aishima2015origin</w:t>
      </w:r>
      <w:proofErr w:type="spellEnd"/>
      <w:r>
        <w:rPr>
          <w:rFonts w:ascii="Courier New" w:eastAsia="Times New Roman" w:hAnsi="Courier New" w:cs="Courier New"/>
          <w:color w:val="000000"/>
          <w:sz w:val="20"/>
          <w:szCs w:val="20"/>
        </w:rPr>
        <w:t xml:space="preserve">}. The practice of high standards in hospitality has survived throughout the years. </w:t>
      </w:r>
      <w:del w:id="308" w:author="Author" w:date="2021-02-09T17:26:00Z">
        <w:r w:rsidDel="00FF338B">
          <w:rPr>
            <w:rFonts w:ascii="Courier New" w:eastAsia="Times New Roman" w:hAnsi="Courier New" w:cs="Courier New"/>
            <w:color w:val="000000"/>
            <w:sz w:val="20"/>
            <w:szCs w:val="20"/>
          </w:rPr>
          <w:delText>Today</w:delText>
        </w:r>
      </w:del>
      <w:ins w:id="309" w:author="Author" w:date="2021-02-09T17:26:00Z">
        <w:r>
          <w:rPr>
            <w:rFonts w:ascii="Courier New" w:eastAsia="Times New Roman" w:hAnsi="Courier New" w:cs="Courier New"/>
            <w:color w:val="000000"/>
            <w:sz w:val="20"/>
            <w:szCs w:val="20"/>
          </w:rPr>
          <w:t>Presently</w:t>
        </w:r>
      </w:ins>
      <w:r>
        <w:rPr>
          <w:rFonts w:ascii="Courier New" w:eastAsia="Times New Roman" w:hAnsi="Courier New" w:cs="Courier New"/>
          <w:color w:val="000000"/>
          <w:sz w:val="20"/>
          <w:szCs w:val="20"/>
        </w:rPr>
        <w:t xml:space="preserve">, it permeates all business practices in Japan, from the cheapest convenience stores to the most expensive ones. Manners, service, and respect towards the customer are taught to workers in their training. High standards are always followed </w:t>
      </w:r>
      <w:del w:id="310" w:author="Author" w:date="2021-02-09T17:26:00Z">
        <w:r w:rsidDel="00FF338B">
          <w:rPr>
            <w:rFonts w:ascii="Courier New" w:eastAsia="Times New Roman" w:hAnsi="Courier New" w:cs="Courier New"/>
            <w:color w:val="000000"/>
            <w:sz w:val="20"/>
            <w:szCs w:val="20"/>
          </w:rPr>
          <w:delText xml:space="preserve">as </w:delText>
        </w:r>
      </w:del>
      <w:r>
        <w:rPr>
          <w:rFonts w:ascii="Courier New" w:eastAsia="Times New Roman" w:hAnsi="Courier New" w:cs="Courier New"/>
          <w:color w:val="000000"/>
          <w:sz w:val="20"/>
          <w:szCs w:val="20"/>
        </w:rPr>
        <w:t xml:space="preserve">to not fall behind in the competition. In Japanese businesses, </w:t>
      </w:r>
      <w:ins w:id="311" w:author="Author" w:date="2021-02-09T17:26:00Z">
        <w:r>
          <w:rPr>
            <w:rFonts w:ascii="Courier New" w:eastAsia="Times New Roman" w:hAnsi="Courier New" w:cs="Courier New"/>
            <w:color w:val="000000"/>
            <w:sz w:val="20"/>
            <w:szCs w:val="20"/>
          </w:rPr>
          <w:t xml:space="preserve">including </w:t>
        </w:r>
      </w:ins>
      <w:r>
        <w:rPr>
          <w:rFonts w:ascii="Courier New" w:eastAsia="Times New Roman" w:hAnsi="Courier New" w:cs="Courier New"/>
          <w:color w:val="000000"/>
          <w:sz w:val="20"/>
          <w:szCs w:val="20"/>
        </w:rPr>
        <w:t>hotels</w:t>
      </w:r>
      <w:del w:id="312" w:author="Author" w:date="2021-02-09T17:26:00Z">
        <w:r w:rsidDel="00FF338B">
          <w:rPr>
            <w:rFonts w:ascii="Courier New" w:eastAsia="Times New Roman" w:hAnsi="Courier New" w:cs="Courier New"/>
            <w:color w:val="000000"/>
            <w:sz w:val="20"/>
            <w:szCs w:val="20"/>
          </w:rPr>
          <w:delText xml:space="preserve"> included</w:delText>
        </w:r>
      </w:del>
      <w:r>
        <w:rPr>
          <w:rFonts w:ascii="Courier New" w:eastAsia="Times New Roman" w:hAnsi="Courier New" w:cs="Courier New"/>
          <w:color w:val="000000"/>
          <w:sz w:val="20"/>
          <w:szCs w:val="20"/>
        </w:rPr>
        <w:t xml:space="preserve">, staff members are trained to speak in </w:t>
      </w:r>
      <w:r>
        <w:rPr>
          <w:rFonts w:ascii="Courier New" w:eastAsia="Times New Roman" w:hAnsi="Courier New" w:cs="Courier New"/>
          <w:color w:val="800000"/>
          <w:sz w:val="20"/>
          <w:szCs w:val="20"/>
        </w:rPr>
        <w:t>\</w:t>
      </w:r>
      <w:proofErr w:type="spellStart"/>
      <w:r>
        <w:rPr>
          <w:rFonts w:ascii="Courier New" w:eastAsia="Times New Roman" w:hAnsi="Courier New" w:cs="Courier New"/>
          <w:color w:val="800000"/>
          <w:sz w:val="20"/>
          <w:szCs w:val="20"/>
        </w:rPr>
        <w:t>textit</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sonkeigo</w:t>
      </w:r>
      <w:proofErr w:type="spellEnd"/>
      <w:r>
        <w:rPr>
          <w:rFonts w:ascii="Courier New" w:eastAsia="Times New Roman" w:hAnsi="Courier New" w:cs="Courier New"/>
          <w:color w:val="000000"/>
          <w:sz w:val="20"/>
          <w:szCs w:val="20"/>
        </w:rPr>
        <w:t>}, or ``respectful language</w:t>
      </w:r>
      <w:del w:id="313" w:author="Author" w:date="2021-02-09T17:26:00Z">
        <w:r w:rsidDel="00FF338B">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w:t>
      </w:r>
      <w:ins w:id="314" w:author="Author" w:date="2021-02-09T17:26:00Z">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one of the most formal of the Japanese formality </w:t>
      </w:r>
      <w:r>
        <w:rPr>
          <w:rFonts w:ascii="Courier New" w:eastAsia="Times New Roman" w:hAnsi="Courier New" w:cs="Courier New"/>
          <w:color w:val="000000"/>
          <w:sz w:val="20"/>
          <w:szCs w:val="20"/>
          <w:u w:val="single"/>
        </w:rPr>
        <w:t>syntaxes</w:t>
      </w:r>
      <w:r>
        <w:rPr>
          <w:rFonts w:ascii="Courier New" w:eastAsia="Times New Roman" w:hAnsi="Courier New" w:cs="Courier New"/>
          <w:color w:val="000000"/>
          <w:sz w:val="20"/>
          <w:szCs w:val="20"/>
        </w:rPr>
        <w:t xml:space="preserve">. </w:t>
      </w:r>
      <w:commentRangeStart w:id="315"/>
      <w:r>
        <w:rPr>
          <w:rFonts w:ascii="Courier New" w:eastAsia="Times New Roman" w:hAnsi="Courier New" w:cs="Courier New"/>
          <w:color w:val="000000"/>
          <w:sz w:val="20"/>
          <w:szCs w:val="20"/>
        </w:rPr>
        <w:t xml:space="preserve">They are also trained to bow </w:t>
      </w:r>
      <w:del w:id="316" w:author="Author" w:date="2021-02-09T17:27:00Z">
        <w:r w:rsidDel="00FF338B">
          <w:rPr>
            <w:rFonts w:ascii="Courier New" w:eastAsia="Times New Roman" w:hAnsi="Courier New" w:cs="Courier New"/>
            <w:color w:val="000000"/>
            <w:sz w:val="20"/>
            <w:szCs w:val="20"/>
          </w:rPr>
          <w:delText xml:space="preserve">with </w:delText>
        </w:r>
      </w:del>
      <w:r>
        <w:rPr>
          <w:rFonts w:ascii="Courier New" w:eastAsia="Times New Roman" w:hAnsi="Courier New" w:cs="Courier New"/>
          <w:color w:val="000000"/>
          <w:sz w:val="20"/>
          <w:szCs w:val="20"/>
        </w:rPr>
        <w:t>different</w:t>
      </w:r>
      <w:ins w:id="317" w:author="Author" w:date="2021-02-09T17:27:00Z">
        <w:r>
          <w:rPr>
            <w:rFonts w:ascii="Courier New" w:eastAsia="Times New Roman" w:hAnsi="Courier New" w:cs="Courier New"/>
            <w:color w:val="000000"/>
            <w:sz w:val="20"/>
            <w:szCs w:val="20"/>
          </w:rPr>
          <w:t>ly</w:t>
        </w:r>
      </w:ins>
      <w:del w:id="318" w:author="Author" w:date="2021-02-09T17:28:00Z">
        <w:r w:rsidDel="00FF338B">
          <w:rPr>
            <w:rFonts w:ascii="Courier New" w:eastAsia="Times New Roman" w:hAnsi="Courier New" w:cs="Courier New"/>
            <w:color w:val="000000"/>
            <w:sz w:val="20"/>
            <w:szCs w:val="20"/>
          </w:rPr>
          <w:delText xml:space="preserve"> depths</w:delText>
        </w:r>
      </w:del>
      <w:r>
        <w:rPr>
          <w:rFonts w:ascii="Courier New" w:eastAsia="Times New Roman" w:hAnsi="Courier New" w:cs="Courier New"/>
          <w:color w:val="000000"/>
          <w:sz w:val="20"/>
          <w:szCs w:val="20"/>
        </w:rPr>
        <w:t xml:space="preserve"> depending on the situation, where a light bow could be used to say</w:t>
      </w:r>
      <w:del w:id="319" w:author="Author" w:date="2021-02-09T17:28:00Z">
        <w:r w:rsidDel="00FF338B">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``Please, allow me to guide you</w:t>
      </w:r>
      <w:del w:id="320" w:author="Author" w:date="2021-02-09T17:28:00Z">
        <w:r w:rsidDel="00FF338B">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w:t>
      </w:r>
      <w:ins w:id="321" w:author="Author" w:date="2021-02-09T17:28:00Z">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Deep bows are</w:t>
      </w:r>
      <w:del w:id="322" w:author="Author" w:date="2021-02-09T17:28:00Z">
        <w:r w:rsidDel="00FF338B">
          <w:rPr>
            <w:rFonts w:ascii="Courier New" w:eastAsia="Times New Roman" w:hAnsi="Courier New" w:cs="Courier New"/>
            <w:color w:val="000000"/>
            <w:sz w:val="20"/>
            <w:szCs w:val="20"/>
          </w:rPr>
          <w:delText xml:space="preserve"> also</w:delText>
        </w:r>
      </w:del>
      <w:r>
        <w:rPr>
          <w:rFonts w:ascii="Courier New" w:eastAsia="Times New Roman" w:hAnsi="Courier New" w:cs="Courier New"/>
          <w:color w:val="000000"/>
          <w:sz w:val="20"/>
          <w:szCs w:val="20"/>
        </w:rPr>
        <w:t xml:space="preserve"> used to apologize for any inconvenience the customer could have</w:t>
      </w:r>
      <w:ins w:id="323" w:author="Author" w:date="2021-02-09T17:28:00Z">
        <w:r>
          <w:rPr>
            <w:rFonts w:ascii="Courier New" w:eastAsia="Times New Roman" w:hAnsi="Courier New" w:cs="Courier New"/>
            <w:color w:val="000000"/>
            <w:sz w:val="20"/>
            <w:szCs w:val="20"/>
          </w:rPr>
          <w:t xml:space="preserve"> faced</w:t>
        </w:r>
      </w:ins>
      <w:r>
        <w:rPr>
          <w:rFonts w:ascii="Courier New" w:eastAsia="Times New Roman" w:hAnsi="Courier New" w:cs="Courier New"/>
          <w:color w:val="000000"/>
          <w:sz w:val="20"/>
          <w:szCs w:val="20"/>
        </w:rPr>
        <w:t>, followed by a very respectful apology.</w:t>
      </w:r>
      <w:commentRangeEnd w:id="315"/>
      <w:r w:rsidR="00AD3970">
        <w:rPr>
          <w:rStyle w:val="CommentReference"/>
        </w:rPr>
        <w:commentReference w:id="315"/>
      </w:r>
      <w:r>
        <w:rPr>
          <w:rFonts w:ascii="Courier New" w:eastAsia="Times New Roman" w:hAnsi="Courier New" w:cs="Courier New"/>
          <w:color w:val="000000"/>
          <w:sz w:val="20"/>
          <w:szCs w:val="20"/>
        </w:rPr>
        <w:t xml:space="preserve"> </w:t>
      </w:r>
      <w:del w:id="324" w:author="Author" w:date="2021-02-09T17:30:00Z">
        <w:r w:rsidDel="00AD3970">
          <w:rPr>
            <w:rFonts w:ascii="Courier New" w:eastAsia="Times New Roman" w:hAnsi="Courier New" w:cs="Courier New"/>
            <w:color w:val="000000"/>
            <w:sz w:val="20"/>
            <w:szCs w:val="20"/>
          </w:rPr>
          <w:delText>In fact, despite</w:delText>
        </w:r>
      </w:del>
      <w:ins w:id="325" w:author="Author" w:date="2021-02-09T17:30:00Z">
        <w:r w:rsidR="00AD3970">
          <w:rPr>
            <w:rFonts w:ascii="Courier New" w:eastAsia="Times New Roman" w:hAnsi="Courier New" w:cs="Courier New"/>
            <w:color w:val="000000"/>
            <w:sz w:val="20"/>
            <w:szCs w:val="20"/>
          </w:rPr>
          <w:t>Although</w:t>
        </w:r>
      </w:ins>
      <w:r>
        <w:rPr>
          <w:rFonts w:ascii="Courier New" w:eastAsia="Times New Roman" w:hAnsi="Courier New" w:cs="Courier New"/>
          <w:color w:val="000000"/>
          <w:sz w:val="20"/>
          <w:szCs w:val="20"/>
        </w:rPr>
        <w:t xml:space="preserve"> the word </w:t>
      </w:r>
      <w:r>
        <w:rPr>
          <w:rFonts w:ascii="Courier New" w:eastAsia="Times New Roman" w:hAnsi="Courier New" w:cs="Courier New"/>
          <w:color w:val="800000"/>
          <w:sz w:val="20"/>
          <w:szCs w:val="20"/>
        </w:rPr>
        <w:t>\</w:t>
      </w:r>
      <w:proofErr w:type="spellStart"/>
      <w:r>
        <w:rPr>
          <w:rFonts w:ascii="Courier New" w:eastAsia="Times New Roman" w:hAnsi="Courier New" w:cs="Courier New"/>
          <w:color w:val="800000"/>
          <w:sz w:val="20"/>
          <w:szCs w:val="20"/>
        </w:rPr>
        <w:t>textit</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omotenashi</w:t>
      </w:r>
      <w:proofErr w:type="spellEnd"/>
      <w:r>
        <w:rPr>
          <w:rFonts w:ascii="Courier New" w:eastAsia="Times New Roman" w:hAnsi="Courier New" w:cs="Courier New"/>
          <w:color w:val="000000"/>
          <w:sz w:val="20"/>
          <w:szCs w:val="20"/>
        </w:rPr>
        <w:t xml:space="preserve">} </w:t>
      </w:r>
      <w:del w:id="326" w:author="Author" w:date="2021-02-09T17:30:00Z">
        <w:r w:rsidDel="00AD3970">
          <w:rPr>
            <w:rFonts w:ascii="Courier New" w:eastAsia="Times New Roman" w:hAnsi="Courier New" w:cs="Courier New"/>
            <w:color w:val="000000"/>
            <w:sz w:val="20"/>
            <w:szCs w:val="20"/>
          </w:rPr>
          <w:delText>bei</w:delText>
        </w:r>
      </w:del>
      <w:del w:id="327" w:author="Author" w:date="2021-02-09T17:31:00Z">
        <w:r w:rsidDel="00AD3970">
          <w:rPr>
            <w:rFonts w:ascii="Courier New" w:eastAsia="Times New Roman" w:hAnsi="Courier New" w:cs="Courier New"/>
            <w:color w:val="000000"/>
            <w:sz w:val="20"/>
            <w:szCs w:val="20"/>
          </w:rPr>
          <w:delText>ng</w:delText>
        </w:r>
      </w:del>
      <w:ins w:id="328" w:author="Author" w:date="2021-02-09T17:31:00Z">
        <w:r w:rsidR="00AD3970">
          <w:rPr>
            <w:rFonts w:ascii="Courier New" w:eastAsia="Times New Roman" w:hAnsi="Courier New" w:cs="Courier New"/>
            <w:color w:val="000000"/>
            <w:sz w:val="20"/>
            <w:szCs w:val="20"/>
          </w:rPr>
          <w:t>can be</w:t>
        </w:r>
      </w:ins>
      <w:r>
        <w:rPr>
          <w:rFonts w:ascii="Courier New" w:eastAsia="Times New Roman" w:hAnsi="Courier New" w:cs="Courier New"/>
          <w:color w:val="000000"/>
          <w:sz w:val="20"/>
          <w:szCs w:val="20"/>
        </w:rPr>
        <w:t xml:space="preserve"> translated directly as ``hospitality</w:t>
      </w:r>
      <w:ins w:id="329" w:author="Author" w:date="2021-02-09T17:31:00Z">
        <w:r w:rsidR="00AD3970">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w:t>
      </w:r>
      <w:del w:id="330" w:author="Author" w:date="2021-02-09T17:31:00Z">
        <w:r w:rsidDel="00AD3970">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it includes both the concepts of hospitality and service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Kuboyama2020</w:t>
      </w:r>
      <w:proofErr w:type="spellEnd"/>
      <w:r>
        <w:rPr>
          <w:rFonts w:ascii="Courier New" w:eastAsia="Times New Roman" w:hAnsi="Courier New" w:cs="Courier New"/>
          <w:color w:val="000000"/>
          <w:sz w:val="20"/>
          <w:szCs w:val="20"/>
        </w:rPr>
        <w:t xml:space="preserve">}. </w:t>
      </w:r>
      <w:commentRangeStart w:id="331"/>
      <w:r>
        <w:rPr>
          <w:rFonts w:ascii="Courier New" w:eastAsia="Times New Roman" w:hAnsi="Courier New" w:cs="Courier New"/>
          <w:color w:val="000000"/>
          <w:sz w:val="20"/>
          <w:szCs w:val="20"/>
        </w:rPr>
        <w:t xml:space="preserve">This hospitality culture permeates every </w:t>
      </w:r>
      <w:del w:id="332" w:author="Author" w:date="2021-02-09T17:31:00Z">
        <w:r w:rsidDel="00AD3970">
          <w:rPr>
            <w:rFonts w:ascii="Courier New" w:eastAsia="Times New Roman" w:hAnsi="Courier New" w:cs="Courier New"/>
            <w:color w:val="000000"/>
            <w:sz w:val="20"/>
            <w:szCs w:val="20"/>
          </w:rPr>
          <w:delText>kind</w:delText>
        </w:r>
      </w:del>
      <w:ins w:id="333" w:author="Author" w:date="2021-02-09T17:31:00Z">
        <w:r w:rsidR="00AD3970">
          <w:rPr>
            <w:rFonts w:ascii="Courier New" w:eastAsia="Times New Roman" w:hAnsi="Courier New" w:cs="Courier New"/>
            <w:color w:val="000000"/>
            <w:sz w:val="20"/>
            <w:szCs w:val="20"/>
          </w:rPr>
          <w:t>type</w:t>
        </w:r>
      </w:ins>
      <w:r>
        <w:rPr>
          <w:rFonts w:ascii="Courier New" w:eastAsia="Times New Roman" w:hAnsi="Courier New" w:cs="Courier New"/>
          <w:color w:val="000000"/>
          <w:sz w:val="20"/>
          <w:szCs w:val="20"/>
        </w:rPr>
        <w:t xml:space="preserve"> of business with customer interaction in Japan. A simple convenience shop could express all of these hospitality and service standards, which are not exclusive to hotels. </w:t>
      </w:r>
      <w:commentRangeEnd w:id="331"/>
      <w:r w:rsidR="00AD3970">
        <w:rPr>
          <w:rStyle w:val="CommentReference"/>
        </w:rPr>
        <w:commentReference w:id="331"/>
      </w:r>
      <w:r>
        <w:rPr>
          <w:rFonts w:ascii="Courier New" w:eastAsia="Times New Roman" w:hAnsi="Courier New" w:cs="Courier New"/>
          <w:color w:val="000000"/>
          <w:sz w:val="20"/>
          <w:szCs w:val="20"/>
        </w:rPr>
        <w:t xml:space="preserve"> </w:t>
      </w:r>
    </w:p>
    <w:p w14:paraId="5CD8B87E"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2AAA2C" w14:textId="5F5646CC"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It stands to reason that this cultural aspect of hospitality would be a positive </w:t>
      </w:r>
      <w:del w:id="334" w:author="Author" w:date="2021-02-09T17:33:00Z">
        <w:r w:rsidDel="00AD3970">
          <w:rPr>
            <w:rFonts w:ascii="Courier New" w:eastAsia="Times New Roman" w:hAnsi="Courier New" w:cs="Courier New"/>
            <w:color w:val="000000"/>
            <w:sz w:val="20"/>
            <w:szCs w:val="20"/>
          </w:rPr>
          <w:delText>aspect that would be at the top of</w:delText>
        </w:r>
      </w:del>
      <w:ins w:id="335" w:author="Author" w:date="2021-02-09T17:33:00Z">
        <w:r w:rsidR="00AD3970">
          <w:rPr>
            <w:rFonts w:ascii="Courier New" w:eastAsia="Times New Roman" w:hAnsi="Courier New" w:cs="Courier New"/>
            <w:color w:val="000000"/>
            <w:sz w:val="20"/>
            <w:szCs w:val="20"/>
          </w:rPr>
          <w:t>factor in influencing customer</w:t>
        </w:r>
      </w:ins>
      <w:r>
        <w:rPr>
          <w:rFonts w:ascii="Courier New" w:eastAsia="Times New Roman" w:hAnsi="Courier New" w:cs="Courier New"/>
          <w:color w:val="000000"/>
          <w:sz w:val="20"/>
          <w:szCs w:val="20"/>
        </w:rPr>
        <w:t xml:space="preserve"> satisfaction</w:t>
      </w:r>
      <w:del w:id="336" w:author="Author" w:date="2021-02-09T17:33:00Z">
        <w:r w:rsidDel="00AD3970">
          <w:rPr>
            <w:rFonts w:ascii="Courier New" w:eastAsia="Times New Roman" w:hAnsi="Courier New" w:cs="Courier New"/>
            <w:color w:val="000000"/>
            <w:sz w:val="20"/>
            <w:szCs w:val="20"/>
          </w:rPr>
          <w:delText xml:space="preserve"> for any cus</w:delText>
        </w:r>
      </w:del>
      <w:del w:id="337" w:author="Author" w:date="2021-02-09T17:34:00Z">
        <w:r w:rsidDel="00AD3970">
          <w:rPr>
            <w:rFonts w:ascii="Courier New" w:eastAsia="Times New Roman" w:hAnsi="Courier New" w:cs="Courier New"/>
            <w:color w:val="000000"/>
            <w:sz w:val="20"/>
            <w:szCs w:val="20"/>
          </w:rPr>
          <w:delText>tomer</w:delText>
        </w:r>
      </w:del>
      <w:r>
        <w:rPr>
          <w:rFonts w:ascii="Courier New" w:eastAsia="Times New Roman" w:hAnsi="Courier New" w:cs="Courier New"/>
          <w:color w:val="000000"/>
          <w:sz w:val="20"/>
          <w:szCs w:val="20"/>
        </w:rPr>
        <w:t xml:space="preserve">. However, in many cases, other factors such as proximity to a convenience store, transport availability, or room quality might be more critical to a customer.  In this study, we cannot </w:t>
      </w:r>
      <w:ins w:id="338" w:author="Author" w:date="2021-02-09T14:08:00Z">
        <w:r>
          <w:rPr>
            <w:rFonts w:ascii="Courier New" w:eastAsia="Times New Roman" w:hAnsi="Courier New" w:cs="Courier New"/>
            <w:color w:val="000000"/>
            <w:sz w:val="20"/>
            <w:szCs w:val="20"/>
            <w:u w:val="single"/>
          </w:rPr>
          <w:t>direct</w:t>
        </w:r>
        <w:r>
          <w:rPr>
            <w:rFonts w:ascii="Courier New" w:eastAsia="Times New Roman" w:hAnsi="Courier New" w:cs="Courier New"/>
            <w:color w:val="000000"/>
            <w:sz w:val="20"/>
            <w:szCs w:val="20"/>
          </w:rPr>
          <w:t xml:space="preserve">ly </w:t>
        </w:r>
      </w:ins>
      <w:r>
        <w:rPr>
          <w:rFonts w:ascii="Courier New" w:eastAsia="Times New Roman" w:hAnsi="Courier New" w:cs="Courier New"/>
          <w:color w:val="000000"/>
          <w:sz w:val="20"/>
          <w:szCs w:val="20"/>
        </w:rPr>
        <w:t xml:space="preserve">determine whether </w:t>
      </w:r>
      <w:del w:id="339" w:author="Author" w:date="2021-02-09T14:08:00Z">
        <w:r w:rsidR="005B623A" w:rsidRPr="005B623A">
          <w:rPr>
            <w:rFonts w:ascii="Courier New" w:eastAsia="Times New Roman" w:hAnsi="Courier New" w:cs="Courier New"/>
            <w:color w:val="000000"/>
            <w:sz w:val="20"/>
            <w:szCs w:val="20"/>
          </w:rPr>
          <w:delText xml:space="preserve">or not </w:delText>
        </w:r>
      </w:del>
      <w:r>
        <w:rPr>
          <w:rFonts w:ascii="Courier New" w:eastAsia="Times New Roman" w:hAnsi="Courier New" w:cs="Courier New"/>
          <w:color w:val="000000"/>
          <w:sz w:val="20"/>
          <w:szCs w:val="20"/>
        </w:rPr>
        <w:t>a hotel is practicing</w:t>
      </w:r>
      <w:del w:id="340" w:author="Author" w:date="2021-02-09T17:34:00Z">
        <w:r w:rsidDel="00AD3970">
          <w:rPr>
            <w:rFonts w:ascii="Courier New" w:eastAsia="Times New Roman" w:hAnsi="Courier New" w:cs="Courier New"/>
            <w:color w:val="000000"/>
            <w:sz w:val="20"/>
            <w:szCs w:val="20"/>
          </w:rPr>
          <w:delText xml:space="preserve"> with</w:delText>
        </w:r>
      </w:del>
      <w:r>
        <w:rPr>
          <w:rFonts w:ascii="Courier New" w:eastAsia="Times New Roman" w:hAnsi="Courier New" w:cs="Courier New"/>
          <w:color w:val="000000"/>
          <w:sz w:val="20"/>
          <w:szCs w:val="20"/>
        </w:rPr>
        <w:t xml:space="preserve"> the cultural standards of </w:t>
      </w:r>
      <w:r>
        <w:rPr>
          <w:rFonts w:ascii="Courier New" w:eastAsia="Times New Roman" w:hAnsi="Courier New" w:cs="Courier New"/>
          <w:color w:val="800000"/>
          <w:sz w:val="20"/>
          <w:szCs w:val="20"/>
        </w:rPr>
        <w:t>\</w:t>
      </w:r>
      <w:proofErr w:type="spellStart"/>
      <w:r>
        <w:rPr>
          <w:rFonts w:ascii="Courier New" w:eastAsia="Times New Roman" w:hAnsi="Courier New" w:cs="Courier New"/>
          <w:color w:val="800000"/>
          <w:sz w:val="20"/>
          <w:szCs w:val="20"/>
        </w:rPr>
        <w:t>textit</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omotenashi</w:t>
      </w:r>
      <w:proofErr w:type="spellEnd"/>
      <w:del w:id="341" w:author="Author" w:date="2021-02-09T14:08:00Z">
        <w:r w:rsidR="005B623A" w:rsidRPr="005B623A">
          <w:rPr>
            <w:rFonts w:ascii="Courier New" w:eastAsia="Times New Roman" w:hAnsi="Courier New" w:cs="Courier New"/>
            <w:color w:val="000000"/>
            <w:sz w:val="20"/>
            <w:szCs w:val="20"/>
          </w:rPr>
          <w:delText>} directly.</w:delText>
        </w:r>
      </w:del>
      <w:ins w:id="342" w:author="Author" w:date="2021-02-09T14:08:00Z">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Instead, we consider it as a cultural factor that influences all businesses in Japan. We then observe the customers' evaluations regarding service and hospitality factors in general</w:t>
      </w:r>
      <w:del w:id="343" w:author="Author" w:date="2021-02-09T17:34:00Z">
        <w:r w:rsidDel="00AD3970">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w:t>
      </w:r>
      <w:del w:id="344" w:author="Author" w:date="2021-02-09T17:34:00Z">
        <w:r w:rsidDel="00AD3970">
          <w:rPr>
            <w:rFonts w:ascii="Courier New" w:eastAsia="Times New Roman" w:hAnsi="Courier New" w:cs="Courier New"/>
            <w:color w:val="000000"/>
            <w:sz w:val="20"/>
            <w:szCs w:val="20"/>
          </w:rPr>
          <w:delText>which</w:delText>
        </w:r>
      </w:del>
      <w:ins w:id="345" w:author="Author" w:date="2021-02-09T17:34:00Z">
        <w:r w:rsidR="00AD3970">
          <w:rPr>
            <w:rFonts w:ascii="Courier New" w:eastAsia="Times New Roman" w:hAnsi="Courier New" w:cs="Courier New"/>
            <w:color w:val="000000"/>
            <w:sz w:val="20"/>
            <w:szCs w:val="20"/>
          </w:rPr>
          <w:t>and</w:t>
        </w:r>
      </w:ins>
      <w:r>
        <w:rPr>
          <w:rFonts w:ascii="Courier New" w:eastAsia="Times New Roman" w:hAnsi="Courier New" w:cs="Courier New"/>
          <w:color w:val="000000"/>
          <w:sz w:val="20"/>
          <w:szCs w:val="20"/>
        </w:rPr>
        <w:t xml:space="preserve"> </w:t>
      </w:r>
      <w:del w:id="346" w:author="Author" w:date="2021-02-09T17:34:00Z">
        <w:r w:rsidDel="00AD3970">
          <w:rPr>
            <w:rFonts w:ascii="Courier New" w:eastAsia="Times New Roman" w:hAnsi="Courier New" w:cs="Courier New"/>
            <w:color w:val="000000"/>
            <w:sz w:val="20"/>
            <w:szCs w:val="20"/>
          </w:rPr>
          <w:delText xml:space="preserve">can be </w:delText>
        </w:r>
      </w:del>
      <w:r>
        <w:rPr>
          <w:rFonts w:ascii="Courier New" w:eastAsia="Times New Roman" w:hAnsi="Courier New" w:cs="Courier New"/>
          <w:color w:val="000000"/>
          <w:sz w:val="20"/>
          <w:szCs w:val="20"/>
        </w:rPr>
        <w:t>compare</w:t>
      </w:r>
      <w:del w:id="347" w:author="Author" w:date="2021-02-09T17:35:00Z">
        <w:r w:rsidDel="00AD3970">
          <w:rPr>
            <w:rFonts w:ascii="Courier New" w:eastAsia="Times New Roman" w:hAnsi="Courier New" w:cs="Courier New"/>
            <w:color w:val="000000"/>
            <w:sz w:val="20"/>
            <w:szCs w:val="20"/>
          </w:rPr>
          <w:delText>d</w:delText>
        </w:r>
      </w:del>
      <w:r>
        <w:rPr>
          <w:rFonts w:ascii="Courier New" w:eastAsia="Times New Roman" w:hAnsi="Courier New" w:cs="Courier New"/>
          <w:color w:val="000000"/>
          <w:sz w:val="20"/>
          <w:szCs w:val="20"/>
        </w:rPr>
        <w:t xml:space="preserve"> to other places and business practices in the world. In summary, </w:t>
      </w:r>
      <w:del w:id="348" w:author="Author" w:date="2021-02-09T17:35:00Z">
        <w:r w:rsidDel="00AD3970">
          <w:rPr>
            <w:rFonts w:ascii="Courier New" w:eastAsia="Times New Roman" w:hAnsi="Courier New" w:cs="Courier New"/>
            <w:color w:val="000000"/>
            <w:sz w:val="20"/>
            <w:szCs w:val="20"/>
          </w:rPr>
          <w:delText>our study</w:delText>
        </w:r>
      </w:del>
      <w:ins w:id="349" w:author="Author" w:date="2021-02-09T17:35:00Z">
        <w:r w:rsidR="00AD3970">
          <w:rPr>
            <w:rFonts w:ascii="Courier New" w:eastAsia="Times New Roman" w:hAnsi="Courier New" w:cs="Courier New"/>
            <w:color w:val="000000"/>
            <w:sz w:val="20"/>
            <w:szCs w:val="20"/>
          </w:rPr>
          <w:t>we</w:t>
        </w:r>
      </w:ins>
      <w:r>
        <w:rPr>
          <w:rFonts w:ascii="Courier New" w:eastAsia="Times New Roman" w:hAnsi="Courier New" w:cs="Courier New"/>
          <w:color w:val="000000"/>
          <w:sz w:val="20"/>
          <w:szCs w:val="20"/>
        </w:rPr>
        <w:t xml:space="preserve"> consider</w:t>
      </w:r>
      <w:del w:id="350" w:author="Author" w:date="2021-02-09T17:35:00Z">
        <w:r w:rsidDel="00AD3970">
          <w:rPr>
            <w:rFonts w:ascii="Courier New" w:eastAsia="Times New Roman" w:hAnsi="Courier New" w:cs="Courier New"/>
            <w:color w:val="000000"/>
            <w:sz w:val="20"/>
            <w:szCs w:val="20"/>
          </w:rPr>
          <w:delText>s</w:delText>
        </w:r>
      </w:del>
      <w:r>
        <w:rPr>
          <w:rFonts w:ascii="Courier New" w:eastAsia="Times New Roman" w:hAnsi="Courier New" w:cs="Courier New"/>
          <w:color w:val="000000"/>
          <w:sz w:val="20"/>
          <w:szCs w:val="20"/>
        </w:rPr>
        <w:t xml:space="preserve"> the influence of the cultural aspect of </w:t>
      </w:r>
      <w:r>
        <w:rPr>
          <w:rFonts w:ascii="Courier New" w:eastAsia="Times New Roman" w:hAnsi="Courier New" w:cs="Courier New"/>
          <w:color w:val="800000"/>
          <w:sz w:val="20"/>
          <w:szCs w:val="20"/>
        </w:rPr>
        <w:t>\</w:t>
      </w:r>
      <w:proofErr w:type="spellStart"/>
      <w:r>
        <w:rPr>
          <w:rFonts w:ascii="Courier New" w:eastAsia="Times New Roman" w:hAnsi="Courier New" w:cs="Courier New"/>
          <w:color w:val="800000"/>
          <w:sz w:val="20"/>
          <w:szCs w:val="20"/>
        </w:rPr>
        <w:t>textit</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omotenashi</w:t>
      </w:r>
      <w:proofErr w:type="spellEnd"/>
      <w:r>
        <w:rPr>
          <w:rFonts w:ascii="Courier New" w:eastAsia="Times New Roman" w:hAnsi="Courier New" w:cs="Courier New"/>
          <w:color w:val="000000"/>
          <w:sz w:val="20"/>
          <w:szCs w:val="20"/>
        </w:rPr>
        <w:t>} while analyzing the evaluations o</w:t>
      </w:r>
      <w:ins w:id="351" w:author="Author" w:date="2021-02-09T17:35:00Z">
        <w:r w:rsidR="00AD3970">
          <w:rPr>
            <w:rFonts w:ascii="Courier New" w:eastAsia="Times New Roman" w:hAnsi="Courier New" w:cs="Courier New"/>
            <w:color w:val="000000"/>
            <w:sz w:val="20"/>
            <w:szCs w:val="20"/>
          </w:rPr>
          <w:t>n</w:t>
        </w:r>
      </w:ins>
      <w:del w:id="352" w:author="Author" w:date="2021-02-09T17:35:00Z">
        <w:r w:rsidDel="00AD3970">
          <w:rPr>
            <w:rFonts w:ascii="Courier New" w:eastAsia="Times New Roman" w:hAnsi="Courier New" w:cs="Courier New"/>
            <w:color w:val="000000"/>
            <w:sz w:val="20"/>
            <w:szCs w:val="20"/>
          </w:rPr>
          <w:delText>f</w:delText>
        </w:r>
      </w:del>
      <w:r>
        <w:rPr>
          <w:rFonts w:ascii="Courier New" w:eastAsia="Times New Roman" w:hAnsi="Courier New" w:cs="Courier New"/>
          <w:color w:val="000000"/>
          <w:sz w:val="20"/>
          <w:szCs w:val="20"/>
        </w:rPr>
        <w:t xml:space="preserve"> service and hospitality factors that are universal to all hotels in any country.</w:t>
      </w:r>
    </w:p>
    <w:p w14:paraId="5CCEF8C7"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2ADD3D" w14:textId="349E97BA"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Therefore</w:t>
      </w:r>
      <w:ins w:id="353" w:author="Author" w:date="2021-02-09T14:08:00Z">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we pose </w:t>
      </w:r>
      <w:del w:id="354" w:author="Author" w:date="2021-02-09T17:36:00Z">
        <w:r w:rsidDel="00AD3970">
          <w:rPr>
            <w:rFonts w:ascii="Courier New" w:eastAsia="Times New Roman" w:hAnsi="Courier New" w:cs="Courier New"/>
            <w:color w:val="000000"/>
            <w:sz w:val="20"/>
            <w:szCs w:val="20"/>
          </w:rPr>
          <w:delText>a</w:delText>
        </w:r>
      </w:del>
      <w:ins w:id="355" w:author="Author" w:date="2021-02-09T17:36:00Z">
        <w:r w:rsidR="00AD3970">
          <w:rPr>
            <w:rFonts w:ascii="Courier New" w:eastAsia="Times New Roman" w:hAnsi="Courier New" w:cs="Courier New"/>
            <w:color w:val="000000"/>
            <w:sz w:val="20"/>
            <w:szCs w:val="20"/>
          </w:rPr>
          <w:t>the following</w:t>
        </w:r>
      </w:ins>
      <w:r>
        <w:rPr>
          <w:rFonts w:ascii="Courier New" w:eastAsia="Times New Roman" w:hAnsi="Courier New" w:cs="Courier New"/>
          <w:color w:val="000000"/>
          <w:sz w:val="20"/>
          <w:szCs w:val="20"/>
        </w:rPr>
        <w:t xml:space="preserve"> research question</w:t>
      </w:r>
      <w:del w:id="356" w:author="Author" w:date="2021-02-09T17:36:00Z">
        <w:r w:rsidDel="00AD3970">
          <w:rPr>
            <w:rFonts w:ascii="Courier New" w:eastAsia="Times New Roman" w:hAnsi="Courier New" w:cs="Courier New"/>
            <w:color w:val="000000"/>
            <w:sz w:val="20"/>
            <w:szCs w:val="20"/>
          </w:rPr>
          <w:delText xml:space="preserve"> for our study</w:delText>
        </w:r>
      </w:del>
      <w:r>
        <w:rPr>
          <w:rFonts w:ascii="Courier New" w:eastAsia="Times New Roman" w:hAnsi="Courier New" w:cs="Courier New"/>
          <w:color w:val="000000"/>
          <w:sz w:val="20"/>
          <w:szCs w:val="20"/>
        </w:rPr>
        <w:t>:</w:t>
      </w:r>
    </w:p>
    <w:p w14:paraId="06761E2B"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700327"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CC"/>
          <w:sz w:val="20"/>
          <w:szCs w:val="20"/>
        </w:rPr>
        <w:t>\begin</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subrsq</w:t>
      </w:r>
      <w:proofErr w:type="spellEnd"/>
      <w:r>
        <w:rPr>
          <w:rFonts w:ascii="Courier New" w:eastAsia="Times New Roman" w:hAnsi="Courier New" w:cs="Courier New"/>
          <w:color w:val="000000"/>
          <w:sz w:val="20"/>
          <w:szCs w:val="20"/>
        </w:rPr>
        <w:t>}</w:t>
      </w:r>
    </w:p>
    <w:p w14:paraId="7035DD76"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CC"/>
          <w:sz w:val="20"/>
          <w:szCs w:val="20"/>
        </w:rPr>
        <w:t>\begin</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rsq</w:t>
      </w:r>
      <w:proofErr w:type="spellEnd"/>
      <w:r>
        <w:rPr>
          <w:rFonts w:ascii="Courier New" w:eastAsia="Times New Roman" w:hAnsi="Courier New" w:cs="Courier New"/>
          <w:color w:val="000000"/>
          <w:sz w:val="20"/>
          <w:szCs w:val="20"/>
        </w:rPr>
        <w:t>}</w:t>
      </w:r>
    </w:p>
    <w:p w14:paraId="5D7DE017"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CC"/>
          <w:sz w:val="20"/>
          <w:szCs w:val="20"/>
        </w:rPr>
        <w:t>\label{</w:t>
      </w:r>
      <w:proofErr w:type="spellStart"/>
      <w:r>
        <w:rPr>
          <w:rFonts w:ascii="Courier New" w:eastAsia="Times New Roman" w:hAnsi="Courier New" w:cs="Courier New"/>
          <w:b/>
          <w:bCs/>
          <w:color w:val="0000CC"/>
          <w:sz w:val="20"/>
          <w:szCs w:val="20"/>
        </w:rPr>
        <w:t>rsq:hospitality</w:t>
      </w:r>
      <w:proofErr w:type="spellEnd"/>
      <w:r>
        <w:rPr>
          <w:rFonts w:ascii="Courier New" w:eastAsia="Times New Roman" w:hAnsi="Courier New" w:cs="Courier New"/>
          <w:b/>
          <w:bCs/>
          <w:color w:val="0000CC"/>
          <w:sz w:val="20"/>
          <w:szCs w:val="20"/>
        </w:rPr>
        <w:t>}</w:t>
      </w:r>
    </w:p>
    <w:p w14:paraId="410AC5AC"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To what degree are Chinese and Western tourists satisfied with Japanese hospitality factors such as staff behavior or service?</w:t>
      </w:r>
    </w:p>
    <w:p w14:paraId="554E1FDD"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CC"/>
          <w:sz w:val="20"/>
          <w:szCs w:val="20"/>
        </w:rPr>
        <w:t>\end</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rsq</w:t>
      </w:r>
      <w:proofErr w:type="spellEnd"/>
      <w:r>
        <w:rPr>
          <w:rFonts w:ascii="Courier New" w:eastAsia="Times New Roman" w:hAnsi="Courier New" w:cs="Courier New"/>
          <w:color w:val="000000"/>
          <w:sz w:val="20"/>
          <w:szCs w:val="20"/>
        </w:rPr>
        <w:t>}</w:t>
      </w:r>
    </w:p>
    <w:p w14:paraId="31294CF5"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7A2D85" w14:textId="5F9B2179"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However, Japanese hospitality </w:t>
      </w:r>
      <w:del w:id="357" w:author="Author" w:date="2021-02-09T17:36:00Z">
        <w:r w:rsidDel="00AD3970">
          <w:rPr>
            <w:rFonts w:ascii="Courier New" w:eastAsia="Times New Roman" w:hAnsi="Courier New" w:cs="Courier New"/>
            <w:color w:val="000000"/>
            <w:sz w:val="20"/>
            <w:szCs w:val="20"/>
          </w:rPr>
          <w:delText>comes from</w:delText>
        </w:r>
      </w:del>
      <w:ins w:id="358" w:author="Author" w:date="2021-02-09T17:36:00Z">
        <w:r w:rsidR="00AD3970">
          <w:rPr>
            <w:rFonts w:ascii="Courier New" w:eastAsia="Times New Roman" w:hAnsi="Courier New" w:cs="Courier New"/>
            <w:color w:val="000000"/>
            <w:sz w:val="20"/>
            <w:szCs w:val="20"/>
          </w:rPr>
          <w:t>is based on the</w:t>
        </w:r>
      </w:ins>
      <w:r>
        <w:rPr>
          <w:rFonts w:ascii="Courier New" w:eastAsia="Times New Roman" w:hAnsi="Courier New" w:cs="Courier New"/>
          <w:color w:val="000000"/>
          <w:sz w:val="20"/>
          <w:szCs w:val="20"/>
        </w:rPr>
        <w:t xml:space="preserve"> Japanese culture. Different cultures interacting with it could </w:t>
      </w:r>
      <w:del w:id="359" w:author="Author" w:date="2021-02-09T17:36:00Z">
        <w:r w:rsidDel="00AD3970">
          <w:rPr>
            <w:rFonts w:ascii="Courier New" w:eastAsia="Times New Roman" w:hAnsi="Courier New" w:cs="Courier New"/>
            <w:color w:val="000000"/>
            <w:sz w:val="20"/>
            <w:szCs w:val="20"/>
          </w:rPr>
          <w:delText>have</w:delText>
        </w:r>
      </w:del>
      <w:ins w:id="360" w:author="Author" w:date="2021-02-09T17:36:00Z">
        <w:r w:rsidR="00AD3970">
          <w:rPr>
            <w:rFonts w:ascii="Courier New" w:eastAsia="Times New Roman" w:hAnsi="Courier New" w:cs="Courier New"/>
            <w:color w:val="000000"/>
            <w:sz w:val="20"/>
            <w:szCs w:val="20"/>
          </w:rPr>
          <w:t>provide</w:t>
        </w:r>
      </w:ins>
      <w:r>
        <w:rPr>
          <w:rFonts w:ascii="Courier New" w:eastAsia="Times New Roman" w:hAnsi="Courier New" w:cs="Courier New"/>
          <w:color w:val="000000"/>
          <w:sz w:val="20"/>
          <w:szCs w:val="20"/>
        </w:rPr>
        <w:t xml:space="preserve"> a different evaluation of it. </w:t>
      </w:r>
      <w:del w:id="361" w:author="Author" w:date="2021-02-09T17:37:00Z">
        <w:r w:rsidDel="00AD3970">
          <w:rPr>
            <w:rFonts w:ascii="Courier New" w:eastAsia="Times New Roman" w:hAnsi="Courier New" w:cs="Courier New"/>
            <w:color w:val="000000"/>
            <w:sz w:val="20"/>
            <w:szCs w:val="20"/>
          </w:rPr>
          <w:delText>While s</w:delText>
        </w:r>
      </w:del>
      <w:ins w:id="362" w:author="Author" w:date="2021-02-09T17:37:00Z">
        <w:r w:rsidR="00AD3970">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ome might be impressed by it, </w:t>
      </w:r>
      <w:ins w:id="363" w:author="Author" w:date="2021-02-09T17:37:00Z">
        <w:r w:rsidR="00AD3970">
          <w:rPr>
            <w:rFonts w:ascii="Courier New" w:eastAsia="Times New Roman" w:hAnsi="Courier New" w:cs="Courier New"/>
            <w:color w:val="000000"/>
            <w:sz w:val="20"/>
            <w:szCs w:val="20"/>
          </w:rPr>
          <w:t xml:space="preserve">whereas </w:t>
        </w:r>
      </w:ins>
      <w:r>
        <w:rPr>
          <w:rFonts w:ascii="Courier New" w:eastAsia="Times New Roman" w:hAnsi="Courier New" w:cs="Courier New"/>
          <w:color w:val="000000"/>
          <w:sz w:val="20"/>
          <w:szCs w:val="20"/>
        </w:rPr>
        <w:t xml:space="preserve">some might consider other factors more important to their stay in a hotel. This point leads us to a derivative of the </w:t>
      </w:r>
      <w:del w:id="364" w:author="Author" w:date="2021-02-09T17:37:00Z">
        <w:r w:rsidDel="00AD3970">
          <w:rPr>
            <w:rFonts w:ascii="Courier New" w:eastAsia="Times New Roman" w:hAnsi="Courier New" w:cs="Courier New"/>
            <w:color w:val="000000"/>
            <w:sz w:val="20"/>
            <w:szCs w:val="20"/>
          </w:rPr>
          <w:delText>above</w:delText>
        </w:r>
      </w:del>
      <w:ins w:id="365" w:author="Author" w:date="2021-02-09T17:37:00Z">
        <w:r w:rsidR="00AD3970">
          <w:rPr>
            <w:rFonts w:ascii="Courier New" w:eastAsia="Times New Roman" w:hAnsi="Courier New" w:cs="Courier New"/>
            <w:color w:val="000000"/>
            <w:sz w:val="20"/>
            <w:szCs w:val="20"/>
          </w:rPr>
          <w:t>aforementioned</w:t>
        </w:r>
      </w:ins>
      <w:r>
        <w:rPr>
          <w:rFonts w:ascii="Courier New" w:eastAsia="Times New Roman" w:hAnsi="Courier New" w:cs="Courier New"/>
          <w:color w:val="000000"/>
          <w:sz w:val="20"/>
          <w:szCs w:val="20"/>
        </w:rPr>
        <w:t xml:space="preserve"> research question:</w:t>
      </w:r>
    </w:p>
    <w:p w14:paraId="22310AFB"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7EF37C"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CC"/>
          <w:sz w:val="20"/>
          <w:szCs w:val="20"/>
        </w:rPr>
        <w:t>\begin</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rsq</w:t>
      </w:r>
      <w:proofErr w:type="spellEnd"/>
      <w:r>
        <w:rPr>
          <w:rFonts w:ascii="Courier New" w:eastAsia="Times New Roman" w:hAnsi="Courier New" w:cs="Courier New"/>
          <w:color w:val="000000"/>
          <w:sz w:val="20"/>
          <w:szCs w:val="20"/>
        </w:rPr>
        <w:t>}</w:t>
      </w:r>
    </w:p>
    <w:p w14:paraId="774FADA4"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CC"/>
          <w:sz w:val="20"/>
          <w:szCs w:val="20"/>
        </w:rPr>
        <w:t>\label{</w:t>
      </w:r>
      <w:proofErr w:type="spellStart"/>
      <w:r>
        <w:rPr>
          <w:rFonts w:ascii="Courier New" w:eastAsia="Times New Roman" w:hAnsi="Courier New" w:cs="Courier New"/>
          <w:b/>
          <w:bCs/>
          <w:color w:val="0000CC"/>
          <w:sz w:val="20"/>
          <w:szCs w:val="20"/>
        </w:rPr>
        <w:t>rsq:hospitality_both</w:t>
      </w:r>
      <w:proofErr w:type="spellEnd"/>
      <w:r>
        <w:rPr>
          <w:rFonts w:ascii="Courier New" w:eastAsia="Times New Roman" w:hAnsi="Courier New" w:cs="Courier New"/>
          <w:b/>
          <w:bCs/>
          <w:color w:val="0000CC"/>
          <w:sz w:val="20"/>
          <w:szCs w:val="20"/>
        </w:rPr>
        <w:t>}</w:t>
      </w:r>
    </w:p>
    <w:p w14:paraId="46C5655D"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Do Western and Chinese tourists have a different evaluation of Japanese hospitality factors such as staff behavior or service?</w:t>
      </w:r>
    </w:p>
    <w:p w14:paraId="1DCE7322"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lastRenderedPageBreak/>
        <w:t xml:space="preserve">    </w:t>
      </w:r>
      <w:r>
        <w:rPr>
          <w:rFonts w:ascii="Courier New" w:eastAsia="Times New Roman" w:hAnsi="Courier New" w:cs="Courier New"/>
          <w:color w:val="0000CC"/>
          <w:sz w:val="20"/>
          <w:szCs w:val="20"/>
        </w:rPr>
        <w:t>\end</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rsq</w:t>
      </w:r>
      <w:proofErr w:type="spellEnd"/>
      <w:r>
        <w:rPr>
          <w:rFonts w:ascii="Courier New" w:eastAsia="Times New Roman" w:hAnsi="Courier New" w:cs="Courier New"/>
          <w:color w:val="000000"/>
          <w:sz w:val="20"/>
          <w:szCs w:val="20"/>
        </w:rPr>
        <w:t>}</w:t>
      </w:r>
    </w:p>
    <w:p w14:paraId="1423AABC"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CC"/>
          <w:sz w:val="20"/>
          <w:szCs w:val="20"/>
        </w:rPr>
        <w:t>\end</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subrsq</w:t>
      </w:r>
      <w:proofErr w:type="spellEnd"/>
      <w:r>
        <w:rPr>
          <w:rFonts w:ascii="Courier New" w:eastAsia="Times New Roman" w:hAnsi="Courier New" w:cs="Courier New"/>
          <w:color w:val="000000"/>
          <w:sz w:val="20"/>
          <w:szCs w:val="20"/>
        </w:rPr>
        <w:t>}</w:t>
      </w:r>
    </w:p>
    <w:p w14:paraId="3759976F"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134C74"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CC"/>
          <w:sz w:val="20"/>
          <w:szCs w:val="20"/>
        </w:rPr>
        <w:t>\subsection{Customer satisfaction and dissatisfaction towards individual factors during hotel stay}\</w:t>
      </w:r>
      <w:proofErr w:type="gramStart"/>
      <w:r>
        <w:rPr>
          <w:rFonts w:ascii="Courier New" w:eastAsia="Times New Roman" w:hAnsi="Courier New" w:cs="Courier New"/>
          <w:b/>
          <w:bCs/>
          <w:color w:val="0000CC"/>
          <w:sz w:val="20"/>
          <w:szCs w:val="20"/>
        </w:rPr>
        <w:t>label{</w:t>
      </w:r>
      <w:proofErr w:type="spellStart"/>
      <w:proofErr w:type="gramEnd"/>
      <w:r>
        <w:rPr>
          <w:rFonts w:ascii="Courier New" w:eastAsia="Times New Roman" w:hAnsi="Courier New" w:cs="Courier New"/>
          <w:b/>
          <w:bCs/>
          <w:color w:val="0000CC"/>
          <w:sz w:val="20"/>
          <w:szCs w:val="20"/>
        </w:rPr>
        <w:t>theory_satisfaction</w:t>
      </w:r>
      <w:proofErr w:type="spellEnd"/>
      <w:r>
        <w:rPr>
          <w:rFonts w:ascii="Courier New" w:eastAsia="Times New Roman" w:hAnsi="Courier New" w:cs="Courier New"/>
          <w:b/>
          <w:bCs/>
          <w:color w:val="0000CC"/>
          <w:sz w:val="20"/>
          <w:szCs w:val="20"/>
        </w:rPr>
        <w:t>}</w:t>
      </w:r>
    </w:p>
    <w:p w14:paraId="1668AA6D"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5ED87D"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Customer satisfaction in tourism has been analyzed since decades past,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hunt1975</w:t>
      </w:r>
      <w:proofErr w:type="spellEnd"/>
      <w:r>
        <w:rPr>
          <w:rFonts w:ascii="Courier New" w:eastAsia="Times New Roman" w:hAnsi="Courier New" w:cs="Courier New"/>
          <w:color w:val="000000"/>
          <w:sz w:val="20"/>
          <w:szCs w:val="20"/>
        </w:rPr>
        <w:t xml:space="preserve">} having defined customer satisfaction as the realization or overcoming of expectations towards the service.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oliver1981</w:t>
      </w:r>
      <w:proofErr w:type="spellEnd"/>
      <w:r>
        <w:rPr>
          <w:rFonts w:ascii="Courier New" w:eastAsia="Times New Roman" w:hAnsi="Courier New" w:cs="Courier New"/>
          <w:color w:val="000000"/>
          <w:sz w:val="20"/>
          <w:szCs w:val="20"/>
        </w:rPr>
        <w:t xml:space="preserve">} defined it as an emotional response to the provided services in retail and other contexts, and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oh1996</w:t>
      </w:r>
      <w:proofErr w:type="spellEnd"/>
      <w:r>
        <w:rPr>
          <w:rFonts w:ascii="Courier New" w:eastAsia="Times New Roman" w:hAnsi="Courier New" w:cs="Courier New"/>
          <w:color w:val="000000"/>
          <w:sz w:val="20"/>
          <w:szCs w:val="20"/>
        </w:rPr>
        <w:t xml:space="preserve">} reviewed the psychological processes of customer satisfaction for the hospitality industry. It is generally agreed upon that satisfaction and dissatisfaction stem from the individual expectations of the customer. </w:t>
      </w:r>
      <w:proofErr w:type="gramStart"/>
      <w:r>
        <w:rPr>
          <w:rFonts w:ascii="Courier New" w:eastAsia="Times New Roman" w:hAnsi="Courier New" w:cs="Courier New"/>
          <w:color w:val="000000"/>
          <w:sz w:val="20"/>
          <w:szCs w:val="20"/>
        </w:rPr>
        <w:t xml:space="preserve">As such,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engel1990</w:t>
      </w:r>
      <w:proofErr w:type="spellEnd"/>
      <w:r>
        <w:rPr>
          <w:rFonts w:ascii="Courier New" w:eastAsia="Times New Roman" w:hAnsi="Courier New" w:cs="Courier New"/>
          <w:color w:val="000000"/>
          <w:sz w:val="20"/>
          <w:szCs w:val="20"/>
        </w:rPr>
        <w:t>} states that each customer's background, therefore, influences satisfaction and dissatisfaction.</w:t>
      </w:r>
      <w:proofErr w:type="gramEnd"/>
      <w:r>
        <w:rPr>
          <w:rFonts w:ascii="Courier New" w:eastAsia="Times New Roman" w:hAnsi="Courier New" w:cs="Courier New"/>
          <w:color w:val="000000"/>
          <w:sz w:val="20"/>
          <w:szCs w:val="20"/>
        </w:rPr>
        <w:t xml:space="preserve"> Previous studies on the dimensions of culture that influence differences in expectations have been performed in the past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donthu1998cultural</w:t>
      </w:r>
      <w:proofErr w:type="spellEnd"/>
      <w:r>
        <w:rPr>
          <w:rFonts w:ascii="Courier New" w:eastAsia="Times New Roman" w:hAnsi="Courier New" w:cs="Courier New"/>
          <w:color w:val="000000"/>
          <w:sz w:val="20"/>
          <w:szCs w:val="20"/>
        </w:rPr>
        <w:t xml:space="preserve">}. Western and Chinese customers can then have very different satisfaction and dissatisfaction factors since they have different backgrounds and cultures. These varying backgrounds will lead to varying expectations of the hotel services, the experiences they want to have while staying at a hotel, and the level of comfort that they will have. These expectations will be there from the moment that they choose the hotel throughout their stay. In turn, these different expectations will determine the distinct factors of satisfaction and dissatisfaction for each kind of customer and the order in which they prioritize them. </w:t>
      </w:r>
    </w:p>
    <w:p w14:paraId="79A4096D"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0A8885" w14:textId="2FC6965F"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Because of their different origins, expectations, and cultures, it stands to reason Chinese and Western tourists could have completely different factors to one another. Therefore, it could be that some factors do not appear in the other reviews at all. For example, between different cultures, it can be that a single word can express some concept that would take more words in the other language. </w:t>
      </w:r>
      <w:del w:id="366" w:author="Author" w:date="2021-02-09T17:38:00Z">
        <w:r w:rsidDel="00AD3970">
          <w:rPr>
            <w:rFonts w:ascii="Courier New" w:eastAsia="Times New Roman" w:hAnsi="Courier New" w:cs="Courier New"/>
            <w:color w:val="000000"/>
            <w:sz w:val="20"/>
            <w:szCs w:val="20"/>
          </w:rPr>
          <w:delText>So</w:delText>
        </w:r>
      </w:del>
      <w:ins w:id="367" w:author="Author" w:date="2021-02-09T17:38:00Z">
        <w:r w:rsidR="00AD3970">
          <w:rPr>
            <w:rFonts w:ascii="Courier New" w:eastAsia="Times New Roman" w:hAnsi="Courier New" w:cs="Courier New"/>
            <w:color w:val="000000"/>
            <w:sz w:val="20"/>
            <w:szCs w:val="20"/>
          </w:rPr>
          <w:t>Therefore,</w:t>
        </w:r>
      </w:ins>
      <w:r>
        <w:rPr>
          <w:rFonts w:ascii="Courier New" w:eastAsia="Times New Roman" w:hAnsi="Courier New" w:cs="Courier New"/>
          <w:color w:val="000000"/>
          <w:sz w:val="20"/>
          <w:szCs w:val="20"/>
        </w:rPr>
        <w:t xml:space="preserve"> we must measure their differences or similarities at their common ground as well.</w:t>
      </w:r>
    </w:p>
    <w:p w14:paraId="20241BC7"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4A6362" w14:textId="4FC20BC3"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However, in this study, we study not overall customer satisfaction but the satisfaction and dissatisfaction that stem from individual-specific expectations, be they conscious or unconscious. For example, suppose a customer has a conscious expectation of a comfortable bed and a wide shower, and it is realized during their visit. In that case, they will be satisfied with this matter. However, suppose that same customer with a conscious expectation of a comfortable bed experienced loud noises at night. In that case, they can be dissatisfied with a different aspect, regardless of the satisfaction towards the bed. Then, the same customer might have packed their toiletries, thinking that the amenities might not include those. They can then be pleasantly surprised with good quality amenities and toiletries, satisfying an unconscious expectation. This definition of satisfaction does not allow us to examine overall customer satisfaction. However, it will allow us to examine the factors that a hotel can revise individually and how a population perceives them as a whole. In our study, we consider the definitions </w:t>
      </w:r>
      <w:del w:id="368" w:author="Author" w:date="2021-02-09T17:55:00Z">
        <w:r w:rsidDel="001B77B8">
          <w:rPr>
            <w:rFonts w:ascii="Courier New" w:eastAsia="Times New Roman" w:hAnsi="Courier New" w:cs="Courier New"/>
            <w:color w:val="000000"/>
            <w:sz w:val="20"/>
            <w:szCs w:val="20"/>
          </w:rPr>
          <w:delText>by</w:delText>
        </w:r>
      </w:del>
      <w:ins w:id="369" w:author="Author" w:date="2021-02-09T17:55:00Z">
        <w:r w:rsidR="001B77B8">
          <w:rPr>
            <w:rFonts w:ascii="Courier New" w:eastAsia="Times New Roman" w:hAnsi="Courier New" w:cs="Courier New"/>
            <w:color w:val="000000"/>
            <w:sz w:val="20"/>
            <w:szCs w:val="20"/>
          </w:rPr>
          <w:t>in</w:t>
        </w:r>
      </w:ins>
      <w:r>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hunt1975</w:t>
      </w:r>
      <w:proofErr w:type="spellEnd"/>
      <w:r>
        <w:rPr>
          <w:rFonts w:ascii="Courier New" w:eastAsia="Times New Roman" w:hAnsi="Courier New" w:cs="Courier New"/>
          <w:color w:val="000000"/>
          <w:sz w:val="20"/>
          <w:szCs w:val="20"/>
        </w:rPr>
        <w:t xml:space="preserve">} that satisfaction is a realization of an expectation, and </w:t>
      </w:r>
      <w:ins w:id="370" w:author="Author" w:date="2021-02-09T17:57:00Z">
        <w:r w:rsidR="00D24D16">
          <w:rPr>
            <w:rFonts w:ascii="Courier New" w:eastAsia="Times New Roman" w:hAnsi="Courier New" w:cs="Courier New"/>
            <w:color w:val="000000"/>
            <w:sz w:val="20"/>
            <w:szCs w:val="20"/>
          </w:rPr>
          <w:t xml:space="preserve">we </w:t>
        </w:r>
      </w:ins>
      <w:r>
        <w:rPr>
          <w:rFonts w:ascii="Courier New" w:eastAsia="Times New Roman" w:hAnsi="Courier New" w:cs="Courier New"/>
          <w:color w:val="000000"/>
          <w:sz w:val="20"/>
          <w:szCs w:val="20"/>
        </w:rPr>
        <w:t xml:space="preserve">posit that customers can have different expectations towards different service aspects. Therefore, in our study, we define satisfaction as the emotional response to the realization or overcoming of conscious or unconscious expectations towards an individual aspect or factor of a service. On the other hand, dissatisfaction is the emotional response to </w:t>
      </w:r>
      <w:r>
        <w:rPr>
          <w:rFonts w:ascii="Courier New" w:eastAsia="Times New Roman" w:hAnsi="Courier New" w:cs="Courier New"/>
          <w:color w:val="000000"/>
          <w:sz w:val="20"/>
          <w:szCs w:val="20"/>
        </w:rPr>
        <w:lastRenderedPageBreak/>
        <w:t>the lack of a realization or under-performance of these conscious or unconscious expectations towards specific service aspects.</w:t>
      </w:r>
    </w:p>
    <w:p w14:paraId="54D36205"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4353A"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Studies on customer satisfaction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u w:val="single"/>
        </w:rPr>
        <w:t>truong2009</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romao2014</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wu2009</w:t>
      </w:r>
      <w:proofErr w:type="spellEnd"/>
      <w:r>
        <w:rPr>
          <w:rFonts w:ascii="Courier New" w:eastAsia="Times New Roman" w:hAnsi="Courier New" w:cs="Courier New"/>
          <w:color w:val="000000"/>
          <w:sz w:val="20"/>
          <w:szCs w:val="20"/>
        </w:rPr>
        <w:t xml:space="preserve">} commonly use the </w:t>
      </w:r>
      <w:proofErr w:type="spellStart"/>
      <w:r>
        <w:rPr>
          <w:rFonts w:ascii="Courier New" w:eastAsia="Times New Roman" w:hAnsi="Courier New" w:cs="Courier New"/>
          <w:color w:val="000000"/>
          <w:sz w:val="20"/>
          <w:szCs w:val="20"/>
          <w:u w:val="single"/>
        </w:rPr>
        <w:t>Likert</w:t>
      </w:r>
      <w:proofErr w:type="spellEnd"/>
      <w:r>
        <w:rPr>
          <w:rFonts w:ascii="Courier New" w:eastAsia="Times New Roman" w:hAnsi="Courier New" w:cs="Courier New"/>
          <w:color w:val="000000"/>
          <w:sz w:val="20"/>
          <w:szCs w:val="20"/>
        </w:rPr>
        <w:t xml:space="preserve"> scale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likert1932technique</w:t>
      </w:r>
      <w:proofErr w:type="spellEnd"/>
      <w:r>
        <w:rPr>
          <w:rFonts w:ascii="Courier New" w:eastAsia="Times New Roman" w:hAnsi="Courier New" w:cs="Courier New"/>
          <w:color w:val="000000"/>
          <w:sz w:val="20"/>
          <w:szCs w:val="20"/>
        </w:rPr>
        <w:t xml:space="preserve">} (e.g. 1 to 5 scale from strongly dissatisfied to strongly satisfied) to perform statistical analysis of which factors relate most to satisfaction on the same dimension as dissatisfaction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u w:val="single"/>
        </w:rPr>
        <w:t>chan201518</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choi2000</w:t>
      </w:r>
      <w:proofErr w:type="spellEnd"/>
      <w:r>
        <w:rPr>
          <w:rFonts w:ascii="Courier New" w:eastAsia="Times New Roman" w:hAnsi="Courier New" w:cs="Courier New"/>
          <w:color w:val="000000"/>
          <w:sz w:val="20"/>
          <w:szCs w:val="20"/>
        </w:rPr>
        <w:t xml:space="preserve">}. The </w:t>
      </w:r>
      <w:proofErr w:type="spellStart"/>
      <w:r>
        <w:rPr>
          <w:rFonts w:ascii="Courier New" w:eastAsia="Times New Roman" w:hAnsi="Courier New" w:cs="Courier New"/>
          <w:color w:val="000000"/>
          <w:sz w:val="20"/>
          <w:szCs w:val="20"/>
          <w:u w:val="single"/>
        </w:rPr>
        <w:t>Likert</w:t>
      </w:r>
      <w:proofErr w:type="spellEnd"/>
      <w:r>
        <w:rPr>
          <w:rFonts w:ascii="Courier New" w:eastAsia="Times New Roman" w:hAnsi="Courier New" w:cs="Courier New"/>
          <w:color w:val="000000"/>
          <w:sz w:val="20"/>
          <w:szCs w:val="20"/>
        </w:rPr>
        <w:t xml:space="preserve"> scale's use leads to correlation analyses where one factor can lead to satisfaction, implying that the lack of it can lead to dissatisfaction. However, a binary distinction (satisfied or dissatisfied) could allow us to analyze the factors that correlate to satisfaction and explore factors that are solely linked to dissatisfaction. There are fewer examples of this approach, but studies have done this in the past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u w:val="single"/>
        </w:rPr>
        <w:t>zhou2014</w:t>
      </w:r>
      <w:proofErr w:type="spellEnd"/>
      <w:r>
        <w:rPr>
          <w:rFonts w:ascii="Courier New" w:eastAsia="Times New Roman" w:hAnsi="Courier New" w:cs="Courier New"/>
          <w:color w:val="000000"/>
          <w:sz w:val="20"/>
          <w:szCs w:val="20"/>
        </w:rPr>
        <w:t xml:space="preserve">}. This method can indeed decrease the extent to which we can analyze degrees of satisfaction or dissatisfaction. However, it has the benefit that it can be applied to a large sample of text data via automatic sentiment detection techniques using artificial intelligence. </w:t>
      </w:r>
    </w:p>
    <w:p w14:paraId="3B5AE2FD"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C2D37C" w14:textId="7A4231F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Previous research has also focused more on soft attributes, with little focus on hard attributes, </w:t>
      </w:r>
      <w:del w:id="371" w:author="Author" w:date="2021-02-09T17:54:00Z">
        <w:r w:rsidDel="001B77B8">
          <w:rPr>
            <w:rFonts w:ascii="Courier New" w:eastAsia="Times New Roman" w:hAnsi="Courier New" w:cs="Courier New"/>
            <w:color w:val="000000"/>
            <w:sz w:val="20"/>
            <w:szCs w:val="20"/>
          </w:rPr>
          <w:delText>like</w:delText>
        </w:r>
      </w:del>
      <w:ins w:id="372" w:author="Author" w:date="2021-02-09T17:54:00Z">
        <w:r w:rsidR="001B77B8">
          <w:rPr>
            <w:rFonts w:ascii="Courier New" w:eastAsia="Times New Roman" w:hAnsi="Courier New" w:cs="Courier New"/>
            <w:color w:val="000000"/>
            <w:sz w:val="20"/>
            <w:szCs w:val="20"/>
          </w:rPr>
          <w:t>such as</w:t>
        </w:r>
      </w:ins>
      <w:r>
        <w:rPr>
          <w:rFonts w:ascii="Courier New" w:eastAsia="Times New Roman" w:hAnsi="Courier New" w:cs="Courier New"/>
          <w:color w:val="000000"/>
          <w:sz w:val="20"/>
          <w:szCs w:val="20"/>
        </w:rPr>
        <w:t xml:space="preserve"> location or infrastructure, mostly focusing only on facilities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u w:val="single"/>
        </w:rPr>
        <w:t>shanka2004</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choi2001</w:t>
      </w:r>
      <w:proofErr w:type="spellEnd"/>
      <w:r>
        <w:rPr>
          <w:rFonts w:ascii="Courier New" w:eastAsia="Times New Roman" w:hAnsi="Courier New" w:cs="Courier New"/>
          <w:color w:val="000000"/>
          <w:sz w:val="20"/>
          <w:szCs w:val="20"/>
        </w:rPr>
        <w:t xml:space="preserve">}. However, hard factors, which are uncontrollable by the hotel staff, can play a part in the customers' choice behavior and satisfaction. Examples of these factors include the hotel's surroundings, location, </w:t>
      </w:r>
      <w:proofErr w:type="gramStart"/>
      <w:r>
        <w:rPr>
          <w:rFonts w:ascii="Courier New" w:eastAsia="Times New Roman" w:hAnsi="Courier New" w:cs="Courier New"/>
          <w:color w:val="000000"/>
          <w:sz w:val="20"/>
          <w:szCs w:val="20"/>
        </w:rPr>
        <w:t>language</w:t>
      </w:r>
      <w:proofErr w:type="gramEnd"/>
      <w:r>
        <w:rPr>
          <w:rFonts w:ascii="Courier New" w:eastAsia="Times New Roman" w:hAnsi="Courier New" w:cs="Courier New"/>
          <w:color w:val="000000"/>
          <w:sz w:val="20"/>
          <w:szCs w:val="20"/>
        </w:rPr>
        <w:t xml:space="preserve"> immersion of the country as a whole, or touristic destinations, and the hotel's integration with tours available nearby, among other factors. </w:t>
      </w:r>
    </w:p>
    <w:p w14:paraId="55381223"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1CBD9A"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This leads to another couple of research questions:</w:t>
      </w:r>
    </w:p>
    <w:p w14:paraId="60A2A492"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9056E5"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CC"/>
          <w:sz w:val="20"/>
          <w:szCs w:val="20"/>
        </w:rPr>
        <w:t>\begin</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subrsq</w:t>
      </w:r>
      <w:proofErr w:type="spellEnd"/>
      <w:r>
        <w:rPr>
          <w:rFonts w:ascii="Courier New" w:eastAsia="Times New Roman" w:hAnsi="Courier New" w:cs="Courier New"/>
          <w:color w:val="000000"/>
          <w:sz w:val="20"/>
          <w:szCs w:val="20"/>
        </w:rPr>
        <w:t>}</w:t>
      </w:r>
    </w:p>
    <w:p w14:paraId="6E627192"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CC"/>
          <w:sz w:val="20"/>
          <w:szCs w:val="20"/>
        </w:rPr>
        <w:t>\begin</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rsq</w:t>
      </w:r>
      <w:proofErr w:type="spellEnd"/>
      <w:r>
        <w:rPr>
          <w:rFonts w:ascii="Courier New" w:eastAsia="Times New Roman" w:hAnsi="Courier New" w:cs="Courier New"/>
          <w:color w:val="000000"/>
          <w:sz w:val="20"/>
          <w:szCs w:val="20"/>
        </w:rPr>
        <w:t>}</w:t>
      </w:r>
    </w:p>
    <w:p w14:paraId="51ABDAD6"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CC"/>
          <w:sz w:val="20"/>
          <w:szCs w:val="20"/>
        </w:rPr>
        <w:t>\label{</w:t>
      </w:r>
      <w:proofErr w:type="spellStart"/>
      <w:r>
        <w:rPr>
          <w:rFonts w:ascii="Courier New" w:eastAsia="Times New Roman" w:hAnsi="Courier New" w:cs="Courier New"/>
          <w:b/>
          <w:bCs/>
          <w:color w:val="0000CC"/>
          <w:sz w:val="20"/>
          <w:szCs w:val="20"/>
        </w:rPr>
        <w:t>rsq:hard_soft</w:t>
      </w:r>
      <w:proofErr w:type="spellEnd"/>
      <w:r>
        <w:rPr>
          <w:rFonts w:ascii="Courier New" w:eastAsia="Times New Roman" w:hAnsi="Courier New" w:cs="Courier New"/>
          <w:b/>
          <w:bCs/>
          <w:color w:val="0000CC"/>
          <w:sz w:val="20"/>
          <w:szCs w:val="20"/>
        </w:rPr>
        <w:t>}</w:t>
      </w:r>
    </w:p>
    <w:p w14:paraId="48F713B1"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To what degree does satisfaction and dissatisfaction stem from hard and soft attributes of the hotel?</w:t>
      </w:r>
    </w:p>
    <w:p w14:paraId="49BB3FDF"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CC"/>
          <w:sz w:val="20"/>
          <w:szCs w:val="20"/>
        </w:rPr>
        <w:t>\end</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rsq</w:t>
      </w:r>
      <w:proofErr w:type="spellEnd"/>
      <w:r>
        <w:rPr>
          <w:rFonts w:ascii="Courier New" w:eastAsia="Times New Roman" w:hAnsi="Courier New" w:cs="Courier New"/>
          <w:color w:val="000000"/>
          <w:sz w:val="20"/>
          <w:szCs w:val="20"/>
        </w:rPr>
        <w:t>}</w:t>
      </w:r>
    </w:p>
    <w:p w14:paraId="2F8E2E4C"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92DCBE"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CC"/>
          <w:sz w:val="20"/>
          <w:szCs w:val="20"/>
        </w:rPr>
        <w:t>\begin</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rsq</w:t>
      </w:r>
      <w:proofErr w:type="spellEnd"/>
      <w:r>
        <w:rPr>
          <w:rFonts w:ascii="Courier New" w:eastAsia="Times New Roman" w:hAnsi="Courier New" w:cs="Courier New"/>
          <w:color w:val="000000"/>
          <w:sz w:val="20"/>
          <w:szCs w:val="20"/>
        </w:rPr>
        <w:t>}</w:t>
      </w:r>
    </w:p>
    <w:p w14:paraId="292B5BA3"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CC"/>
          <w:sz w:val="20"/>
          <w:szCs w:val="20"/>
        </w:rPr>
        <w:t>\label{</w:t>
      </w:r>
      <w:proofErr w:type="spellStart"/>
      <w:r>
        <w:rPr>
          <w:rFonts w:ascii="Courier New" w:eastAsia="Times New Roman" w:hAnsi="Courier New" w:cs="Courier New"/>
          <w:b/>
          <w:bCs/>
          <w:color w:val="0000CC"/>
          <w:sz w:val="20"/>
          <w:szCs w:val="20"/>
        </w:rPr>
        <w:t>rsq:hard_soft_diff</w:t>
      </w:r>
      <w:proofErr w:type="spellEnd"/>
      <w:r>
        <w:rPr>
          <w:rFonts w:ascii="Courier New" w:eastAsia="Times New Roman" w:hAnsi="Courier New" w:cs="Courier New"/>
          <w:b/>
          <w:bCs/>
          <w:color w:val="0000CC"/>
          <w:sz w:val="20"/>
          <w:szCs w:val="20"/>
        </w:rPr>
        <w:t>}</w:t>
      </w:r>
    </w:p>
    <w:p w14:paraId="7F67445E"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How differently do Chinese and Western customers perceive hard and soft attributes of the hotel?</w:t>
      </w:r>
    </w:p>
    <w:p w14:paraId="37B6C748"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CC"/>
          <w:sz w:val="20"/>
          <w:szCs w:val="20"/>
        </w:rPr>
        <w:t>\end</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rsq</w:t>
      </w:r>
      <w:proofErr w:type="spellEnd"/>
      <w:r>
        <w:rPr>
          <w:rFonts w:ascii="Courier New" w:eastAsia="Times New Roman" w:hAnsi="Courier New" w:cs="Courier New"/>
          <w:color w:val="000000"/>
          <w:sz w:val="20"/>
          <w:szCs w:val="20"/>
        </w:rPr>
        <w:t>}</w:t>
      </w:r>
    </w:p>
    <w:p w14:paraId="7A07D5D1"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CC"/>
          <w:sz w:val="20"/>
          <w:szCs w:val="20"/>
        </w:rPr>
        <w:t>\end</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subrsq</w:t>
      </w:r>
      <w:proofErr w:type="spellEnd"/>
      <w:r>
        <w:rPr>
          <w:rFonts w:ascii="Courier New" w:eastAsia="Times New Roman" w:hAnsi="Courier New" w:cs="Courier New"/>
          <w:color w:val="000000"/>
          <w:sz w:val="20"/>
          <w:szCs w:val="20"/>
        </w:rPr>
        <w:t>}</w:t>
      </w:r>
    </w:p>
    <w:p w14:paraId="19A2A9C4"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577AFB"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The resulting proportions of hard attributes to soft attributes for each population could measure how much the improvement of management in the hotel can increase future satisfaction in customers. </w:t>
      </w:r>
    </w:p>
    <w:p w14:paraId="07159A32"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C92DAE"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CC"/>
          <w:sz w:val="20"/>
          <w:szCs w:val="20"/>
        </w:rPr>
        <w:t>\subsection{Chinese and Western tourist behavior}\</w:t>
      </w:r>
      <w:proofErr w:type="gramStart"/>
      <w:r>
        <w:rPr>
          <w:rFonts w:ascii="Courier New" w:eastAsia="Times New Roman" w:hAnsi="Courier New" w:cs="Courier New"/>
          <w:b/>
          <w:bCs/>
          <w:color w:val="0000CC"/>
          <w:sz w:val="20"/>
          <w:szCs w:val="20"/>
        </w:rPr>
        <w:t>label{</w:t>
      </w:r>
      <w:proofErr w:type="spellStart"/>
      <w:proofErr w:type="gramEnd"/>
      <w:r>
        <w:rPr>
          <w:rFonts w:ascii="Courier New" w:eastAsia="Times New Roman" w:hAnsi="Courier New" w:cs="Courier New"/>
          <w:b/>
          <w:bCs/>
          <w:color w:val="0000CC"/>
          <w:sz w:val="20"/>
          <w:szCs w:val="20"/>
        </w:rPr>
        <w:t>theory_zh_en</w:t>
      </w:r>
      <w:proofErr w:type="spellEnd"/>
      <w:r>
        <w:rPr>
          <w:rFonts w:ascii="Courier New" w:eastAsia="Times New Roman" w:hAnsi="Courier New" w:cs="Courier New"/>
          <w:b/>
          <w:bCs/>
          <w:color w:val="0000CC"/>
          <w:sz w:val="20"/>
          <w:szCs w:val="20"/>
        </w:rPr>
        <w:t>}</w:t>
      </w:r>
    </w:p>
    <w:p w14:paraId="5AEA4AEB"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4909FC"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606060"/>
          <w:sz w:val="20"/>
          <w:szCs w:val="20"/>
        </w:rPr>
        <w:t>% Asians vs. Western behavior</w:t>
      </w:r>
    </w:p>
    <w:p w14:paraId="321108FA" w14:textId="41300E96"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In the past, social science and tourism studies focused extensively on Western tourist behavior in other countries. Recently, however, with the rise of Chinese outbound tourism, both academic researchers and businesses have decided to study Chinese tourist behavior. Explaining this increase,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sun2017</w:t>
      </w:r>
      <w:proofErr w:type="spellEnd"/>
      <w:r>
        <w:rPr>
          <w:rFonts w:ascii="Courier New" w:eastAsia="Times New Roman" w:hAnsi="Courier New" w:cs="Courier New"/>
          <w:color w:val="000000"/>
          <w:sz w:val="20"/>
          <w:szCs w:val="20"/>
        </w:rPr>
        <w:t xml:space="preserve">} analyzed the number of studies related to Chinese tourists from 2001 to 2012 and found a steady increase until 2007, followed by the </w:t>
      </w:r>
      <w:r>
        <w:rPr>
          <w:rFonts w:ascii="Courier New" w:eastAsia="Times New Roman" w:hAnsi="Courier New" w:cs="Courier New"/>
          <w:color w:val="000000"/>
          <w:sz w:val="20"/>
          <w:szCs w:val="20"/>
        </w:rPr>
        <w:lastRenderedPageBreak/>
        <w:t xml:space="preserve">rapid growth of Chinese tourism studies. This increase in Chinese tourist behavior research resulted in several studies focusing on only the behavior of this subset of tourists. To this day, studies and analyses specifically comparing Asian and Western tourists are scarce, and even </w:t>
      </w:r>
      <w:del w:id="373" w:author="Author" w:date="2021-02-09T14:08:00Z">
        <w:r w:rsidR="005B623A" w:rsidRPr="005B623A">
          <w:rPr>
            <w:rFonts w:ascii="Courier New" w:eastAsia="Times New Roman" w:hAnsi="Courier New" w:cs="Courier New"/>
            <w:color w:val="000000"/>
            <w:sz w:val="20"/>
            <w:szCs w:val="20"/>
          </w:rPr>
          <w:delText>less</w:delText>
        </w:r>
      </w:del>
      <w:ins w:id="374" w:author="Author" w:date="2021-02-09T14:08:00Z">
        <w:r>
          <w:rPr>
            <w:rFonts w:ascii="Courier New" w:eastAsia="Times New Roman" w:hAnsi="Courier New" w:cs="Courier New"/>
            <w:color w:val="000000"/>
            <w:sz w:val="20"/>
            <w:szCs w:val="20"/>
          </w:rPr>
          <w:t>fewer are</w:t>
        </w:r>
      </w:ins>
      <w:r>
        <w:rPr>
          <w:rFonts w:ascii="Courier New" w:eastAsia="Times New Roman" w:hAnsi="Courier New" w:cs="Courier New"/>
          <w:color w:val="000000"/>
          <w:sz w:val="20"/>
          <w:szCs w:val="20"/>
        </w:rPr>
        <w:t xml:space="preserve"> the number of studies explicitly comparing Chinese and Western tourists. One example is a study by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choi2000</w:t>
      </w:r>
      <w:proofErr w:type="spellEnd"/>
      <w:r>
        <w:rPr>
          <w:rFonts w:ascii="Courier New" w:eastAsia="Times New Roman" w:hAnsi="Courier New" w:cs="Courier New"/>
          <w:color w:val="000000"/>
          <w:sz w:val="20"/>
          <w:szCs w:val="20"/>
        </w:rPr>
        <w:t xml:space="preserve">}, who found that Western tourists visiting Hong Kong are satisfied more with room quality, while Asians are satisfied with the value for money. Another study by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bauer1993changing</w:t>
      </w:r>
      <w:proofErr w:type="spellEnd"/>
      <w:r>
        <w:rPr>
          <w:rFonts w:ascii="Courier New" w:eastAsia="Times New Roman" w:hAnsi="Courier New" w:cs="Courier New"/>
          <w:color w:val="000000"/>
          <w:sz w:val="20"/>
          <w:szCs w:val="20"/>
        </w:rPr>
        <w:t xml:space="preserve">} found that Westerners prefer hotel health facilities. At the same time, Asian tourists were more inclined to enjoy the Karaoke facilities of hotels. Both groups tend to have high expectations for the overall facilities. Another study done by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kim2000</w:t>
      </w:r>
      <w:proofErr w:type="spellEnd"/>
      <w:r>
        <w:rPr>
          <w:rFonts w:ascii="Courier New" w:eastAsia="Times New Roman" w:hAnsi="Courier New" w:cs="Courier New"/>
          <w:color w:val="000000"/>
          <w:sz w:val="20"/>
          <w:szCs w:val="20"/>
        </w:rPr>
        <w:t xml:space="preserve">} found that American tourists were found to be individualistic and motivated by novelty. In contrast, Japanese tourists were collectivist and motivated by prestige and family, with an escape from routine and increased knowledge as a common motivator. </w:t>
      </w:r>
    </w:p>
    <w:p w14:paraId="52921F08"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BD694C" w14:textId="6930E834"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One thing to note with the above Asian vs. Western analyses is that they were performed before 2000 and that they are not Chinese specific but study Asian people in general. Meanwhile, the current Chinese economy boom is increasing the influx of tourists of this nation. The resulting increase in marketing and the creation of guided tours for Chinese tourists could have created a difference in tourists' perceptions and expectations. In turn, if we follow the definition of satisfaction </w:t>
      </w:r>
      <w:del w:id="375" w:author="Author" w:date="2021-02-09T17:57:00Z">
        <w:r w:rsidDel="002654E1">
          <w:rPr>
            <w:rFonts w:ascii="Courier New" w:eastAsia="Times New Roman" w:hAnsi="Courier New" w:cs="Courier New"/>
            <w:color w:val="000000"/>
            <w:sz w:val="20"/>
            <w:szCs w:val="20"/>
          </w:rPr>
          <w:delText>by</w:delText>
        </w:r>
      </w:del>
      <w:ins w:id="376" w:author="Author" w:date="2021-02-09T17:57:00Z">
        <w:r w:rsidR="002654E1">
          <w:rPr>
            <w:rFonts w:ascii="Courier New" w:eastAsia="Times New Roman" w:hAnsi="Courier New" w:cs="Courier New"/>
            <w:color w:val="000000"/>
            <w:sz w:val="20"/>
            <w:szCs w:val="20"/>
          </w:rPr>
          <w:t>in</w:t>
        </w:r>
      </w:ins>
      <w:r>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hunt1975</w:t>
      </w:r>
      <w:proofErr w:type="spellEnd"/>
      <w:r>
        <w:rPr>
          <w:rFonts w:ascii="Courier New" w:eastAsia="Times New Roman" w:hAnsi="Courier New" w:cs="Courier New"/>
          <w:color w:val="000000"/>
          <w:sz w:val="20"/>
          <w:szCs w:val="20"/>
        </w:rPr>
        <w:t>}, th</w:t>
      </w:r>
      <w:ins w:id="377" w:author="Author" w:date="2021-02-09T17:57:00Z">
        <w:r w:rsidR="002654E1">
          <w:rPr>
            <w:rFonts w:ascii="Courier New" w:eastAsia="Times New Roman" w:hAnsi="Courier New" w:cs="Courier New"/>
            <w:color w:val="000000"/>
            <w:sz w:val="20"/>
            <w:szCs w:val="20"/>
          </w:rPr>
          <w:t>en</w:t>
        </w:r>
      </w:ins>
      <w:del w:id="378" w:author="Author" w:date="2021-02-09T17:57:00Z">
        <w:r w:rsidDel="002654E1">
          <w:rPr>
            <w:rFonts w:ascii="Courier New" w:eastAsia="Times New Roman" w:hAnsi="Courier New" w:cs="Courier New"/>
            <w:color w:val="000000"/>
            <w:sz w:val="20"/>
            <w:szCs w:val="20"/>
          </w:rPr>
          <w:delText>at</w:delText>
        </w:r>
      </w:del>
      <w:r>
        <w:rPr>
          <w:rFonts w:ascii="Courier New" w:eastAsia="Times New Roman" w:hAnsi="Courier New" w:cs="Courier New"/>
          <w:color w:val="000000"/>
          <w:sz w:val="20"/>
          <w:szCs w:val="20"/>
        </w:rPr>
        <w:t xml:space="preserve"> change in expectations could have influenced their satisfaction factors when traveling. Another note is that these studies were performed with questionnaires in places where it would be easy to locate tourists, i.e., airports. However, our study of online reviews takes the data that the hotel customers uploaded themselves. This data makes the analysis unique in exploring their behavior compared with Western tourists via factors that are not considered in most other studies. Furthermore, our study is unique in observing the customers in the specific environment of high-level hospitality in Japan.</w:t>
      </w:r>
    </w:p>
    <w:p w14:paraId="5F7D57F5"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A4398E"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More recent studies have surfaced as well. A cross-country study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FRANCESCO201924</w:t>
      </w:r>
      <w:proofErr w:type="spellEnd"/>
      <w:r>
        <w:rPr>
          <w:rFonts w:ascii="Courier New" w:eastAsia="Times New Roman" w:hAnsi="Courier New" w:cs="Courier New"/>
          <w:color w:val="000000"/>
          <w:sz w:val="20"/>
          <w:szCs w:val="20"/>
        </w:rPr>
        <w:t xml:space="preserve">} using posts from U.S.A. citizens, Italians, and Chinese tourists, determined using a text link analysis that customers from different countries indeed have a different perception and emphasis of a few predefined hotel attributes. According to their results, U.S.A. customers perceive cleanliness and quietness most positively. In contrast, Chinese customers perceive budget and restaurant above other attributes. Another couple of studies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JIA2020104071</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HUANG2017117</w:t>
      </w:r>
      <w:proofErr w:type="spellEnd"/>
      <w:r>
        <w:rPr>
          <w:rFonts w:ascii="Courier New" w:eastAsia="Times New Roman" w:hAnsi="Courier New" w:cs="Courier New"/>
          <w:color w:val="000000"/>
          <w:sz w:val="20"/>
          <w:szCs w:val="20"/>
        </w:rPr>
        <w:t xml:space="preserve">} analyze differences between Chinese and U.S. tourists using text mining techniques and more massive </w:t>
      </w:r>
      <w:r>
        <w:rPr>
          <w:rFonts w:ascii="Courier New" w:eastAsia="Times New Roman" w:hAnsi="Courier New" w:cs="Courier New"/>
          <w:color w:val="000000"/>
          <w:sz w:val="20"/>
          <w:szCs w:val="20"/>
          <w:u w:val="single"/>
        </w:rPr>
        <w:t>datasets</w:t>
      </w:r>
      <w:r>
        <w:rPr>
          <w:rFonts w:ascii="Courier New" w:eastAsia="Times New Roman" w:hAnsi="Courier New" w:cs="Courier New"/>
          <w:color w:val="000000"/>
          <w:sz w:val="20"/>
          <w:szCs w:val="20"/>
        </w:rPr>
        <w:t xml:space="preserve">, although in a restaurant context. </w:t>
      </w:r>
    </w:p>
    <w:p w14:paraId="4540D779"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972375" w14:textId="012254A3"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These last three </w:t>
      </w:r>
      <w:del w:id="379" w:author="Author" w:date="2021-02-09T17:57:00Z">
        <w:r w:rsidDel="002654E1">
          <w:rPr>
            <w:rFonts w:ascii="Courier New" w:eastAsia="Times New Roman" w:hAnsi="Courier New" w:cs="Courier New"/>
            <w:color w:val="000000"/>
            <w:sz w:val="20"/>
            <w:szCs w:val="20"/>
          </w:rPr>
          <w:delText>articles</w:delText>
        </w:r>
      </w:del>
      <w:ins w:id="380" w:author="Author" w:date="2021-02-09T17:57:00Z">
        <w:r w:rsidR="002654E1">
          <w:rPr>
            <w:rFonts w:ascii="Courier New" w:eastAsia="Times New Roman" w:hAnsi="Courier New" w:cs="Courier New"/>
            <w:color w:val="000000"/>
            <w:sz w:val="20"/>
            <w:szCs w:val="20"/>
          </w:rPr>
          <w:t>studies</w:t>
        </w:r>
      </w:ins>
      <w:r>
        <w:rPr>
          <w:rFonts w:ascii="Courier New" w:eastAsia="Times New Roman" w:hAnsi="Courier New" w:cs="Courier New"/>
          <w:color w:val="000000"/>
          <w:sz w:val="20"/>
          <w:szCs w:val="20"/>
        </w:rPr>
        <w:t xml:space="preserve"> focus on </w:t>
      </w:r>
      <w:ins w:id="381" w:author="Author" w:date="2021-02-09T17:58:00Z">
        <w:r w:rsidR="002654E1">
          <w:rPr>
            <w:rFonts w:ascii="Courier New" w:eastAsia="Times New Roman" w:hAnsi="Courier New" w:cs="Courier New"/>
            <w:color w:val="000000"/>
            <w:sz w:val="20"/>
            <w:szCs w:val="20"/>
          </w:rPr>
          <w:t xml:space="preserve">the </w:t>
        </w:r>
      </w:ins>
      <w:r>
        <w:rPr>
          <w:rFonts w:ascii="Courier New" w:eastAsia="Times New Roman" w:hAnsi="Courier New" w:cs="Courier New"/>
          <w:color w:val="000000"/>
          <w:sz w:val="20"/>
          <w:szCs w:val="20"/>
        </w:rPr>
        <w:t>U.S.A. culture, wh</w:t>
      </w:r>
      <w:ins w:id="382" w:author="Author" w:date="2021-02-09T17:57:00Z">
        <w:r w:rsidR="002654E1">
          <w:rPr>
            <w:rFonts w:ascii="Courier New" w:eastAsia="Times New Roman" w:hAnsi="Courier New" w:cs="Courier New"/>
            <w:color w:val="000000"/>
            <w:sz w:val="20"/>
            <w:szCs w:val="20"/>
          </w:rPr>
          <w:t>ereas</w:t>
        </w:r>
      </w:ins>
      <w:del w:id="383" w:author="Author" w:date="2021-02-09T17:57:00Z">
        <w:r w:rsidDel="002654E1">
          <w:rPr>
            <w:rFonts w:ascii="Courier New" w:eastAsia="Times New Roman" w:hAnsi="Courier New" w:cs="Courier New"/>
            <w:color w:val="000000"/>
            <w:sz w:val="20"/>
            <w:szCs w:val="20"/>
          </w:rPr>
          <w:delText>ile</w:delText>
        </w:r>
      </w:del>
      <w:r>
        <w:rPr>
          <w:rFonts w:ascii="Courier New" w:eastAsia="Times New Roman" w:hAnsi="Courier New" w:cs="Courier New"/>
          <w:color w:val="000000"/>
          <w:sz w:val="20"/>
          <w:szCs w:val="20"/>
        </w:rPr>
        <w:t xml:space="preserve"> our study focuses on </w:t>
      </w:r>
      <w:ins w:id="384" w:author="Author" w:date="2021-02-09T17:58:00Z">
        <w:r w:rsidR="002654E1">
          <w:rPr>
            <w:rFonts w:ascii="Courier New" w:eastAsia="Times New Roman" w:hAnsi="Courier New" w:cs="Courier New"/>
            <w:color w:val="000000"/>
            <w:sz w:val="20"/>
            <w:szCs w:val="20"/>
          </w:rPr>
          <w:t xml:space="preserve">the </w:t>
        </w:r>
      </w:ins>
      <w:bookmarkStart w:id="385" w:name="_GoBack"/>
      <w:bookmarkEnd w:id="385"/>
      <w:r>
        <w:rPr>
          <w:rFonts w:ascii="Courier New" w:eastAsia="Times New Roman" w:hAnsi="Courier New" w:cs="Courier New"/>
          <w:color w:val="000000"/>
          <w:sz w:val="20"/>
          <w:szCs w:val="20"/>
        </w:rPr>
        <w:t xml:space="preserve">Western culture. Another difference with our study is that of the context of the study. The first study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FRANCESCO201924</w:t>
      </w:r>
      <w:proofErr w:type="spellEnd"/>
      <w:r>
        <w:rPr>
          <w:rFonts w:ascii="Courier New" w:eastAsia="Times New Roman" w:hAnsi="Courier New" w:cs="Courier New"/>
          <w:color w:val="000000"/>
          <w:sz w:val="20"/>
          <w:szCs w:val="20"/>
        </w:rPr>
        <w:t xml:space="preserve">} was done </w:t>
      </w:r>
      <w:del w:id="386" w:author="Author" w:date="2021-02-09T14:08:00Z">
        <w:r w:rsidR="005B623A" w:rsidRPr="005B623A">
          <w:rPr>
            <w:rFonts w:ascii="Courier New" w:eastAsia="Times New Roman" w:hAnsi="Courier New" w:cs="Courier New"/>
            <w:color w:val="000000"/>
            <w:sz w:val="20"/>
            <w:szCs w:val="20"/>
          </w:rPr>
          <w:delText>with</w:delText>
        </w:r>
      </w:del>
      <w:ins w:id="387" w:author="Author" w:date="2021-02-09T14:08:00Z">
        <w:r>
          <w:rPr>
            <w:rFonts w:ascii="Courier New" w:eastAsia="Times New Roman" w:hAnsi="Courier New" w:cs="Courier New"/>
            <w:color w:val="000000"/>
            <w:sz w:val="20"/>
            <w:szCs w:val="20"/>
          </w:rPr>
          <w:t>within</w:t>
        </w:r>
      </w:ins>
      <w:r>
        <w:rPr>
          <w:rFonts w:ascii="Courier New" w:eastAsia="Times New Roman" w:hAnsi="Courier New" w:cs="Courier New"/>
          <w:color w:val="000000"/>
          <w:sz w:val="20"/>
          <w:szCs w:val="20"/>
        </w:rPr>
        <w:t xml:space="preserve"> the context of tourists from three countries staying in hotels across the world. The second </w:t>
      </w:r>
      <w:del w:id="388" w:author="Author" w:date="2021-02-09T14:08:00Z">
        <w:r w:rsidR="005B623A" w:rsidRPr="005B623A">
          <w:rPr>
            <w:rFonts w:ascii="Courier New" w:eastAsia="Times New Roman" w:hAnsi="Courier New" w:cs="Courier New"/>
            <w:color w:val="000000"/>
            <w:sz w:val="20"/>
            <w:szCs w:val="20"/>
          </w:rPr>
          <w:delText>one</w:delText>
        </w:r>
      </w:del>
      <w:ins w:id="389" w:author="Author" w:date="2021-02-09T14:08:00Z">
        <w:r>
          <w:rPr>
            <w:rFonts w:ascii="Courier New" w:eastAsia="Times New Roman" w:hAnsi="Courier New" w:cs="Courier New"/>
            <w:color w:val="000000"/>
            <w:sz w:val="20"/>
            <w:szCs w:val="20"/>
          </w:rPr>
          <w:t>study</w:t>
        </w:r>
      </w:ins>
      <w:r>
        <w:rPr>
          <w:rFonts w:ascii="Courier New" w:eastAsia="Times New Roman" w:hAnsi="Courier New" w:cs="Courier New"/>
          <w:color w:val="000000"/>
          <w:sz w:val="20"/>
          <w:szCs w:val="20"/>
        </w:rPr>
        <w:t xml:space="preserve"> chose restaurant reviews from the U.S.A. and Chinese tourists eating in three countries in Europe. The third </w:t>
      </w:r>
      <w:del w:id="390" w:author="Author" w:date="2021-02-09T14:08:00Z">
        <w:r w:rsidR="005B623A" w:rsidRPr="005B623A">
          <w:rPr>
            <w:rFonts w:ascii="Courier New" w:eastAsia="Times New Roman" w:hAnsi="Courier New" w:cs="Courier New"/>
            <w:color w:val="000000"/>
            <w:sz w:val="20"/>
            <w:szCs w:val="20"/>
          </w:rPr>
          <w:delText>is analyzing</w:delText>
        </w:r>
      </w:del>
      <w:ins w:id="391" w:author="Author" w:date="2021-02-09T14:08:00Z">
        <w:r>
          <w:rPr>
            <w:rFonts w:ascii="Courier New" w:eastAsia="Times New Roman" w:hAnsi="Courier New" w:cs="Courier New"/>
            <w:color w:val="000000"/>
            <w:sz w:val="20"/>
            <w:szCs w:val="20"/>
          </w:rPr>
          <w:t>study analyzed</w:t>
        </w:r>
      </w:ins>
      <w:r>
        <w:rPr>
          <w:rFonts w:ascii="Courier New" w:eastAsia="Times New Roman" w:hAnsi="Courier New" w:cs="Courier New"/>
          <w:color w:val="000000"/>
          <w:sz w:val="20"/>
          <w:szCs w:val="20"/>
        </w:rPr>
        <w:t xml:space="preserve"> restaurants in </w:t>
      </w:r>
      <w:del w:id="392" w:author="Author" w:date="2021-02-09T14:08:00Z">
        <w:r w:rsidR="005B623A" w:rsidRPr="005B623A">
          <w:rPr>
            <w:rFonts w:ascii="Courier New" w:eastAsia="Times New Roman" w:hAnsi="Courier New" w:cs="Courier New"/>
            <w:color w:val="000000"/>
            <w:sz w:val="20"/>
            <w:szCs w:val="20"/>
            <w:u w:val="single"/>
          </w:rPr>
          <w:delText>Bejing</w:delText>
        </w:r>
      </w:del>
      <w:ins w:id="393" w:author="Author" w:date="2021-02-09T14:08:00Z">
        <w:r>
          <w:rPr>
            <w:rFonts w:ascii="Courier New" w:eastAsia="Times New Roman" w:hAnsi="Courier New" w:cs="Courier New"/>
            <w:color w:val="000000"/>
            <w:sz w:val="20"/>
            <w:szCs w:val="20"/>
            <w:u w:val="single"/>
          </w:rPr>
          <w:t>Beijing</w:t>
        </w:r>
      </w:ins>
      <w:r>
        <w:rPr>
          <w:rFonts w:ascii="Courier New" w:eastAsia="Times New Roman" w:hAnsi="Courier New" w:cs="Courier New"/>
          <w:color w:val="000000"/>
          <w:sz w:val="20"/>
          <w:szCs w:val="20"/>
        </w:rPr>
        <w:t>.</w:t>
      </w:r>
    </w:p>
    <w:p w14:paraId="38382BED"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F9F691"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On the other hand, our study focuses on Western culture, instead of a single Western country, and Chinese culture clashing with the hospitality environment in Japan, specifically. Japan's importance in this analysis comes from the unique environment of high-grade hospitality that the country </w:t>
      </w:r>
      <w:r>
        <w:rPr>
          <w:rFonts w:ascii="Courier New" w:eastAsia="Times New Roman" w:hAnsi="Courier New" w:cs="Courier New"/>
          <w:color w:val="000000"/>
          <w:sz w:val="20"/>
          <w:szCs w:val="20"/>
        </w:rPr>
        <w:lastRenderedPageBreak/>
        <w:t xml:space="preserve">presents. In this environment, do customers hold their satisfaction to this hospitality regardless of their culture, or are other factors more relevant to the customers? Our study measures this at a large scale across different hotels in Japan. </w:t>
      </w:r>
    </w:p>
    <w:p w14:paraId="5974FFDA"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882C9A"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606060"/>
          <w:sz w:val="20"/>
          <w:szCs w:val="20"/>
        </w:rPr>
        <w:t>% Universal behavior</w:t>
      </w:r>
    </w:p>
    <w:p w14:paraId="1B240B0E" w14:textId="014AD323"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Other studies have gone further and studied people from many countries in their samples and performed a more universal and holistic (not cross-culture) analysis.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choi2001</w:t>
      </w:r>
      <w:proofErr w:type="spellEnd"/>
      <w:r>
        <w:rPr>
          <w:rFonts w:ascii="Courier New" w:eastAsia="Times New Roman" w:hAnsi="Courier New" w:cs="Courier New"/>
          <w:color w:val="000000"/>
          <w:sz w:val="20"/>
          <w:szCs w:val="20"/>
        </w:rPr>
        <w:t xml:space="preserve">} analyzed hotel guest satisfaction determinants in Hong Kong with surveys in English, Chinese and Japanese translations, with people from many countries in their sample.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choi2001</w:t>
      </w:r>
      <w:proofErr w:type="spellEnd"/>
      <w:r>
        <w:rPr>
          <w:rFonts w:ascii="Courier New" w:eastAsia="Times New Roman" w:hAnsi="Courier New" w:cs="Courier New"/>
          <w:color w:val="000000"/>
          <w:sz w:val="20"/>
          <w:szCs w:val="20"/>
        </w:rPr>
        <w:t xml:space="preserve">} found that staff service quality, room quality, and value for money were the top satisfaction determinants. As another example,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Uzama2012</w:t>
      </w:r>
      <w:proofErr w:type="spellEnd"/>
      <w:r>
        <w:rPr>
          <w:rFonts w:ascii="Courier New" w:eastAsia="Times New Roman" w:hAnsi="Courier New" w:cs="Courier New"/>
          <w:color w:val="000000"/>
          <w:sz w:val="20"/>
          <w:szCs w:val="20"/>
        </w:rPr>
        <w:t xml:space="preserve">} produced a typology for foreigners coming to Japan for tourism, without making distinctions for their culture, but their motivation in traveling in Japan. In another study,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zhou2014</w:t>
      </w:r>
      <w:proofErr w:type="spellEnd"/>
      <w:r>
        <w:rPr>
          <w:rFonts w:ascii="Courier New" w:eastAsia="Times New Roman" w:hAnsi="Courier New" w:cs="Courier New"/>
          <w:color w:val="000000"/>
          <w:sz w:val="20"/>
          <w:szCs w:val="20"/>
        </w:rPr>
        <w:t xml:space="preserve">} analyzed hotel satisfaction using English and Mandarin online reviews from guests staying in Hangzhou, China coming from many </w:t>
      </w:r>
      <w:del w:id="394" w:author="Author" w:date="2021-02-09T14:08:00Z">
        <w:r w:rsidR="005B623A" w:rsidRPr="005B623A">
          <w:rPr>
            <w:rFonts w:ascii="Courier New" w:eastAsia="Times New Roman" w:hAnsi="Courier New" w:cs="Courier New"/>
            <w:color w:val="000000"/>
            <w:sz w:val="20"/>
            <w:szCs w:val="20"/>
          </w:rPr>
          <w:delText xml:space="preserve">different </w:delText>
        </w:r>
      </w:del>
      <w:r>
        <w:rPr>
          <w:rFonts w:ascii="Courier New" w:eastAsia="Times New Roman" w:hAnsi="Courier New" w:cs="Courier New"/>
          <w:color w:val="000000"/>
          <w:sz w:val="20"/>
          <w:szCs w:val="20"/>
        </w:rPr>
        <w:t xml:space="preserve">countries. The general satisfaction score was noticed to be different </w:t>
      </w:r>
      <w:del w:id="395" w:author="Author" w:date="2021-02-09T14:08:00Z">
        <w:r w:rsidR="005B623A" w:rsidRPr="005B623A">
          <w:rPr>
            <w:rFonts w:ascii="Courier New" w:eastAsia="Times New Roman" w:hAnsi="Courier New" w:cs="Courier New"/>
            <w:color w:val="000000"/>
            <w:sz w:val="20"/>
            <w:szCs w:val="20"/>
          </w:rPr>
          <w:delText>in</w:delText>
        </w:r>
      </w:del>
      <w:ins w:id="396" w:author="Author" w:date="2021-02-09T14:08:00Z">
        <w:r>
          <w:rPr>
            <w:rFonts w:ascii="Courier New" w:eastAsia="Times New Roman" w:hAnsi="Courier New" w:cs="Courier New"/>
            <w:color w:val="000000"/>
            <w:sz w:val="20"/>
            <w:szCs w:val="20"/>
          </w:rPr>
          <w:t>among</w:t>
        </w:r>
      </w:ins>
      <w:r>
        <w:rPr>
          <w:rFonts w:ascii="Courier New" w:eastAsia="Times New Roman" w:hAnsi="Courier New" w:cs="Courier New"/>
          <w:color w:val="000000"/>
          <w:sz w:val="20"/>
          <w:szCs w:val="20"/>
        </w:rPr>
        <w:t xml:space="preserve"> those countries. However, a more in-depth cross-cultural analysis of the satisfaction factors was not performed. As a result of their research,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zhou2014</w:t>
      </w:r>
      <w:proofErr w:type="spellEnd"/>
      <w:r>
        <w:rPr>
          <w:rFonts w:ascii="Courier New" w:eastAsia="Times New Roman" w:hAnsi="Courier New" w:cs="Courier New"/>
          <w:color w:val="000000"/>
          <w:sz w:val="20"/>
          <w:szCs w:val="20"/>
        </w:rPr>
        <w:t xml:space="preserve">} thus found that customers are universally satisfied by welcome extras, dining environments, and special food services. </w:t>
      </w:r>
    </w:p>
    <w:p w14:paraId="50C8DC58"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BA0804"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606060"/>
          <w:sz w:val="20"/>
          <w:szCs w:val="20"/>
        </w:rPr>
        <w:t xml:space="preserve">% Western behavior </w:t>
      </w:r>
    </w:p>
    <w:p w14:paraId="2FD25872"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Regarding Western tourist behavior, a few examples can tell us what to expect when analyzing our data.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kozak2002</w:t>
      </w:r>
      <w:proofErr w:type="spellEnd"/>
      <w:r>
        <w:rPr>
          <w:rFonts w:ascii="Courier New" w:eastAsia="Times New Roman" w:hAnsi="Courier New" w:cs="Courier New"/>
          <w:color w:val="000000"/>
          <w:sz w:val="20"/>
          <w:szCs w:val="20"/>
        </w:rPr>
        <w:t xml:space="preserve">} found that British and German tourists' satisfaction determinants while visiting Spain and Turkey were hygiene and cleanliness, hospitality, the availability of facilities and activities, and accommodation services.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shanka2004</w:t>
      </w:r>
      <w:proofErr w:type="spellEnd"/>
      <w:r>
        <w:rPr>
          <w:rFonts w:ascii="Courier New" w:eastAsia="Times New Roman" w:hAnsi="Courier New" w:cs="Courier New"/>
          <w:color w:val="000000"/>
          <w:sz w:val="20"/>
          <w:szCs w:val="20"/>
        </w:rPr>
        <w:t xml:space="preserve">} found that English-speaking tourists in Perth, Australia were most satisfied with staff friendliness, the efficiency of check-in and check-out, restaurant and bar facilities, and lobby ambiance. </w:t>
      </w:r>
    </w:p>
    <w:p w14:paraId="3397E2D5"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E5E1EA"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606060"/>
          <w:sz w:val="20"/>
          <w:szCs w:val="20"/>
        </w:rPr>
        <w:t>% Chinese behavior</w:t>
      </w:r>
    </w:p>
    <w:p w14:paraId="6218B45C"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Regarding outbound Chinese tourists, academic studies about Chinese tourists have increased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sun2017</w:t>
      </w:r>
      <w:proofErr w:type="spellEnd"/>
      <w:r>
        <w:rPr>
          <w:rFonts w:ascii="Courier New" w:eastAsia="Times New Roman" w:hAnsi="Courier New" w:cs="Courier New"/>
          <w:color w:val="000000"/>
          <w:sz w:val="20"/>
          <w:szCs w:val="20"/>
        </w:rPr>
        <w:t xml:space="preserve">}. Different researchers have found that Chinese tourist populations have several specific attributes. According to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ryan2001</w:t>
      </w:r>
      <w:proofErr w:type="spellEnd"/>
      <w:r>
        <w:rPr>
          <w:rFonts w:ascii="Courier New" w:eastAsia="Times New Roman" w:hAnsi="Courier New" w:cs="Courier New"/>
          <w:color w:val="000000"/>
          <w:sz w:val="20"/>
          <w:szCs w:val="20"/>
        </w:rPr>
        <w:t xml:space="preserve">} and their study of Chinese tourists in New Zealand, Chinese tourists prefer nature, cleanliness, and scenery in contrast to experiences and activities.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dongyang2015</w:t>
      </w:r>
      <w:proofErr w:type="spellEnd"/>
      <w:r>
        <w:rPr>
          <w:rFonts w:ascii="Courier New" w:eastAsia="Times New Roman" w:hAnsi="Courier New" w:cs="Courier New"/>
          <w:color w:val="000000"/>
          <w:sz w:val="20"/>
          <w:szCs w:val="20"/>
        </w:rPr>
        <w:t xml:space="preserve">} studied Chinese tourists in the Kansai region of Japan and found that Chinese tourists are satisfied mostly with exploring the food culture of their destination, cleanliness, and staff. Studying Chinese tourists in Vietnam,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truong2009</w:t>
      </w:r>
      <w:proofErr w:type="spellEnd"/>
      <w:r>
        <w:rPr>
          <w:rFonts w:ascii="Courier New" w:eastAsia="Times New Roman" w:hAnsi="Courier New" w:cs="Courier New"/>
          <w:color w:val="000000"/>
          <w:sz w:val="20"/>
          <w:szCs w:val="20"/>
        </w:rPr>
        <w:t xml:space="preserve">} found that Chinese tourists are highly concerned with value for money. According to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liu2019</w:t>
      </w:r>
      <w:proofErr w:type="spellEnd"/>
      <w:r>
        <w:rPr>
          <w:rFonts w:ascii="Courier New" w:eastAsia="Times New Roman" w:hAnsi="Courier New" w:cs="Courier New"/>
          <w:color w:val="000000"/>
          <w:sz w:val="20"/>
          <w:szCs w:val="20"/>
        </w:rPr>
        <w:t xml:space="preserve">}, Chinese tourists tend to have harsher criticism compared with other international tourists. Moreover, as stated by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gao2017chinese</w:t>
      </w:r>
      <w:proofErr w:type="spellEnd"/>
      <w:r>
        <w:rPr>
          <w:rFonts w:ascii="Courier New" w:eastAsia="Times New Roman" w:hAnsi="Courier New" w:cs="Courier New"/>
          <w:color w:val="000000"/>
          <w:sz w:val="20"/>
          <w:szCs w:val="20"/>
        </w:rPr>
        <w:t xml:space="preserve">}, who analyzed different generations of Chinese tourists and their connection to nature while traveling, Chinese tourists prefer nature overall. However, the younger generations seem to do so less than their older counterparts. </w:t>
      </w:r>
    </w:p>
    <w:p w14:paraId="68CC0BE7"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F19EFE"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606060"/>
          <w:sz w:val="20"/>
          <w:szCs w:val="20"/>
        </w:rPr>
        <w:t>% Studies are not universal.</w:t>
      </w:r>
    </w:p>
    <w:p w14:paraId="2E6D5CB4" w14:textId="660F65C0"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Although the studies focusing only on </w:t>
      </w:r>
      <w:commentRangeStart w:id="397"/>
      <w:r>
        <w:rPr>
          <w:rFonts w:ascii="Courier New" w:eastAsia="Times New Roman" w:hAnsi="Courier New" w:cs="Courier New"/>
          <w:color w:val="000000"/>
          <w:sz w:val="20"/>
          <w:szCs w:val="20"/>
        </w:rPr>
        <w:t xml:space="preserve">Chinese </w:t>
      </w:r>
      <w:del w:id="398" w:author="Author" w:date="2021-02-09T14:08:00Z">
        <w:r w:rsidR="005B623A" w:rsidRPr="005B623A">
          <w:rPr>
            <w:rFonts w:ascii="Courier New" w:eastAsia="Times New Roman" w:hAnsi="Courier New" w:cs="Courier New"/>
            <w:color w:val="000000"/>
            <w:sz w:val="20"/>
            <w:szCs w:val="20"/>
          </w:rPr>
          <w:delText xml:space="preserve">tourists </w:delText>
        </w:r>
      </w:del>
      <w:r>
        <w:rPr>
          <w:rFonts w:ascii="Courier New" w:eastAsia="Times New Roman" w:hAnsi="Courier New" w:cs="Courier New"/>
          <w:color w:val="000000"/>
          <w:sz w:val="20"/>
          <w:szCs w:val="20"/>
        </w:rPr>
        <w:t>or Western tourists</w:t>
      </w:r>
      <w:commentRangeEnd w:id="397"/>
      <w:r w:rsidR="00AD3970">
        <w:rPr>
          <w:rStyle w:val="CommentReference"/>
        </w:rPr>
        <w:commentReference w:id="397"/>
      </w:r>
      <w:r>
        <w:rPr>
          <w:rFonts w:ascii="Courier New" w:eastAsia="Times New Roman" w:hAnsi="Courier New" w:cs="Courier New"/>
          <w:color w:val="000000"/>
          <w:sz w:val="20"/>
          <w:szCs w:val="20"/>
        </w:rPr>
        <w:t xml:space="preserve"> have a narrow view, their theoretical contributions are valuable. We can see that depending on the study and the design of questionnaires and the destinations, the results can vary greatly. Not only that, but while there seems to be some overlap in most studies, some factors are completely ignored in one study but not in the other. Since our study uses data mining, each </w:t>
      </w:r>
      <w:r>
        <w:rPr>
          <w:rFonts w:ascii="Courier New" w:eastAsia="Times New Roman" w:hAnsi="Courier New" w:cs="Courier New"/>
          <w:color w:val="000000"/>
          <w:sz w:val="20"/>
          <w:szCs w:val="20"/>
        </w:rPr>
        <w:lastRenderedPageBreak/>
        <w:t xml:space="preserve">factor's definition is left for hotel customers to decide en </w:t>
      </w:r>
      <w:r>
        <w:rPr>
          <w:rFonts w:ascii="Courier New" w:eastAsia="Times New Roman" w:hAnsi="Courier New" w:cs="Courier New"/>
          <w:color w:val="000000"/>
          <w:sz w:val="20"/>
          <w:szCs w:val="20"/>
          <w:u w:val="single"/>
        </w:rPr>
        <w:t>masse</w:t>
      </w:r>
      <w:r>
        <w:rPr>
          <w:rFonts w:ascii="Courier New" w:eastAsia="Times New Roman" w:hAnsi="Courier New" w:cs="Courier New"/>
          <w:color w:val="000000"/>
          <w:sz w:val="20"/>
          <w:szCs w:val="20"/>
        </w:rPr>
        <w:t xml:space="preserve"> via their reviews. This means that the factors will be selected through statistical methods alone, instead of being defined by the questionnaire. Our method allows us to find factors that we would not have contemplated. It also avoids enforcing a factor on the mind of study subjects by presenting them with a question that they </w:t>
      </w:r>
      <w:r w:rsidR="005B623A" w:rsidRPr="005B623A">
        <w:rPr>
          <w:rFonts w:ascii="Courier New" w:eastAsia="Times New Roman" w:hAnsi="Courier New" w:cs="Courier New"/>
          <w:color w:val="000000"/>
          <w:sz w:val="20"/>
          <w:szCs w:val="20"/>
        </w:rPr>
        <w:t>did not</w:t>
      </w:r>
      <w:r>
        <w:rPr>
          <w:rFonts w:ascii="Courier New" w:eastAsia="Times New Roman" w:hAnsi="Courier New" w:cs="Courier New"/>
          <w:color w:val="000000"/>
          <w:sz w:val="20"/>
          <w:szCs w:val="20"/>
        </w:rPr>
        <w:t xml:space="preserve"> think of by themselves. This large variety of opinions in a well-sized sample, added to the automatic findings of statistical text analysis methods, gives our study an advantage compared to others with smaller samples. This study could also help us analyze the satisfaction and dissatisfaction factors cross-culturally and compare them with the existing literature.</w:t>
      </w:r>
    </w:p>
    <w:p w14:paraId="348A248E"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A93A26"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606060"/>
          <w:sz w:val="20"/>
          <w:szCs w:val="20"/>
        </w:rPr>
        <w:t>% Reviewer comparison table</w:t>
      </w:r>
    </w:p>
    <w:p w14:paraId="21288020"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Undoubtedly previous literature has examples of other cross-culture studies of tourist behavior </w:t>
      </w:r>
      <w:commentRangeStart w:id="399"/>
      <w:r>
        <w:rPr>
          <w:rFonts w:ascii="Courier New" w:eastAsia="Times New Roman" w:hAnsi="Courier New" w:cs="Courier New"/>
          <w:color w:val="000000"/>
          <w:sz w:val="20"/>
          <w:szCs w:val="20"/>
        </w:rPr>
        <w:t xml:space="preserve">and </w:t>
      </w:r>
      <w:ins w:id="400" w:author="Author" w:date="2021-02-09T14:08:00Z">
        <w:r>
          <w:rPr>
            <w:rFonts w:ascii="Courier New" w:eastAsia="Times New Roman" w:hAnsi="Courier New" w:cs="Courier New"/>
            <w:color w:val="000000"/>
            <w:sz w:val="20"/>
            <w:szCs w:val="20"/>
          </w:rPr>
          <w:t xml:space="preserve">may serve </w:t>
        </w:r>
      </w:ins>
      <w:commentRangeEnd w:id="399"/>
      <w:ins w:id="401" w:author="Author" w:date="2021-02-09T17:39:00Z">
        <w:r w:rsidR="00AD3970">
          <w:rPr>
            <w:rStyle w:val="CommentReference"/>
          </w:rPr>
          <w:commentReference w:id="399"/>
        </w:r>
      </w:ins>
      <w:r>
        <w:rPr>
          <w:rFonts w:ascii="Courier New" w:eastAsia="Times New Roman" w:hAnsi="Courier New" w:cs="Courier New"/>
          <w:color w:val="000000"/>
          <w:sz w:val="20"/>
          <w:szCs w:val="20"/>
        </w:rPr>
        <w:t xml:space="preserve">to further highlight our study and its merits. A contrast is shown in Table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tab:lit-rev</w:t>
      </w:r>
      <w:proofErr w:type="spellEnd"/>
      <w:r>
        <w:rPr>
          <w:rFonts w:ascii="Courier New" w:eastAsia="Times New Roman" w:hAnsi="Courier New" w:cs="Courier New"/>
          <w:color w:val="000000"/>
          <w:sz w:val="20"/>
          <w:szCs w:val="20"/>
        </w:rPr>
        <w:t xml:space="preserve">}. This table shows that older studies were conducted with surveys and had a different study topic. These are changes in demand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bauer1993changing</w:t>
      </w:r>
      <w:proofErr w:type="spellEnd"/>
      <w:r>
        <w:rPr>
          <w:rFonts w:ascii="Courier New" w:eastAsia="Times New Roman" w:hAnsi="Courier New" w:cs="Courier New"/>
          <w:color w:val="000000"/>
          <w:sz w:val="20"/>
          <w:szCs w:val="20"/>
        </w:rPr>
        <w:t xml:space="preserve">}, tourist motivation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kim2000</w:t>
      </w:r>
      <w:proofErr w:type="spellEnd"/>
      <w:r>
        <w:rPr>
          <w:rFonts w:ascii="Courier New" w:eastAsia="Times New Roman" w:hAnsi="Courier New" w:cs="Courier New"/>
          <w:color w:val="000000"/>
          <w:sz w:val="20"/>
          <w:szCs w:val="20"/>
        </w:rPr>
        <w:t xml:space="preserve">}, and closer to our study, satisfaction levels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choi2000</w:t>
      </w:r>
      <w:proofErr w:type="spellEnd"/>
      <w:r>
        <w:rPr>
          <w:rFonts w:ascii="Courier New" w:eastAsia="Times New Roman" w:hAnsi="Courier New" w:cs="Courier New"/>
          <w:color w:val="000000"/>
          <w:sz w:val="20"/>
          <w:szCs w:val="20"/>
        </w:rPr>
        <w:t xml:space="preserve">}. However, our study topic is not the levels of satisfaction but the factors that drive it and dissatisfaction, which is overlooked in most studies. Newer studies with larger samples and similar methodologies have emerged, although two of these study restaurants instead of hotels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JIA2020104071</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HUANG2017117</w:t>
      </w:r>
      <w:proofErr w:type="spellEnd"/>
      <w:r>
        <w:rPr>
          <w:rFonts w:ascii="Courier New" w:eastAsia="Times New Roman" w:hAnsi="Courier New" w:cs="Courier New"/>
          <w:color w:val="000000"/>
          <w:sz w:val="20"/>
          <w:szCs w:val="20"/>
        </w:rPr>
        <w:t xml:space="preserve">}. One important difference is the geographical focus of their studies. While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FRANCESCO201924</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JIA2020104071</w:t>
      </w:r>
      <w:proofErr w:type="spellEnd"/>
      <w:r>
        <w:rPr>
          <w:rFonts w:ascii="Courier New" w:eastAsia="Times New Roman" w:hAnsi="Courier New" w:cs="Courier New"/>
          <w:color w:val="000000"/>
          <w:sz w:val="20"/>
          <w:szCs w:val="20"/>
        </w:rPr>
        <w:t xml:space="preserve">} and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HUANG2017117</w:t>
      </w:r>
      <w:proofErr w:type="spellEnd"/>
      <w:r>
        <w:rPr>
          <w:rFonts w:ascii="Courier New" w:eastAsia="Times New Roman" w:hAnsi="Courier New" w:cs="Courier New"/>
          <w:color w:val="000000"/>
          <w:sz w:val="20"/>
          <w:szCs w:val="20"/>
        </w:rPr>
        <w:t xml:space="preserve">} have a </w:t>
      </w:r>
      <w:r>
        <w:rPr>
          <w:rFonts w:ascii="Courier New" w:eastAsia="Times New Roman" w:hAnsi="Courier New" w:cs="Courier New"/>
          <w:color w:val="000000"/>
          <w:sz w:val="20"/>
          <w:szCs w:val="20"/>
          <w:u w:val="single"/>
        </w:rPr>
        <w:t>multi</w:t>
      </w:r>
      <w:r>
        <w:rPr>
          <w:rFonts w:ascii="Courier New" w:eastAsia="Times New Roman" w:hAnsi="Courier New" w:cs="Courier New"/>
          <w:color w:val="000000"/>
          <w:sz w:val="20"/>
          <w:szCs w:val="20"/>
        </w:rPr>
        <w:t>-national focus, we instead focus on Japan. The focus on Japan is important because of its top rank in hospitality across all types of businesses. This raises the question: in such an environment, will the customers be universally satisfied with this factor, or will they have differing views within their cultures? Our study brings light to the changes, or lack thereof, in different touristic environments where an attribute can be considered excellent. The number of samples in other text-mining studies is also smaller than ours in comparison. Apart from that, every study has a different text mining method.</w:t>
      </w:r>
    </w:p>
    <w:p w14:paraId="29C80792"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D72B80"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CC"/>
          <w:sz w:val="20"/>
          <w:szCs w:val="20"/>
        </w:rPr>
        <w:t>\subsection{Data mining, machine learning, knowledge discovery and sentiment analysis}\</w:t>
      </w:r>
      <w:proofErr w:type="gramStart"/>
      <w:r>
        <w:rPr>
          <w:rFonts w:ascii="Courier New" w:eastAsia="Times New Roman" w:hAnsi="Courier New" w:cs="Courier New"/>
          <w:b/>
          <w:bCs/>
          <w:color w:val="0000CC"/>
          <w:sz w:val="20"/>
          <w:szCs w:val="20"/>
        </w:rPr>
        <w:t>label{</w:t>
      </w:r>
      <w:proofErr w:type="spellStart"/>
      <w:proofErr w:type="gramEnd"/>
      <w:r>
        <w:rPr>
          <w:rFonts w:ascii="Courier New" w:eastAsia="Times New Roman" w:hAnsi="Courier New" w:cs="Courier New"/>
          <w:b/>
          <w:bCs/>
          <w:color w:val="0000CC"/>
          <w:sz w:val="20"/>
          <w:szCs w:val="20"/>
        </w:rPr>
        <w:t>theory_data</w:t>
      </w:r>
      <w:proofErr w:type="spellEnd"/>
      <w:r>
        <w:rPr>
          <w:rFonts w:ascii="Courier New" w:eastAsia="Times New Roman" w:hAnsi="Courier New" w:cs="Courier New"/>
          <w:b/>
          <w:bCs/>
          <w:color w:val="0000CC"/>
          <w:sz w:val="20"/>
          <w:szCs w:val="20"/>
        </w:rPr>
        <w:t>}</w:t>
      </w:r>
    </w:p>
    <w:p w14:paraId="4EACC7EF"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7EEE2B"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606060"/>
          <w:sz w:val="20"/>
          <w:szCs w:val="20"/>
        </w:rPr>
        <w:t>% Explain the discovery of theory inside the data</w:t>
      </w:r>
    </w:p>
    <w:p w14:paraId="0183D95E"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In the current world, data is presented to us in larger and larger quantities. Today's data sizes were commonly only seen in very specialized large laboratories with supercomputers a couple of decades ago. However, they are now standard for market and managerial studies, independent university students, and any scientist connecting to the Internet. Such quantities of data are available to study now more than ever. Nevertheless, it would be impossible for researchers to parse all of this data by themselves. As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fayyad1996data</w:t>
      </w:r>
      <w:proofErr w:type="spellEnd"/>
      <w:r>
        <w:rPr>
          <w:rFonts w:ascii="Courier New" w:eastAsia="Times New Roman" w:hAnsi="Courier New" w:cs="Courier New"/>
          <w:color w:val="000000"/>
          <w:sz w:val="20"/>
          <w:szCs w:val="20"/>
        </w:rPr>
        <w:t xml:space="preserve">} summarizes, data by itself is unusable until it goes through a process of selection, </w:t>
      </w:r>
      <w:r>
        <w:rPr>
          <w:rFonts w:ascii="Courier New" w:eastAsia="Times New Roman" w:hAnsi="Courier New" w:cs="Courier New"/>
          <w:color w:val="000000"/>
          <w:sz w:val="20"/>
          <w:szCs w:val="20"/>
          <w:u w:val="single"/>
        </w:rPr>
        <w:t>preprocessing</w:t>
      </w:r>
      <w:r>
        <w:rPr>
          <w:rFonts w:ascii="Courier New" w:eastAsia="Times New Roman" w:hAnsi="Courier New" w:cs="Courier New"/>
          <w:color w:val="000000"/>
          <w:sz w:val="20"/>
          <w:szCs w:val="20"/>
        </w:rPr>
        <w:t xml:space="preserve">, transformation, mining, and evaluation. Only then can it be established as knowledge. With the tools available to us in the era of information science, algorithms can be used to detect patterns that would take researchers too long to recognize. These patterns can, later on, be evaluated to generate knowledge. This process is called Knowledge Discovery in Databases. </w:t>
      </w:r>
    </w:p>
    <w:p w14:paraId="3A369449"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E383A5"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606060"/>
          <w:sz w:val="20"/>
          <w:szCs w:val="20"/>
        </w:rPr>
        <w:t xml:space="preserve">% Text mining </w:t>
      </w:r>
    </w:p>
    <w:p w14:paraId="653E2F0D" w14:textId="42F1A8C2"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Now, there are, of course, many sources of numerical data to be explored.  However, perhaps what is most available and interesting to managerial </w:t>
      </w:r>
      <w:r>
        <w:rPr>
          <w:rFonts w:ascii="Courier New" w:eastAsia="Times New Roman" w:hAnsi="Courier New" w:cs="Courier New"/>
          <w:color w:val="000000"/>
          <w:sz w:val="20"/>
          <w:szCs w:val="20"/>
        </w:rPr>
        <w:lastRenderedPageBreak/>
        <w:t xml:space="preserve">purposes is the resource of customers' opinions in text form. Since the introduction of Web 2.0, </w:t>
      </w:r>
      <w:commentRangeStart w:id="402"/>
      <w:del w:id="403" w:author="Author" w:date="2021-02-09T14:08:00Z">
        <w:r w:rsidR="005B623A" w:rsidRPr="005B623A">
          <w:rPr>
            <w:rFonts w:ascii="Courier New" w:eastAsia="Times New Roman" w:hAnsi="Courier New" w:cs="Courier New"/>
            <w:color w:val="000000"/>
            <w:sz w:val="20"/>
            <w:szCs w:val="20"/>
          </w:rPr>
          <w:delText>a never before seen</w:delText>
        </w:r>
      </w:del>
      <w:ins w:id="404" w:author="Author" w:date="2021-02-09T14:08:00Z">
        <w:r>
          <w:rPr>
            <w:rFonts w:ascii="Courier New" w:eastAsia="Times New Roman" w:hAnsi="Courier New" w:cs="Courier New"/>
            <w:color w:val="000000"/>
            <w:sz w:val="20"/>
            <w:szCs w:val="20"/>
          </w:rPr>
          <w:t>an unprecedented</w:t>
        </w:r>
      </w:ins>
      <w:r>
        <w:rPr>
          <w:rFonts w:ascii="Courier New" w:eastAsia="Times New Roman" w:hAnsi="Courier New" w:cs="Courier New"/>
          <w:color w:val="000000"/>
          <w:sz w:val="20"/>
          <w:szCs w:val="20"/>
        </w:rPr>
        <w:t xml:space="preserve"> </w:t>
      </w:r>
      <w:commentRangeEnd w:id="402"/>
      <w:r w:rsidR="00AD3970">
        <w:rPr>
          <w:rStyle w:val="CommentReference"/>
        </w:rPr>
        <w:commentReference w:id="402"/>
      </w:r>
      <w:r>
        <w:rPr>
          <w:rFonts w:ascii="Courier New" w:eastAsia="Times New Roman" w:hAnsi="Courier New" w:cs="Courier New"/>
          <w:color w:val="000000"/>
          <w:sz w:val="20"/>
          <w:szCs w:val="20"/>
        </w:rPr>
        <w:t xml:space="preserve">quantity of valuable information is posted to the Internet at a staggering speed. Text mining has then been proposed more than a decade ago to utilize this data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u w:val="single"/>
        </w:rPr>
        <w:t>rajman1998text</w:t>
      </w:r>
      <w:proofErr w:type="gramStart"/>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u w:val="single"/>
        </w:rPr>
        <w:t>nahm2002text</w:t>
      </w:r>
      <w:proofErr w:type="spellEnd"/>
      <w:proofErr w:type="gramEnd"/>
      <w:r>
        <w:rPr>
          <w:rFonts w:ascii="Courier New" w:eastAsia="Times New Roman" w:hAnsi="Courier New" w:cs="Courier New"/>
          <w:color w:val="000000"/>
          <w:sz w:val="20"/>
          <w:szCs w:val="20"/>
        </w:rPr>
        <w:t xml:space="preserve">}. Using Natural Language Processing, one can parse language in a way that translates to numbers so that a computer can analyze it. Since then, text mining techniques have improved over the years. This has been used in the field of hospitality as well for many purposes, including satisfaction analysis from reviews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e.g</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berezina2016</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xu2016</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xiang2015</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hargreaves2015</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balbi2018</w:t>
      </w:r>
      <w:proofErr w:type="spellEnd"/>
      <w:r>
        <w:rPr>
          <w:rFonts w:ascii="Courier New" w:eastAsia="Times New Roman" w:hAnsi="Courier New" w:cs="Courier New"/>
          <w:color w:val="000000"/>
          <w:sz w:val="20"/>
          <w:szCs w:val="20"/>
        </w:rPr>
        <w:t xml:space="preserve">}, social media's influence on travelers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u w:val="single"/>
        </w:rPr>
        <w:t>xiang2010</w:t>
      </w:r>
      <w:proofErr w:type="spellEnd"/>
      <w:r>
        <w:rPr>
          <w:rFonts w:ascii="Courier New" w:eastAsia="Times New Roman" w:hAnsi="Courier New" w:cs="Courier New"/>
          <w:color w:val="000000"/>
          <w:sz w:val="20"/>
          <w:szCs w:val="20"/>
        </w:rPr>
        <w:t xml:space="preserve">}, review </w:t>
      </w:r>
      <w:r>
        <w:rPr>
          <w:rFonts w:ascii="Courier New" w:eastAsia="Times New Roman" w:hAnsi="Courier New" w:cs="Courier New"/>
          <w:color w:val="000000"/>
          <w:sz w:val="20"/>
          <w:szCs w:val="20"/>
          <w:u w:val="single"/>
        </w:rPr>
        <w:t>summarization</w:t>
      </w:r>
      <w:r>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u w:val="single"/>
        </w:rPr>
        <w:t>hu2017436</w:t>
      </w:r>
      <w:proofErr w:type="spellEnd"/>
      <w:r>
        <w:rPr>
          <w:rFonts w:ascii="Courier New" w:eastAsia="Times New Roman" w:hAnsi="Courier New" w:cs="Courier New"/>
          <w:color w:val="000000"/>
          <w:sz w:val="20"/>
          <w:szCs w:val="20"/>
        </w:rPr>
        <w:t xml:space="preserve">}, perceived value of reviews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e.g</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FANG2016498</w:t>
      </w:r>
      <w:proofErr w:type="spellEnd"/>
      <w:r>
        <w:rPr>
          <w:rFonts w:ascii="Courier New" w:eastAsia="Times New Roman" w:hAnsi="Courier New" w:cs="Courier New"/>
          <w:color w:val="000000"/>
          <w:sz w:val="20"/>
          <w:szCs w:val="20"/>
        </w:rPr>
        <w:t xml:space="preserve">}, and even predicting hotel demand using web traffic data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e.g</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yang2014</w:t>
      </w:r>
      <w:proofErr w:type="spellEnd"/>
      <w:r>
        <w:rPr>
          <w:rFonts w:ascii="Courier New" w:eastAsia="Times New Roman" w:hAnsi="Courier New" w:cs="Courier New"/>
          <w:color w:val="000000"/>
          <w:sz w:val="20"/>
          <w:szCs w:val="20"/>
        </w:rPr>
        <w:t>}.</w:t>
      </w:r>
    </w:p>
    <w:p w14:paraId="1D9FE4F5"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1F5FAD"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606060"/>
          <w:sz w:val="20"/>
          <w:szCs w:val="20"/>
        </w:rPr>
        <w:t>% Sentiment Analysis</w:t>
      </w:r>
    </w:p>
    <w:p w14:paraId="40A62D10"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More than only analyzing patterns within the text, researchers have found how to determine the sentiment behind a statement based on speech patterns, statistical patterns, and other methodologies. This method is called sentiment analysis or opinion mining. A precursor of this method was attempted decades ago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stone1966general</w:t>
      </w:r>
      <w:proofErr w:type="spellEnd"/>
      <w:r>
        <w:rPr>
          <w:rFonts w:ascii="Courier New" w:eastAsia="Times New Roman" w:hAnsi="Courier New" w:cs="Courier New"/>
          <w:color w:val="000000"/>
          <w:sz w:val="20"/>
          <w:szCs w:val="20"/>
        </w:rPr>
        <w:t xml:space="preserve">}. With sentiment analysis, one could use patterns in the text to determine whether a sentence was being said with a positive opinion, a critical opinion. This methodology could even determine other ranges of emotions, depending on the thoroughness of the algorithm. Examples of sentiment analysis include ranking products through online reviews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e.g</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liu2017149</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zhang2011</w:t>
      </w:r>
      <w:proofErr w:type="spellEnd"/>
      <w:r>
        <w:rPr>
          <w:rFonts w:ascii="Courier New" w:eastAsia="Times New Roman" w:hAnsi="Courier New" w:cs="Courier New"/>
          <w:color w:val="000000"/>
          <w:sz w:val="20"/>
          <w:szCs w:val="20"/>
        </w:rPr>
        <w:t xml:space="preserve">}, predicting political poll results through opinions in Twitter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oconnor2010</w:t>
      </w:r>
      <w:proofErr w:type="spellEnd"/>
      <w:r>
        <w:rPr>
          <w:rFonts w:ascii="Courier New" w:eastAsia="Times New Roman" w:hAnsi="Courier New" w:cs="Courier New"/>
          <w:color w:val="000000"/>
          <w:sz w:val="20"/>
          <w:szCs w:val="20"/>
        </w:rPr>
        <w:t xml:space="preserve">}, and so on. In the hospitality field, it has been used to classify reviewers' opinions of hotels in online reviews </w:t>
      </w:r>
      <w:r>
        <w:rPr>
          <w:rFonts w:ascii="Courier New" w:eastAsia="Times New Roman" w:hAnsi="Courier New" w:cs="Courier New"/>
          <w:color w:val="800000"/>
          <w:sz w:val="20"/>
          <w:szCs w:val="20"/>
        </w:rPr>
        <w:t>\cite</w:t>
      </w:r>
      <w:r>
        <w:rPr>
          <w:rFonts w:ascii="Courier New" w:eastAsia="Times New Roman" w:hAnsi="Courier New" w:cs="Courier New"/>
          <w:color w:val="000000"/>
          <w:sz w:val="20"/>
          <w:szCs w:val="20"/>
        </w:rPr>
        <w:t>[e.g.][]{</w:t>
      </w:r>
      <w:proofErr w:type="spellStart"/>
      <w:r>
        <w:rPr>
          <w:rFonts w:ascii="Courier New" w:eastAsia="Times New Roman" w:hAnsi="Courier New" w:cs="Courier New"/>
          <w:color w:val="000000"/>
          <w:sz w:val="20"/>
          <w:szCs w:val="20"/>
          <w:u w:val="single"/>
        </w:rPr>
        <w:t>kim2017362</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u w:val="single"/>
        </w:rPr>
        <w:t>alsmadi2018</w:t>
      </w:r>
      <w:proofErr w:type="spellEnd"/>
      <w:r>
        <w:rPr>
          <w:rFonts w:ascii="Courier New" w:eastAsia="Times New Roman" w:hAnsi="Courier New" w:cs="Courier New"/>
          <w:color w:val="000000"/>
          <w:sz w:val="20"/>
          <w:szCs w:val="20"/>
        </w:rPr>
        <w:t xml:space="preserve">}. </w:t>
      </w:r>
    </w:p>
    <w:p w14:paraId="421BA803"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0955D4"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606060"/>
          <w:sz w:val="20"/>
          <w:szCs w:val="20"/>
        </w:rPr>
        <w:t>% Machine Learning</w:t>
      </w:r>
    </w:p>
    <w:p w14:paraId="132E7E95" w14:textId="05CC501E"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commentRangeStart w:id="405"/>
      <w:r>
        <w:rPr>
          <w:rFonts w:ascii="Courier New" w:eastAsia="Times New Roman" w:hAnsi="Courier New" w:cs="Courier New"/>
          <w:color w:val="000000"/>
          <w:sz w:val="20"/>
          <w:szCs w:val="20"/>
        </w:rPr>
        <w:t xml:space="preserve">The algorithm used for sentiment analysis in our study is called a </w:t>
      </w:r>
      <w:del w:id="406" w:author="Author" w:date="2021-02-09T17:39:00Z">
        <w:r w:rsidDel="00600647">
          <w:rPr>
            <w:rFonts w:ascii="Courier New" w:eastAsia="Times New Roman" w:hAnsi="Courier New" w:cs="Courier New"/>
            <w:color w:val="000000"/>
            <w:sz w:val="20"/>
            <w:szCs w:val="20"/>
          </w:rPr>
          <w:delText>S</w:delText>
        </w:r>
      </w:del>
      <w:ins w:id="407" w:author="Author" w:date="2021-02-09T17:39:00Z">
        <w:r w:rsidR="00600647">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upport </w:t>
      </w:r>
      <w:del w:id="408" w:author="Author" w:date="2021-02-09T17:39:00Z">
        <w:r w:rsidDel="00600647">
          <w:rPr>
            <w:rFonts w:ascii="Courier New" w:eastAsia="Times New Roman" w:hAnsi="Courier New" w:cs="Courier New"/>
            <w:color w:val="000000"/>
            <w:sz w:val="20"/>
            <w:szCs w:val="20"/>
          </w:rPr>
          <w:delText>V</w:delText>
        </w:r>
      </w:del>
      <w:ins w:id="409" w:author="Author" w:date="2021-02-09T17:39:00Z">
        <w:r w:rsidR="00600647">
          <w:rPr>
            <w:rFonts w:ascii="Courier New" w:eastAsia="Times New Roman" w:hAnsi="Courier New" w:cs="Courier New"/>
            <w:color w:val="000000"/>
            <w:sz w:val="20"/>
            <w:szCs w:val="20"/>
          </w:rPr>
          <w:t>v</w:t>
        </w:r>
      </w:ins>
      <w:r>
        <w:rPr>
          <w:rFonts w:ascii="Courier New" w:eastAsia="Times New Roman" w:hAnsi="Courier New" w:cs="Courier New"/>
          <w:color w:val="000000"/>
          <w:sz w:val="20"/>
          <w:szCs w:val="20"/>
        </w:rPr>
        <w:t xml:space="preserve">ector </w:t>
      </w:r>
      <w:del w:id="410" w:author="Author" w:date="2021-02-09T17:39:00Z">
        <w:r w:rsidDel="00600647">
          <w:rPr>
            <w:rFonts w:ascii="Courier New" w:eastAsia="Times New Roman" w:hAnsi="Courier New" w:cs="Courier New"/>
            <w:color w:val="000000"/>
            <w:sz w:val="20"/>
            <w:szCs w:val="20"/>
          </w:rPr>
          <w:delText>M</w:delText>
        </w:r>
      </w:del>
      <w:ins w:id="411" w:author="Author" w:date="2021-02-09T17:39:00Z">
        <w:r w:rsidR="00600647">
          <w:rPr>
            <w:rFonts w:ascii="Courier New" w:eastAsia="Times New Roman" w:hAnsi="Courier New" w:cs="Courier New"/>
            <w:color w:val="000000"/>
            <w:sz w:val="20"/>
            <w:szCs w:val="20"/>
          </w:rPr>
          <w:t>m</w:t>
        </w:r>
      </w:ins>
      <w:r>
        <w:rPr>
          <w:rFonts w:ascii="Courier New" w:eastAsia="Times New Roman" w:hAnsi="Courier New" w:cs="Courier New"/>
          <w:color w:val="000000"/>
          <w:sz w:val="20"/>
          <w:szCs w:val="20"/>
        </w:rPr>
        <w:t>achine</w:t>
      </w:r>
      <w:del w:id="412" w:author="Author" w:date="2021-02-09T14:08:00Z">
        <w:r w:rsidR="005B623A" w:rsidRPr="005B623A">
          <w:rPr>
            <w:rFonts w:ascii="Courier New" w:eastAsia="Times New Roman" w:hAnsi="Courier New" w:cs="Courier New"/>
            <w:color w:val="000000"/>
            <w:sz w:val="20"/>
            <w:szCs w:val="20"/>
          </w:rPr>
          <w:delText>. It is</w:delText>
        </w:r>
      </w:del>
      <w:ins w:id="413" w:author="Author" w:date="2021-02-09T17:39:00Z">
        <w:r w:rsidR="00600647">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a form of supervised machine learning used for binary classification. </w:t>
      </w:r>
      <w:commentRangeEnd w:id="405"/>
      <w:r w:rsidR="00600647">
        <w:rPr>
          <w:rStyle w:val="CommentReference"/>
        </w:rPr>
        <w:commentReference w:id="405"/>
      </w:r>
      <w:r>
        <w:rPr>
          <w:rFonts w:ascii="Courier New" w:eastAsia="Times New Roman" w:hAnsi="Courier New" w:cs="Courier New"/>
          <w:color w:val="000000"/>
          <w:sz w:val="20"/>
          <w:szCs w:val="20"/>
        </w:rPr>
        <w:t xml:space="preserve">This means a sample of labeled training data is given to the algorithm to detect patterns in the data and use those patterns to establish a method for classifying other unlabeled data automatically. Machine learning is a general term used for algorithms that, when given data, will automatically use that data to "learn" from its patterns and apply them for improving upon a task. Learning machines can be supervised, as in our study, where the algorithm has manually labeled data to know the correct task result template. Machine learning can also be unsupervised, where without any </w:t>
      </w:r>
      <w:r>
        <w:rPr>
          <w:rFonts w:ascii="Courier New" w:eastAsia="Times New Roman" w:hAnsi="Courier New" w:cs="Courier New"/>
          <w:color w:val="000000"/>
          <w:sz w:val="20"/>
          <w:szCs w:val="20"/>
          <w:u w:val="single"/>
        </w:rPr>
        <w:t>pre</w:t>
      </w:r>
      <w:r>
        <w:rPr>
          <w:rFonts w:ascii="Courier New" w:eastAsia="Times New Roman" w:hAnsi="Courier New" w:cs="Courier New"/>
          <w:color w:val="000000"/>
          <w:sz w:val="20"/>
          <w:szCs w:val="20"/>
        </w:rPr>
        <w:t xml:space="preserve">-labeled data. In this latter case, the machine will analyze the structure and patterns of the data and perform a task based on its conclusions. Our study calls for a supervised machine since text analysis can be intricate. Many patterns might occur, but we are only interested in satisfaction and dissatisfaction labels. Consequently, we teach the machine through previously labeled text samples. </w:t>
      </w:r>
    </w:p>
    <w:p w14:paraId="79BAE86D"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7396AF"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Machine learning and data mining are two fields with a significant overlap since they can use each </w:t>
      </w:r>
      <w:r>
        <w:rPr>
          <w:rFonts w:ascii="Courier New" w:eastAsia="Times New Roman" w:hAnsi="Courier New" w:cs="Courier New"/>
          <w:color w:val="000000"/>
          <w:sz w:val="20"/>
          <w:szCs w:val="20"/>
          <w:u w:val="single"/>
        </w:rPr>
        <w:t>other's</w:t>
      </w:r>
      <w:r>
        <w:rPr>
          <w:rFonts w:ascii="Courier New" w:eastAsia="Times New Roman" w:hAnsi="Courier New" w:cs="Courier New"/>
          <w:color w:val="000000"/>
          <w:sz w:val="20"/>
          <w:szCs w:val="20"/>
        </w:rPr>
        <w:t xml:space="preserve"> methods to achieve the task at hand. Machine learning methods focus on predicting new data based on known properties and patterns of the given data. Data mining, on the other hand, is discovering new information and new properties of the data. Our machine learning approach will learn the sentiment patterns of our sample texts showing satisfaction and dissatisfaction and using these to label the rest of the data. We are not exploring new patterns in the sentiment data. However, </w:t>
      </w:r>
      <w:r>
        <w:rPr>
          <w:rFonts w:ascii="Courier New" w:eastAsia="Times New Roman" w:hAnsi="Courier New" w:cs="Courier New"/>
          <w:color w:val="000000"/>
          <w:sz w:val="20"/>
          <w:szCs w:val="20"/>
        </w:rPr>
        <w:lastRenderedPageBreak/>
        <w:t>we are using sentiment predictions for knowledge discovery in our database. Thus</w:t>
      </w:r>
      <w:ins w:id="414" w:author="Author" w:date="2021-02-09T14:08:00Z">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 our study is a data mining experiment based on machine learning.</w:t>
      </w:r>
    </w:p>
    <w:p w14:paraId="77687F6D"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ED8037"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606060"/>
          <w:sz w:val="20"/>
          <w:szCs w:val="20"/>
        </w:rPr>
        <w:t>% Data exploration</w:t>
      </w:r>
    </w:p>
    <w:p w14:paraId="785CB57D" w14:textId="2B027964"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Because the methodology for finding patterns in the data is automatic and statistical, it is both reliable and unpredictable. Reliable in that the algorithm will find a pattern by its nature. Unpredictable in that since it has no intervention from the researchers in making questionnaires, it can result in anything that the researchers </w:t>
      </w:r>
      <w:commentRangeStart w:id="415"/>
      <w:r>
        <w:rPr>
          <w:rFonts w:ascii="Courier New" w:eastAsia="Times New Roman" w:hAnsi="Courier New" w:cs="Courier New"/>
          <w:color w:val="000000"/>
          <w:sz w:val="20"/>
          <w:szCs w:val="20"/>
        </w:rPr>
        <w:t xml:space="preserve">could </w:t>
      </w:r>
      <w:ins w:id="416" w:author="Author" w:date="2021-02-09T14:08:00Z">
        <w:r>
          <w:rPr>
            <w:rFonts w:ascii="Courier New" w:eastAsia="Times New Roman" w:hAnsi="Courier New" w:cs="Courier New"/>
            <w:color w:val="000000"/>
            <w:sz w:val="20"/>
            <w:szCs w:val="20"/>
          </w:rPr>
          <w:t xml:space="preserve">not </w:t>
        </w:r>
      </w:ins>
      <w:commentRangeEnd w:id="415"/>
      <w:ins w:id="417" w:author="Author" w:date="2021-02-09T17:40:00Z">
        <w:r w:rsidR="00600647">
          <w:rPr>
            <w:rStyle w:val="CommentReference"/>
          </w:rPr>
          <w:commentReference w:id="415"/>
        </w:r>
      </w:ins>
      <w:r>
        <w:rPr>
          <w:rFonts w:ascii="Courier New" w:eastAsia="Times New Roman" w:hAnsi="Courier New" w:cs="Courier New"/>
          <w:color w:val="000000"/>
          <w:sz w:val="20"/>
          <w:szCs w:val="20"/>
        </w:rPr>
        <w:t xml:space="preserve">expect. These qualities determine why, </w:t>
      </w:r>
      <w:del w:id="418" w:author="Author" w:date="2021-02-09T17:54:00Z">
        <w:r w:rsidDel="001B77B8">
          <w:rPr>
            <w:rFonts w:ascii="Courier New" w:eastAsia="Times New Roman" w:hAnsi="Courier New" w:cs="Courier New"/>
            <w:color w:val="000000"/>
            <w:sz w:val="20"/>
            <w:szCs w:val="20"/>
          </w:rPr>
          <w:delText>much like</w:delText>
        </w:r>
      </w:del>
      <w:ins w:id="419" w:author="Author" w:date="2021-02-09T17:54:00Z">
        <w:r w:rsidR="001B77B8">
          <w:rPr>
            <w:rFonts w:ascii="Courier New" w:eastAsia="Times New Roman" w:hAnsi="Courier New" w:cs="Courier New"/>
            <w:color w:val="000000"/>
            <w:sz w:val="20"/>
            <w:szCs w:val="20"/>
          </w:rPr>
          <w:t>similar to</w:t>
        </w:r>
      </w:ins>
      <w:r>
        <w:rPr>
          <w:rFonts w:ascii="Courier New" w:eastAsia="Times New Roman" w:hAnsi="Courier New" w:cs="Courier New"/>
          <w:color w:val="000000"/>
          <w:sz w:val="20"/>
          <w:szCs w:val="20"/>
        </w:rPr>
        <w:t xml:space="preserve"> actual mining, data mining is mostly exploratory. One can never be sure that one will find a specific something. However, we can make predictions and estimates about finding knowledge and what kind of knowledge we can uncover. The exploration of large opinion </w:t>
      </w:r>
      <w:r>
        <w:rPr>
          <w:rFonts w:ascii="Courier New" w:eastAsia="Times New Roman" w:hAnsi="Courier New" w:cs="Courier New"/>
          <w:color w:val="000000"/>
          <w:sz w:val="20"/>
          <w:szCs w:val="20"/>
          <w:u w:val="single"/>
        </w:rPr>
        <w:t>datasets</w:t>
      </w:r>
      <w:r>
        <w:rPr>
          <w:rFonts w:ascii="Courier New" w:eastAsia="Times New Roman" w:hAnsi="Courier New" w:cs="Courier New"/>
          <w:color w:val="000000"/>
          <w:sz w:val="20"/>
          <w:szCs w:val="20"/>
        </w:rPr>
        <w:t xml:space="preserve"> with these methods is essential. </w:t>
      </w:r>
      <w:commentRangeStart w:id="420"/>
      <w:r>
        <w:rPr>
          <w:rFonts w:ascii="Courier New" w:eastAsia="Times New Roman" w:hAnsi="Courier New" w:cs="Courier New"/>
          <w:color w:val="000000"/>
          <w:sz w:val="20"/>
          <w:szCs w:val="20"/>
        </w:rPr>
        <w:t xml:space="preserve">The reason being </w:t>
      </w:r>
      <w:ins w:id="421" w:author="Author" w:date="2021-02-09T14:08:00Z">
        <w:r>
          <w:rPr>
            <w:rFonts w:ascii="Courier New" w:eastAsia="Times New Roman" w:hAnsi="Courier New" w:cs="Courier New"/>
            <w:color w:val="000000"/>
            <w:sz w:val="20"/>
            <w:szCs w:val="20"/>
          </w:rPr>
          <w:t xml:space="preserve">that </w:t>
        </w:r>
      </w:ins>
      <w:r>
        <w:rPr>
          <w:rFonts w:ascii="Courier New" w:eastAsia="Times New Roman" w:hAnsi="Courier New" w:cs="Courier New"/>
          <w:color w:val="000000"/>
          <w:sz w:val="20"/>
          <w:szCs w:val="20"/>
        </w:rPr>
        <w:t xml:space="preserve">we can discover knowledge that could </w:t>
      </w:r>
      <w:ins w:id="422" w:author="Author" w:date="2021-02-09T14:08:00Z">
        <w:r>
          <w:rPr>
            <w:rFonts w:ascii="Courier New" w:eastAsia="Times New Roman" w:hAnsi="Courier New" w:cs="Courier New"/>
            <w:color w:val="000000"/>
            <w:sz w:val="20"/>
            <w:szCs w:val="20"/>
          </w:rPr>
          <w:t xml:space="preserve">otherwise </w:t>
        </w:r>
      </w:ins>
      <w:r>
        <w:rPr>
          <w:rFonts w:ascii="Courier New" w:eastAsia="Times New Roman" w:hAnsi="Courier New" w:cs="Courier New"/>
          <w:color w:val="000000"/>
          <w:sz w:val="20"/>
          <w:szCs w:val="20"/>
        </w:rPr>
        <w:t xml:space="preserve">be missed by </w:t>
      </w:r>
      <w:del w:id="423" w:author="Author" w:date="2021-02-09T17:41:00Z">
        <w:r w:rsidDel="00600647">
          <w:rPr>
            <w:rFonts w:ascii="Courier New" w:eastAsia="Times New Roman" w:hAnsi="Courier New" w:cs="Courier New"/>
            <w:color w:val="000000"/>
            <w:sz w:val="20"/>
            <w:szCs w:val="20"/>
          </w:rPr>
          <w:delText>looking at</w:delText>
        </w:r>
      </w:del>
      <w:ins w:id="424" w:author="Author" w:date="2021-02-09T17:41:00Z">
        <w:r w:rsidR="00600647">
          <w:rPr>
            <w:rFonts w:ascii="Courier New" w:eastAsia="Times New Roman" w:hAnsi="Courier New" w:cs="Courier New"/>
            <w:color w:val="000000"/>
            <w:sz w:val="20"/>
            <w:szCs w:val="20"/>
          </w:rPr>
          <w:t>observing</w:t>
        </w:r>
      </w:ins>
      <w:r>
        <w:rPr>
          <w:rFonts w:ascii="Courier New" w:eastAsia="Times New Roman" w:hAnsi="Courier New" w:cs="Courier New"/>
          <w:color w:val="000000"/>
          <w:sz w:val="20"/>
          <w:szCs w:val="20"/>
        </w:rPr>
        <w:t xml:space="preserve"> a localized sample rather than</w:t>
      </w:r>
      <w:ins w:id="425" w:author="Author" w:date="2021-02-09T14:08:00Z">
        <w:r>
          <w:rPr>
            <w:rFonts w:ascii="Courier New" w:eastAsia="Times New Roman" w:hAnsi="Courier New" w:cs="Courier New"/>
            <w:color w:val="000000"/>
            <w:sz w:val="20"/>
            <w:szCs w:val="20"/>
          </w:rPr>
          <w:t xml:space="preserve"> taking</w:t>
        </w:r>
      </w:ins>
      <w:r>
        <w:rPr>
          <w:rFonts w:ascii="Courier New" w:eastAsia="Times New Roman" w:hAnsi="Courier New" w:cs="Courier New"/>
          <w:color w:val="000000"/>
          <w:sz w:val="20"/>
          <w:szCs w:val="20"/>
        </w:rPr>
        <w:t xml:space="preserve"> a holistic view of every user</w:t>
      </w:r>
      <w:del w:id="426" w:author="Author" w:date="2021-02-09T17:40:00Z">
        <w:r w:rsidDel="00600647">
          <w:rPr>
            <w:rFonts w:ascii="Courier New" w:eastAsia="Times New Roman" w:hAnsi="Courier New" w:cs="Courier New"/>
            <w:color w:val="000000"/>
            <w:sz w:val="20"/>
            <w:szCs w:val="20"/>
          </w:rPr>
          <w:delText>s</w:delText>
        </w:r>
      </w:del>
      <w:r>
        <w:rPr>
          <w:rFonts w:ascii="Courier New" w:eastAsia="Times New Roman" w:hAnsi="Courier New" w:cs="Courier New"/>
          <w:color w:val="000000"/>
          <w:sz w:val="20"/>
          <w:szCs w:val="20"/>
        </w:rPr>
        <w:t>'</w:t>
      </w:r>
      <w:ins w:id="427" w:author="Author" w:date="2021-02-09T17:40:00Z">
        <w:r w:rsidR="00600647">
          <w:rPr>
            <w:rFonts w:ascii="Courier New" w:eastAsia="Times New Roman" w:hAnsi="Courier New" w:cs="Courier New"/>
            <w:color w:val="000000"/>
            <w:sz w:val="20"/>
            <w:szCs w:val="20"/>
          </w:rPr>
          <w:t>s</w:t>
        </w:r>
      </w:ins>
      <w:r>
        <w:rPr>
          <w:rFonts w:ascii="Courier New" w:eastAsia="Times New Roman" w:hAnsi="Courier New" w:cs="Courier New"/>
          <w:color w:val="000000"/>
          <w:sz w:val="20"/>
          <w:szCs w:val="20"/>
        </w:rPr>
        <w:t xml:space="preserve"> opinion. </w:t>
      </w:r>
      <w:commentRangeEnd w:id="420"/>
      <w:r w:rsidR="00600647">
        <w:rPr>
          <w:rStyle w:val="CommentReference"/>
        </w:rPr>
        <w:commentReference w:id="420"/>
      </w:r>
      <w:r>
        <w:rPr>
          <w:rFonts w:ascii="Courier New" w:eastAsia="Times New Roman" w:hAnsi="Courier New" w:cs="Courier New"/>
          <w:color w:val="000000"/>
          <w:sz w:val="20"/>
          <w:szCs w:val="20"/>
        </w:rPr>
        <w:t xml:space="preserve">In other words, a machine algorithm can find the needles in a haystack that we </w:t>
      </w:r>
      <w:r w:rsidR="005B623A" w:rsidRPr="005B623A">
        <w:rPr>
          <w:rFonts w:ascii="Courier New" w:eastAsia="Times New Roman" w:hAnsi="Courier New" w:cs="Courier New"/>
          <w:color w:val="000000"/>
          <w:sz w:val="20"/>
          <w:szCs w:val="20"/>
        </w:rPr>
        <w:t>did not</w:t>
      </w:r>
      <w:r>
        <w:rPr>
          <w:rFonts w:ascii="Courier New" w:eastAsia="Times New Roman" w:hAnsi="Courier New" w:cs="Courier New"/>
          <w:color w:val="000000"/>
          <w:sz w:val="20"/>
          <w:szCs w:val="20"/>
        </w:rPr>
        <w:t xml:space="preserve"> know were there </w:t>
      </w:r>
      <w:del w:id="428" w:author="Author" w:date="2021-02-09T14:08:00Z">
        <w:r w:rsidR="005B623A" w:rsidRPr="005B623A">
          <w:rPr>
            <w:rFonts w:ascii="Courier New" w:eastAsia="Times New Roman" w:hAnsi="Courier New" w:cs="Courier New"/>
            <w:color w:val="000000"/>
            <w:sz w:val="20"/>
            <w:szCs w:val="20"/>
          </w:rPr>
          <w:delText>from taking</w:delText>
        </w:r>
      </w:del>
      <w:ins w:id="429" w:author="Author" w:date="2021-02-09T14:08:00Z">
        <w:r>
          <w:rPr>
            <w:rFonts w:ascii="Courier New" w:eastAsia="Times New Roman" w:hAnsi="Courier New" w:cs="Courier New"/>
            <w:color w:val="000000"/>
            <w:sz w:val="20"/>
            <w:szCs w:val="20"/>
          </w:rPr>
          <w:t>by examining</w:t>
        </w:r>
      </w:ins>
      <w:r>
        <w:rPr>
          <w:rFonts w:ascii="Courier New" w:eastAsia="Times New Roman" w:hAnsi="Courier New" w:cs="Courier New"/>
          <w:color w:val="000000"/>
          <w:sz w:val="20"/>
          <w:szCs w:val="20"/>
        </w:rPr>
        <w:t xml:space="preserve"> small bundles of hay at a time.</w:t>
      </w:r>
    </w:p>
    <w:p w14:paraId="17AB71D3"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3A7768" w14:textId="4F08A6AE"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In this study, we </w:t>
      </w:r>
      <w:del w:id="430" w:author="Author" w:date="2021-02-09T17:53:00Z">
        <w:r w:rsidDel="001B77B8">
          <w:rPr>
            <w:rFonts w:ascii="Courier New" w:eastAsia="Times New Roman" w:hAnsi="Courier New" w:cs="Courier New"/>
            <w:color w:val="000000"/>
            <w:sz w:val="20"/>
            <w:szCs w:val="20"/>
          </w:rPr>
          <w:delText xml:space="preserve">can </w:delText>
        </w:r>
      </w:del>
      <w:r>
        <w:rPr>
          <w:rFonts w:ascii="Courier New" w:eastAsia="Times New Roman" w:hAnsi="Courier New" w:cs="Courier New"/>
          <w:color w:val="000000"/>
          <w:sz w:val="20"/>
          <w:szCs w:val="20"/>
        </w:rPr>
        <w:t xml:space="preserve">predict that several things might occur. Our data </w:t>
      </w:r>
      <w:del w:id="431" w:author="Author" w:date="2021-02-09T17:53:00Z">
        <w:r w:rsidDel="001B77B8">
          <w:rPr>
            <w:rFonts w:ascii="Courier New" w:eastAsia="Times New Roman" w:hAnsi="Courier New" w:cs="Courier New"/>
            <w:color w:val="000000"/>
            <w:sz w:val="20"/>
            <w:szCs w:val="20"/>
          </w:rPr>
          <w:delText xml:space="preserve">could </w:delText>
        </w:r>
      </w:del>
      <w:r>
        <w:rPr>
          <w:rFonts w:ascii="Courier New" w:eastAsia="Times New Roman" w:hAnsi="Courier New" w:cs="Courier New"/>
          <w:color w:val="000000"/>
          <w:sz w:val="20"/>
          <w:szCs w:val="20"/>
        </w:rPr>
        <w:t>show satisfaction and dissatisfaction factors that are universal</w:t>
      </w:r>
      <w:del w:id="432" w:author="Author" w:date="2021-02-09T17:53:00Z">
        <w:r w:rsidDel="001B77B8">
          <w:rPr>
            <w:rFonts w:ascii="Courier New" w:eastAsia="Times New Roman" w:hAnsi="Courier New" w:cs="Courier New"/>
            <w:color w:val="000000"/>
            <w:sz w:val="20"/>
            <w:szCs w:val="20"/>
          </w:rPr>
          <w:delText>,</w:delText>
        </w:r>
      </w:del>
      <w:r>
        <w:rPr>
          <w:rFonts w:ascii="Courier New" w:eastAsia="Times New Roman" w:hAnsi="Courier New" w:cs="Courier New"/>
          <w:color w:val="000000"/>
          <w:sz w:val="20"/>
          <w:szCs w:val="20"/>
        </w:rPr>
        <w:t xml:space="preserve"> and </w:t>
      </w:r>
      <w:del w:id="433" w:author="Author" w:date="2021-02-09T17:53:00Z">
        <w:r w:rsidDel="001B77B8">
          <w:rPr>
            <w:rFonts w:ascii="Courier New" w:eastAsia="Times New Roman" w:hAnsi="Courier New" w:cs="Courier New"/>
            <w:color w:val="000000"/>
            <w:sz w:val="20"/>
            <w:szCs w:val="20"/>
          </w:rPr>
          <w:delText xml:space="preserve">it could also find </w:delText>
        </w:r>
      </w:del>
      <w:r>
        <w:rPr>
          <w:rFonts w:ascii="Courier New" w:eastAsia="Times New Roman" w:hAnsi="Courier New" w:cs="Courier New"/>
          <w:color w:val="000000"/>
          <w:sz w:val="20"/>
          <w:szCs w:val="20"/>
        </w:rPr>
        <w:t>strictly cultural factors. However, we expect that both of these options will present themselves. We can also assert that we could arrive at very similar results to previous literature if they are correct in their findings. However, we are using a database of several orders of magnitude larger. We can also expect to discover patterns that researchers previously had not noticed because of the lack of questionnaire design and users' freedom to record their pleasures and grievances.</w:t>
      </w:r>
    </w:p>
    <w:p w14:paraId="09039CC3"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A19F5B"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color w:val="0000CC"/>
          <w:sz w:val="20"/>
          <w:szCs w:val="20"/>
        </w:rPr>
        <w:t>\section{Data Analysis}\</w:t>
      </w:r>
      <w:proofErr w:type="gramStart"/>
      <w:r>
        <w:rPr>
          <w:rFonts w:ascii="Courier New" w:eastAsia="Times New Roman" w:hAnsi="Courier New" w:cs="Courier New"/>
          <w:b/>
          <w:bCs/>
          <w:color w:val="0000CC"/>
          <w:sz w:val="20"/>
          <w:szCs w:val="20"/>
        </w:rPr>
        <w:t>label{</w:t>
      </w:r>
      <w:proofErr w:type="spellStart"/>
      <w:proofErr w:type="gramEnd"/>
      <w:r>
        <w:rPr>
          <w:rFonts w:ascii="Courier New" w:eastAsia="Times New Roman" w:hAnsi="Courier New" w:cs="Courier New"/>
          <w:b/>
          <w:bCs/>
          <w:color w:val="0000CC"/>
          <w:sz w:val="20"/>
          <w:szCs w:val="20"/>
        </w:rPr>
        <w:t>dataanalysis</w:t>
      </w:r>
      <w:proofErr w:type="spellEnd"/>
      <w:r>
        <w:rPr>
          <w:rFonts w:ascii="Courier New" w:eastAsia="Times New Roman" w:hAnsi="Courier New" w:cs="Courier New"/>
          <w:b/>
          <w:bCs/>
          <w:color w:val="0000CC"/>
          <w:sz w:val="20"/>
          <w:szCs w:val="20"/>
        </w:rPr>
        <w:t>}</w:t>
      </w:r>
    </w:p>
    <w:p w14:paraId="556B60F1"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72D332"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CC"/>
          <w:sz w:val="20"/>
          <w:szCs w:val="20"/>
        </w:rPr>
        <w:t>\subsection{Frequent keywords in differently priced hotels}\</w:t>
      </w:r>
      <w:proofErr w:type="gramStart"/>
      <w:r>
        <w:rPr>
          <w:rFonts w:ascii="Courier New" w:eastAsia="Times New Roman" w:hAnsi="Courier New" w:cs="Courier New"/>
          <w:b/>
          <w:bCs/>
          <w:color w:val="0000CC"/>
          <w:sz w:val="20"/>
          <w:szCs w:val="20"/>
        </w:rPr>
        <w:t>label{</w:t>
      </w:r>
      <w:proofErr w:type="spellStart"/>
      <w:proofErr w:type="gramEnd"/>
      <w:r>
        <w:rPr>
          <w:rFonts w:ascii="Courier New" w:eastAsia="Times New Roman" w:hAnsi="Courier New" w:cs="Courier New"/>
          <w:b/>
          <w:bCs/>
          <w:color w:val="0000CC"/>
          <w:sz w:val="20"/>
          <w:szCs w:val="20"/>
        </w:rPr>
        <w:t>svmresults</w:t>
      </w:r>
      <w:proofErr w:type="spellEnd"/>
      <w:r>
        <w:rPr>
          <w:rFonts w:ascii="Courier New" w:eastAsia="Times New Roman" w:hAnsi="Courier New" w:cs="Courier New"/>
          <w:b/>
          <w:bCs/>
          <w:color w:val="0000CC"/>
          <w:sz w:val="20"/>
          <w:szCs w:val="20"/>
        </w:rPr>
        <w:t>}</w:t>
      </w:r>
    </w:p>
    <w:p w14:paraId="371CF03E"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395483"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To understand Chinese tourists and English-speaking tourists' satisfaction and dissatisfaction factors when lodging in Japan, we study both the frequency of the words they use. Following that, to know the relevance of a keyword as a preference for each group, we observed each entropy-based keyword's frequencies in our complete data set and in each price range. The frequency of the keywords in the database shows the level of priority it has for customers.</w:t>
      </w:r>
    </w:p>
    <w:p w14:paraId="6E6C0532"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1046AD" w14:textId="4627A4B4"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We observed the top 10 words with the highest frequencies for keywords linked by entropy to satisfaction and dissatisfaction in emotionally positive and negative statements to study. The keywords are the quantitative rank of the needs of Chinese and English</w:t>
      </w:r>
      <w:del w:id="434" w:author="Author" w:date="2021-02-09T14:08:00Z">
        <w:r w:rsidR="005B623A" w:rsidRPr="005B623A">
          <w:rPr>
            <w:rFonts w:ascii="Courier New" w:eastAsia="Times New Roman" w:hAnsi="Courier New" w:cs="Courier New"/>
            <w:color w:val="000000"/>
            <w:sz w:val="20"/>
            <w:szCs w:val="20"/>
          </w:rPr>
          <w:delText xml:space="preserve"> </w:delText>
        </w:r>
      </w:del>
      <w:ins w:id="435" w:author="Author" w:date="2021-02-09T14:08:00Z">
        <w:r>
          <w:rPr>
            <w:rFonts w:ascii="Courier New" w:eastAsia="Times New Roman" w:hAnsi="Courier New" w:cs="Courier New"/>
            <w:color w:val="000000"/>
            <w:sz w:val="20"/>
            <w:szCs w:val="20"/>
          </w:rPr>
          <w:t>-</w:t>
        </w:r>
      </w:ins>
      <w:r>
        <w:rPr>
          <w:rFonts w:ascii="Courier New" w:eastAsia="Times New Roman" w:hAnsi="Courier New" w:cs="Courier New"/>
          <w:color w:val="000000"/>
          <w:sz w:val="20"/>
          <w:szCs w:val="20"/>
        </w:rPr>
        <w:t xml:space="preserve">speaking customers. We show the top 10 positive keywords for each price range comparing English and Chinese in Table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tab:</w:t>
      </w:r>
      <w:r>
        <w:rPr>
          <w:rFonts w:ascii="Courier New" w:eastAsia="Times New Roman" w:hAnsi="Courier New" w:cs="Courier New"/>
          <w:color w:val="000000"/>
          <w:sz w:val="20"/>
          <w:szCs w:val="20"/>
          <w:u w:val="single"/>
        </w:rPr>
        <w:t>freq_res_pos</w:t>
      </w:r>
      <w:proofErr w:type="spellEnd"/>
      <w:r>
        <w:rPr>
          <w:rFonts w:ascii="Courier New" w:eastAsia="Times New Roman" w:hAnsi="Courier New" w:cs="Courier New"/>
          <w:color w:val="000000"/>
          <w:sz w:val="20"/>
          <w:szCs w:val="20"/>
        </w:rPr>
        <w:t xml:space="preserve">}. For the negative keywords, we show the results in Table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tab:</w:t>
      </w:r>
      <w:r>
        <w:rPr>
          <w:rFonts w:ascii="Courier New" w:eastAsia="Times New Roman" w:hAnsi="Courier New" w:cs="Courier New"/>
          <w:color w:val="000000"/>
          <w:sz w:val="20"/>
          <w:szCs w:val="20"/>
          <w:u w:val="single"/>
        </w:rPr>
        <w:t>freq_res_neg</w:t>
      </w:r>
      <w:proofErr w:type="spellEnd"/>
      <w:r>
        <w:rPr>
          <w:rFonts w:ascii="Courier New" w:eastAsia="Times New Roman" w:hAnsi="Courier New" w:cs="Courier New"/>
          <w:color w:val="000000"/>
          <w:sz w:val="20"/>
          <w:szCs w:val="20"/>
        </w:rPr>
        <w:t>}.</w:t>
      </w:r>
    </w:p>
    <w:p w14:paraId="287429E6"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78283C"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We can observe that the most used keywords for most price ranges in the same language are similar, with a few changes in priority for the keywords involved. For example, in Chinese, we can see that the customers praise cleanliness first in cheaper hotels, whereas the size of the room or bed is praised more in hotels of higher class. Another example is that in negative English reviews, complaints about price appear only after 10,000 yen hotels. </w:t>
      </w:r>
      <w:r>
        <w:rPr>
          <w:rFonts w:ascii="Courier New" w:eastAsia="Times New Roman" w:hAnsi="Courier New" w:cs="Courier New"/>
          <w:color w:val="000000"/>
          <w:sz w:val="20"/>
          <w:szCs w:val="20"/>
        </w:rPr>
        <w:lastRenderedPageBreak/>
        <w:t>After this, it climbs in importance following the increase in the hotel's price.</w:t>
      </w:r>
    </w:p>
    <w:p w14:paraId="1BAC4ACF"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BEA5D7"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CC"/>
          <w:sz w:val="20"/>
          <w:szCs w:val="20"/>
        </w:rPr>
        <w:t>\subsection{Frequently used adjectives and their pairs}\</w:t>
      </w:r>
      <w:proofErr w:type="gramStart"/>
      <w:r>
        <w:rPr>
          <w:rFonts w:ascii="Courier New" w:eastAsia="Times New Roman" w:hAnsi="Courier New" w:cs="Courier New"/>
          <w:b/>
          <w:bCs/>
          <w:color w:val="0000CC"/>
          <w:sz w:val="20"/>
          <w:szCs w:val="20"/>
        </w:rPr>
        <w:t>label{</w:t>
      </w:r>
      <w:proofErr w:type="spellStart"/>
      <w:proofErr w:type="gramEnd"/>
      <w:r>
        <w:rPr>
          <w:rFonts w:ascii="Courier New" w:eastAsia="Times New Roman" w:hAnsi="Courier New" w:cs="Courier New"/>
          <w:b/>
          <w:bCs/>
          <w:color w:val="0000CC"/>
          <w:sz w:val="20"/>
          <w:szCs w:val="20"/>
        </w:rPr>
        <w:t>adjresults</w:t>
      </w:r>
      <w:proofErr w:type="spellEnd"/>
      <w:r>
        <w:rPr>
          <w:rFonts w:ascii="Courier New" w:eastAsia="Times New Roman" w:hAnsi="Courier New" w:cs="Courier New"/>
          <w:b/>
          <w:bCs/>
          <w:color w:val="0000CC"/>
          <w:sz w:val="20"/>
          <w:szCs w:val="20"/>
        </w:rPr>
        <w:t>}</w:t>
      </w:r>
    </w:p>
    <w:p w14:paraId="1BECFD41"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BC596A"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Some keywords in these lists are adjectives, such as the word ``</w:t>
      </w:r>
      <w:r>
        <w:rPr>
          <w:rFonts w:ascii="Courier New" w:eastAsia="Times New Roman" w:hAnsi="Courier New" w:cs="Courier New"/>
          <w:color w:val="0000CC"/>
          <w:sz w:val="20"/>
          <w:szCs w:val="20"/>
        </w:rPr>
        <w:t>\</w:t>
      </w:r>
      <w:proofErr w:type="gramStart"/>
      <w:r>
        <w:rPr>
          <w:rFonts w:ascii="Courier New" w:eastAsia="Times New Roman" w:hAnsi="Courier New" w:cs="Courier New"/>
          <w:color w:val="0000CC"/>
          <w:sz w:val="20"/>
          <w:szCs w:val="20"/>
        </w:rPr>
        <w:t>begin</w:t>
      </w:r>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u w:val="single"/>
        </w:rPr>
        <w:t>CJK</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UTF8</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gbsn</w:t>
      </w:r>
      <w:proofErr w:type="spellEnd"/>
      <w:r>
        <w:rPr>
          <w:rFonts w:ascii="Courier New" w:eastAsia="Times New Roman" w:hAnsi="Courier New" w:cs="Courier New"/>
          <w:color w:val="000000"/>
          <w:sz w:val="20"/>
          <w:szCs w:val="20"/>
        </w:rPr>
        <w:t>}</w:t>
      </w:r>
      <w:r>
        <w:rPr>
          <w:rFonts w:ascii="MS Mincho" w:eastAsia="MS Mincho" w:hAnsi="MS Mincho" w:cs="MS Mincho"/>
          <w:color w:val="000000"/>
          <w:sz w:val="20"/>
          <w:szCs w:val="20"/>
        </w:rPr>
        <w:t>大</w:t>
      </w:r>
      <w:r>
        <w:rPr>
          <w:rFonts w:ascii="Courier New" w:eastAsia="Times New Roman" w:hAnsi="Courier New" w:cs="Courier New"/>
          <w:color w:val="0000CC"/>
          <w:sz w:val="20"/>
          <w:szCs w:val="20"/>
        </w:rPr>
        <w:t>\end</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u w:val="single"/>
        </w:rPr>
        <w:t>CJK</w:t>
      </w:r>
      <w:proofErr w:type="spellEnd"/>
      <w:r>
        <w:rPr>
          <w:rFonts w:ascii="Courier New" w:eastAsia="Times New Roman" w:hAnsi="Courier New" w:cs="Courier New"/>
          <w:color w:val="000000"/>
          <w:sz w:val="20"/>
          <w:szCs w:val="20"/>
        </w:rPr>
        <w:t xml:space="preserve">} (big)'' mentioned before. To understand those, we performed the dependency parsing, and part of speech tagging explained in section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u w:val="single"/>
        </w:rPr>
        <w:t>textprocessing</w:t>
      </w:r>
      <w:proofErr w:type="spellEnd"/>
      <w:r>
        <w:rPr>
          <w:rFonts w:ascii="Courier New" w:eastAsia="Times New Roman" w:hAnsi="Courier New" w:cs="Courier New"/>
          <w:color w:val="000000"/>
          <w:sz w:val="20"/>
          <w:szCs w:val="20"/>
        </w:rPr>
        <w:t xml:space="preserve">}. While many of these connections, we only considered the top 4 used keyword connections per adjective per price range. We show the most used Chinese adjectives in positive keywords in Table </w:t>
      </w:r>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tab:</w:t>
      </w:r>
      <w:r>
        <w:rPr>
          <w:rFonts w:ascii="Courier New" w:eastAsia="Times New Roman" w:hAnsi="Courier New" w:cs="Courier New"/>
          <w:color w:val="000000"/>
          <w:sz w:val="20"/>
          <w:szCs w:val="20"/>
          <w:u w:val="single"/>
        </w:rPr>
        <w:t>adj_zh_pos</w:t>
      </w:r>
      <w:proofErr w:type="spellEnd"/>
      <w:r>
        <w:rPr>
          <w:rFonts w:ascii="Courier New" w:eastAsia="Times New Roman" w:hAnsi="Courier New" w:cs="Courier New"/>
          <w:color w:val="000000"/>
          <w:sz w:val="20"/>
          <w:szCs w:val="20"/>
        </w:rPr>
        <w:t xml:space="preserve">}, and for negative Chinese adjective keywords in Table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tab:</w:t>
      </w:r>
      <w:r>
        <w:rPr>
          <w:rFonts w:ascii="Courier New" w:eastAsia="Times New Roman" w:hAnsi="Courier New" w:cs="Courier New"/>
          <w:color w:val="000000"/>
          <w:sz w:val="20"/>
          <w:szCs w:val="20"/>
          <w:u w:val="single"/>
        </w:rPr>
        <w:t>adj_zh_neg</w:t>
      </w:r>
      <w:proofErr w:type="spellEnd"/>
      <w:r>
        <w:rPr>
          <w:rFonts w:ascii="Courier New" w:eastAsia="Times New Roman" w:hAnsi="Courier New" w:cs="Courier New"/>
          <w:color w:val="000000"/>
          <w:sz w:val="20"/>
          <w:szCs w:val="20"/>
        </w:rPr>
        <w:t xml:space="preserve">}. Similarly, for English adjectives used in positive sentences we show the most common examples in Table </w:t>
      </w:r>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tab:</w:t>
      </w:r>
      <w:r>
        <w:rPr>
          <w:rFonts w:ascii="Courier New" w:eastAsia="Times New Roman" w:hAnsi="Courier New" w:cs="Courier New"/>
          <w:color w:val="000000"/>
          <w:sz w:val="20"/>
          <w:szCs w:val="20"/>
          <w:u w:val="single"/>
        </w:rPr>
        <w:t>adj_en_pos</w:t>
      </w:r>
      <w:proofErr w:type="spellEnd"/>
      <w:r>
        <w:rPr>
          <w:rFonts w:ascii="Courier New" w:eastAsia="Times New Roman" w:hAnsi="Courier New" w:cs="Courier New"/>
          <w:color w:val="000000"/>
          <w:sz w:val="20"/>
          <w:szCs w:val="20"/>
        </w:rPr>
        <w:t xml:space="preserve">}, and for adjectives used in negative sentences in Table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tab:</w:t>
      </w:r>
      <w:r>
        <w:rPr>
          <w:rFonts w:ascii="Courier New" w:eastAsia="Times New Roman" w:hAnsi="Courier New" w:cs="Courier New"/>
          <w:color w:val="000000"/>
          <w:sz w:val="20"/>
          <w:szCs w:val="20"/>
          <w:u w:val="single"/>
        </w:rPr>
        <w:t>adj_en_neg</w:t>
      </w:r>
      <w:proofErr w:type="spellEnd"/>
      <w:r>
        <w:rPr>
          <w:rFonts w:ascii="Courier New" w:eastAsia="Times New Roman" w:hAnsi="Courier New" w:cs="Courier New"/>
          <w:color w:val="000000"/>
          <w:sz w:val="20"/>
          <w:szCs w:val="20"/>
        </w:rPr>
        <w:t>}.</w:t>
      </w:r>
    </w:p>
    <w:p w14:paraId="6DBF1730"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E98AFE"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CC"/>
          <w:sz w:val="20"/>
          <w:szCs w:val="20"/>
        </w:rPr>
        <w:t>\subsection{Determining hard and soft attribute usage}\</w:t>
      </w:r>
      <w:proofErr w:type="gramStart"/>
      <w:r>
        <w:rPr>
          <w:rFonts w:ascii="Courier New" w:eastAsia="Times New Roman" w:hAnsi="Courier New" w:cs="Courier New"/>
          <w:b/>
          <w:bCs/>
          <w:color w:val="0000CC"/>
          <w:sz w:val="20"/>
          <w:szCs w:val="20"/>
        </w:rPr>
        <w:t>label{</w:t>
      </w:r>
      <w:proofErr w:type="spellStart"/>
      <w:proofErr w:type="gramEnd"/>
      <w:r>
        <w:rPr>
          <w:rFonts w:ascii="Courier New" w:eastAsia="Times New Roman" w:hAnsi="Courier New" w:cs="Courier New"/>
          <w:b/>
          <w:bCs/>
          <w:color w:val="0000CC"/>
          <w:sz w:val="20"/>
          <w:szCs w:val="20"/>
        </w:rPr>
        <w:t>det_hard_soft</w:t>
      </w:r>
      <w:proofErr w:type="spellEnd"/>
      <w:r>
        <w:rPr>
          <w:rFonts w:ascii="Courier New" w:eastAsia="Times New Roman" w:hAnsi="Courier New" w:cs="Courier New"/>
          <w:b/>
          <w:bCs/>
          <w:color w:val="0000CC"/>
          <w:sz w:val="20"/>
          <w:szCs w:val="20"/>
        </w:rPr>
        <w:t>}</w:t>
      </w:r>
    </w:p>
    <w:p w14:paraId="5886042B"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5AD3EB" w14:textId="74EDE0FC"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To further understand the differences in satisfaction and dissatisfaction in Chinese and Western customers of Japanese hotels, we classified these factors as either hard or soft attributes of a hotel. We define hard attributes as matters regarding the hotel's physical or environmental aspects, such as facilities, location, or infrastructure. Some of these aspects would be impractical for the hotel to change, such as its surroundings and location. Others can be expensive to change, such as matters requiring construction costs, which are possible but </w:t>
      </w:r>
      <w:del w:id="436" w:author="Author" w:date="2021-02-09T14:08:00Z">
        <w:r w:rsidR="005B623A" w:rsidRPr="005B623A">
          <w:rPr>
            <w:rFonts w:ascii="Courier New" w:eastAsia="Times New Roman" w:hAnsi="Courier New" w:cs="Courier New"/>
            <w:color w:val="000000"/>
            <w:sz w:val="20"/>
            <w:szCs w:val="20"/>
          </w:rPr>
          <w:delText>regarding</w:delText>
        </w:r>
      </w:del>
      <w:ins w:id="437" w:author="Author" w:date="2021-02-09T14:08:00Z">
        <w:r>
          <w:rPr>
            <w:rFonts w:ascii="Courier New" w:eastAsia="Times New Roman" w:hAnsi="Courier New" w:cs="Courier New"/>
            <w:color w:val="000000"/>
            <w:sz w:val="20"/>
            <w:szCs w:val="20"/>
          </w:rPr>
          <w:t>would require significant</w:t>
        </w:r>
      </w:ins>
      <w:r>
        <w:rPr>
          <w:rFonts w:ascii="Courier New" w:eastAsia="Times New Roman" w:hAnsi="Courier New" w:cs="Courier New"/>
          <w:color w:val="000000"/>
          <w:sz w:val="20"/>
          <w:szCs w:val="20"/>
        </w:rPr>
        <w:t xml:space="preserve"> infrastructure investment. On the other hand, soft attributes are the non-physical attributes of the hotel service and staff behavior that are practical to change through management. For example, the hotel's services or the cleanliness of the rooms are soft attributes. For our purposes, amenities, clean or good quality </w:t>
      </w:r>
      <w:del w:id="438" w:author="Author" w:date="2021-02-09T14:08:00Z">
        <w:r w:rsidR="005B623A" w:rsidRPr="005B623A">
          <w:rPr>
            <w:rFonts w:ascii="Courier New" w:eastAsia="Times New Roman" w:hAnsi="Courier New" w:cs="Courier New"/>
            <w:color w:val="000000"/>
            <w:sz w:val="20"/>
            <w:szCs w:val="20"/>
            <w:u w:val="single"/>
          </w:rPr>
          <w:delText>bedsheets</w:delText>
        </w:r>
      </w:del>
      <w:ins w:id="439" w:author="Author" w:date="2021-02-09T14:08:00Z">
        <w:r>
          <w:rPr>
            <w:rFonts w:ascii="Courier New" w:eastAsia="Times New Roman" w:hAnsi="Courier New" w:cs="Courier New"/>
            <w:color w:val="000000"/>
            <w:sz w:val="20"/>
            <w:szCs w:val="20"/>
            <w:u w:val="single"/>
          </w:rPr>
          <w:t>bed sheets</w:t>
        </w:r>
      </w:ins>
      <w:r>
        <w:rPr>
          <w:rFonts w:ascii="Courier New" w:eastAsia="Times New Roman" w:hAnsi="Courier New" w:cs="Courier New"/>
          <w:color w:val="000000"/>
          <w:sz w:val="20"/>
          <w:szCs w:val="20"/>
        </w:rPr>
        <w:t xml:space="preserve"> or curtains, and other physical attributes that are part of the service and not of the hotel's physical structure are </w:t>
      </w:r>
      <w:del w:id="440" w:author="Author" w:date="2021-02-09T14:08:00Z">
        <w:r w:rsidR="005B623A" w:rsidRPr="005B623A">
          <w:rPr>
            <w:rFonts w:ascii="Courier New" w:eastAsia="Times New Roman" w:hAnsi="Courier New" w:cs="Courier New"/>
            <w:color w:val="000000"/>
            <w:sz w:val="20"/>
            <w:szCs w:val="20"/>
          </w:rPr>
          <w:delText xml:space="preserve">also </w:delText>
        </w:r>
      </w:del>
      <w:r>
        <w:rPr>
          <w:rFonts w:ascii="Courier New" w:eastAsia="Times New Roman" w:hAnsi="Courier New" w:cs="Courier New"/>
          <w:color w:val="000000"/>
          <w:sz w:val="20"/>
          <w:szCs w:val="20"/>
        </w:rPr>
        <w:t>considered soft attributes. Thus, we can observe the top 10 satisfaction and dissatisfaction keywords and determine whether they are soft or hard attributes.</w:t>
      </w:r>
    </w:p>
    <w:p w14:paraId="3F80A03C"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8FEAAC" w14:textId="1A2B7B8B"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00"/>
          <w:sz w:val="20"/>
          <w:szCs w:val="20"/>
        </w:rPr>
        <w:t xml:space="preserve">    We manually </w:t>
      </w:r>
      <w:commentRangeStart w:id="441"/>
      <w:r>
        <w:rPr>
          <w:rFonts w:ascii="Courier New" w:eastAsia="Times New Roman" w:hAnsi="Courier New" w:cs="Courier New"/>
          <w:color w:val="000000"/>
          <w:sz w:val="20"/>
          <w:szCs w:val="20"/>
        </w:rPr>
        <w:t xml:space="preserve">labeled </w:t>
      </w:r>
      <w:commentRangeEnd w:id="441"/>
      <w:r w:rsidR="00600647">
        <w:rPr>
          <w:rStyle w:val="CommentReference"/>
        </w:rPr>
        <w:commentReference w:id="441"/>
      </w:r>
      <w:r>
        <w:rPr>
          <w:rFonts w:ascii="Courier New" w:eastAsia="Times New Roman" w:hAnsi="Courier New" w:cs="Courier New"/>
          <w:color w:val="000000"/>
          <w:sz w:val="20"/>
          <w:szCs w:val="20"/>
        </w:rPr>
        <w:t xml:space="preserve">each language's top keywords into either hard or soft by considering how the word would be used when writing a review. If the word </w:t>
      </w:r>
      <w:del w:id="442" w:author="Author" w:date="2021-02-09T14:08:00Z">
        <w:r w:rsidR="005B623A" w:rsidRPr="005B623A">
          <w:rPr>
            <w:rFonts w:ascii="Courier New" w:eastAsia="Times New Roman" w:hAnsi="Courier New" w:cs="Courier New"/>
            <w:color w:val="000000"/>
            <w:sz w:val="20"/>
            <w:szCs w:val="20"/>
          </w:rPr>
          <w:delText>is describing</w:delText>
        </w:r>
      </w:del>
      <w:ins w:id="443" w:author="Author" w:date="2021-02-09T14:08:00Z">
        <w:r>
          <w:rPr>
            <w:rFonts w:ascii="Courier New" w:eastAsia="Times New Roman" w:hAnsi="Courier New" w:cs="Courier New"/>
            <w:color w:val="000000"/>
            <w:sz w:val="20"/>
            <w:szCs w:val="20"/>
          </w:rPr>
          <w:t>described</w:t>
        </w:r>
      </w:ins>
      <w:r>
        <w:rPr>
          <w:rFonts w:ascii="Courier New" w:eastAsia="Times New Roman" w:hAnsi="Courier New" w:cs="Courier New"/>
          <w:color w:val="000000"/>
          <w:sz w:val="20"/>
          <w:szCs w:val="20"/>
        </w:rPr>
        <w:t xml:space="preserve"> unchangeable physical factors by the staff or management, we consider them hard. </w:t>
      </w:r>
      <w:r w:rsidR="005B623A" w:rsidRPr="005B623A">
        <w:rPr>
          <w:rFonts w:ascii="Courier New" w:eastAsia="Times New Roman" w:hAnsi="Courier New" w:cs="Courier New"/>
          <w:color w:val="000000"/>
          <w:sz w:val="20"/>
          <w:szCs w:val="20"/>
        </w:rPr>
        <w:t>If</w:t>
      </w:r>
      <w:r>
        <w:rPr>
          <w:rFonts w:ascii="Courier New" w:eastAsia="Times New Roman" w:hAnsi="Courier New" w:cs="Courier New"/>
          <w:color w:val="000000"/>
          <w:sz w:val="20"/>
          <w:szCs w:val="20"/>
        </w:rPr>
        <w:t xml:space="preserve"> the word </w:t>
      </w:r>
      <w:del w:id="444" w:author="Author" w:date="2021-02-09T14:08:00Z">
        <w:r w:rsidR="005B623A" w:rsidRPr="005B623A">
          <w:rPr>
            <w:rFonts w:ascii="Courier New" w:eastAsia="Times New Roman" w:hAnsi="Courier New" w:cs="Courier New"/>
            <w:color w:val="000000"/>
            <w:sz w:val="20"/>
            <w:szCs w:val="20"/>
          </w:rPr>
          <w:delText>implies</w:delText>
        </w:r>
      </w:del>
      <w:ins w:id="445" w:author="Author" w:date="2021-02-09T14:08:00Z">
        <w:r>
          <w:rPr>
            <w:rFonts w:ascii="Courier New" w:eastAsia="Times New Roman" w:hAnsi="Courier New" w:cs="Courier New"/>
            <w:color w:val="000000"/>
            <w:sz w:val="20"/>
            <w:szCs w:val="20"/>
          </w:rPr>
          <w:t>implied</w:t>
        </w:r>
      </w:ins>
      <w:r>
        <w:rPr>
          <w:rFonts w:ascii="Courier New" w:eastAsia="Times New Roman" w:hAnsi="Courier New" w:cs="Courier New"/>
          <w:color w:val="000000"/>
          <w:sz w:val="20"/>
          <w:szCs w:val="20"/>
        </w:rPr>
        <w:t xml:space="preserve"> an issue that could be solved or managed by the hotel staff or management, we consider it soft. For adjectives, we looked at the top </w:t>
      </w:r>
      <w:del w:id="446" w:author="Author" w:date="2021-02-09T14:08:00Z">
        <w:r w:rsidR="005B623A" w:rsidRPr="005B623A">
          <w:rPr>
            <w:rFonts w:ascii="Courier New" w:eastAsia="Times New Roman" w:hAnsi="Courier New" w:cs="Courier New"/>
            <w:color w:val="000000"/>
            <w:sz w:val="20"/>
            <w:szCs w:val="20"/>
          </w:rPr>
          <w:delText>4</w:delText>
        </w:r>
      </w:del>
      <w:ins w:id="447" w:author="Author" w:date="2021-02-09T14:08:00Z">
        <w:r>
          <w:rPr>
            <w:rFonts w:ascii="Courier New" w:eastAsia="Times New Roman" w:hAnsi="Courier New" w:cs="Courier New"/>
            <w:color w:val="000000"/>
            <w:sz w:val="20"/>
            <w:szCs w:val="20"/>
          </w:rPr>
          <w:t>four</w:t>
        </w:r>
      </w:ins>
      <w:r>
        <w:rPr>
          <w:rFonts w:ascii="Courier New" w:eastAsia="Times New Roman" w:hAnsi="Courier New" w:cs="Courier New"/>
          <w:color w:val="000000"/>
          <w:sz w:val="20"/>
          <w:szCs w:val="20"/>
        </w:rPr>
        <w:t xml:space="preserve"> adjective and noun pairings used in the entire </w:t>
      </w:r>
      <w:r>
        <w:rPr>
          <w:rFonts w:ascii="Courier New" w:eastAsia="Times New Roman" w:hAnsi="Courier New" w:cs="Courier New"/>
          <w:color w:val="000000"/>
          <w:sz w:val="20"/>
          <w:szCs w:val="20"/>
          <w:u w:val="single"/>
        </w:rPr>
        <w:t>dataset</w:t>
      </w:r>
      <w:del w:id="448" w:author="Author" w:date="2021-02-09T14:08:00Z">
        <w:r w:rsidR="005B623A" w:rsidRPr="005B623A">
          <w:rPr>
            <w:rFonts w:ascii="Courier New" w:eastAsia="Times New Roman" w:hAnsi="Courier New" w:cs="Courier New"/>
            <w:color w:val="000000"/>
            <w:sz w:val="20"/>
            <w:szCs w:val="20"/>
          </w:rPr>
          <w:delText>. We</w:delText>
        </w:r>
      </w:del>
      <w:ins w:id="449" w:author="Author" w:date="2021-02-09T14:08:00Z">
        <w:r>
          <w:rPr>
            <w:rFonts w:ascii="Courier New" w:eastAsia="Times New Roman" w:hAnsi="Courier New" w:cs="Courier New"/>
            <w:color w:val="000000"/>
            <w:sz w:val="20"/>
            <w:szCs w:val="20"/>
          </w:rPr>
          <w:t xml:space="preserve"> and</w:t>
        </w:r>
      </w:ins>
      <w:r>
        <w:rPr>
          <w:rFonts w:ascii="Courier New" w:eastAsia="Times New Roman" w:hAnsi="Courier New" w:cs="Courier New"/>
          <w:color w:val="000000"/>
          <w:sz w:val="20"/>
          <w:szCs w:val="20"/>
        </w:rPr>
        <w:t xml:space="preserve"> counted the percentage of usage in each context. If it </w:t>
      </w:r>
      <w:del w:id="450" w:author="Author" w:date="2021-02-09T14:08:00Z">
        <w:r w:rsidR="005B623A" w:rsidRPr="005B623A">
          <w:rPr>
            <w:rFonts w:ascii="Courier New" w:eastAsia="Times New Roman" w:hAnsi="Courier New" w:cs="Courier New"/>
            <w:color w:val="000000"/>
            <w:sz w:val="20"/>
            <w:szCs w:val="20"/>
          </w:rPr>
          <w:delText>is</w:delText>
        </w:r>
      </w:del>
      <w:ins w:id="451" w:author="Author" w:date="2021-02-09T14:08:00Z">
        <w:r>
          <w:rPr>
            <w:rFonts w:ascii="Courier New" w:eastAsia="Times New Roman" w:hAnsi="Courier New" w:cs="Courier New"/>
            <w:color w:val="000000"/>
            <w:sz w:val="20"/>
            <w:szCs w:val="20"/>
          </w:rPr>
          <w:t>was</w:t>
        </w:r>
      </w:ins>
      <w:r>
        <w:rPr>
          <w:rFonts w:ascii="Courier New" w:eastAsia="Times New Roman" w:hAnsi="Courier New" w:cs="Courier New"/>
          <w:color w:val="000000"/>
          <w:sz w:val="20"/>
          <w:szCs w:val="20"/>
        </w:rPr>
        <w:t xml:space="preserve"> not clear from the word or the pairing alone, we </w:t>
      </w:r>
      <w:del w:id="452" w:author="Author" w:date="2021-02-09T14:08:00Z">
        <w:r w:rsidR="005B623A" w:rsidRPr="005B623A">
          <w:rPr>
            <w:rFonts w:ascii="Courier New" w:eastAsia="Times New Roman" w:hAnsi="Courier New" w:cs="Courier New"/>
            <w:color w:val="000000"/>
            <w:sz w:val="20"/>
            <w:szCs w:val="20"/>
          </w:rPr>
          <w:delText>declare</w:delText>
        </w:r>
      </w:del>
      <w:ins w:id="453" w:author="Author" w:date="2021-02-09T14:08:00Z">
        <w:r>
          <w:rPr>
            <w:rFonts w:ascii="Courier New" w:eastAsia="Times New Roman" w:hAnsi="Courier New" w:cs="Courier New"/>
            <w:color w:val="000000"/>
            <w:sz w:val="20"/>
            <w:szCs w:val="20"/>
          </w:rPr>
          <w:t>declared</w:t>
        </w:r>
      </w:ins>
      <w:r>
        <w:rPr>
          <w:rFonts w:ascii="Courier New" w:eastAsia="Times New Roman" w:hAnsi="Courier New" w:cs="Courier New"/>
          <w:color w:val="000000"/>
          <w:sz w:val="20"/>
          <w:szCs w:val="20"/>
        </w:rPr>
        <w:t xml:space="preserve"> it undefined. Then, we added the counts of these words in each category. A single word with no pairing is always </w:t>
      </w:r>
      <w:ins w:id="454" w:author="Author" w:date="2021-02-09T14:08:00Z">
        <w:r>
          <w:rPr>
            <w:rFonts w:ascii="Courier New" w:eastAsia="Times New Roman" w:hAnsi="Courier New" w:cs="Courier New"/>
            <w:color w:val="000000"/>
            <w:sz w:val="20"/>
            <w:szCs w:val="20"/>
          </w:rPr>
          <w:t xml:space="preserve">deemed </w:t>
        </w:r>
      </w:ins>
      <w:r>
        <w:rPr>
          <w:rFonts w:ascii="Courier New" w:eastAsia="Times New Roman" w:hAnsi="Courier New" w:cs="Courier New"/>
          <w:color w:val="000000"/>
          <w:sz w:val="20"/>
          <w:szCs w:val="20"/>
        </w:rPr>
        <w:t>100</w:t>
      </w:r>
      <w:r>
        <w:rPr>
          <w:rFonts w:ascii="Courier New" w:eastAsia="Times New Roman" w:hAnsi="Courier New" w:cs="Courier New"/>
          <w:color w:val="800000"/>
          <w:sz w:val="20"/>
          <w:szCs w:val="20"/>
        </w:rPr>
        <w:t>\</w:t>
      </w:r>
      <w:r>
        <w:rPr>
          <w:rFonts w:ascii="Courier New" w:eastAsia="Times New Roman" w:hAnsi="Courier New" w:cs="Courier New"/>
          <w:color w:val="000000"/>
          <w:sz w:val="20"/>
          <w:szCs w:val="20"/>
        </w:rPr>
        <w:t xml:space="preserve">% in the category it corresponds to. We add the partial percentages for each category when an adjective includes various contexts. The interpretation of these keywords is shown in the Tables </w:t>
      </w:r>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tab:</w:t>
      </w:r>
      <w:r>
        <w:rPr>
          <w:rFonts w:ascii="Courier New" w:eastAsia="Times New Roman" w:hAnsi="Courier New" w:cs="Courier New"/>
          <w:color w:val="000000"/>
          <w:sz w:val="20"/>
          <w:szCs w:val="20"/>
          <w:u w:val="single"/>
        </w:rPr>
        <w:t>zh_hard_soft_keywords</w:t>
      </w:r>
      <w:proofErr w:type="spellEnd"/>
      <w:r>
        <w:rPr>
          <w:rFonts w:ascii="Courier New" w:eastAsia="Times New Roman" w:hAnsi="Courier New" w:cs="Courier New"/>
          <w:color w:val="000000"/>
          <w:sz w:val="20"/>
          <w:szCs w:val="20"/>
        </w:rPr>
        <w:t xml:space="preserve">} and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tab:</w:t>
      </w:r>
      <w:r>
        <w:rPr>
          <w:rFonts w:ascii="Courier New" w:eastAsia="Times New Roman" w:hAnsi="Courier New" w:cs="Courier New"/>
          <w:color w:val="000000"/>
          <w:sz w:val="20"/>
          <w:szCs w:val="20"/>
          <w:u w:val="single"/>
        </w:rPr>
        <w:t>en_hard_soft_keywords</w:t>
      </w:r>
      <w:proofErr w:type="spellEnd"/>
      <w:r>
        <w:rPr>
          <w:rFonts w:ascii="Courier New" w:eastAsia="Times New Roman" w:hAnsi="Courier New" w:cs="Courier New"/>
          <w:color w:val="000000"/>
          <w:sz w:val="20"/>
          <w:szCs w:val="20"/>
        </w:rPr>
        <w:t xml:space="preserve">}. We can see the summarized results for the hard and soft percentages of positive and negative Chinese keywords in Figure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fig:</w:t>
      </w:r>
      <w:r>
        <w:rPr>
          <w:rFonts w:ascii="Courier New" w:eastAsia="Times New Roman" w:hAnsi="Courier New" w:cs="Courier New"/>
          <w:color w:val="000000"/>
          <w:sz w:val="20"/>
          <w:szCs w:val="20"/>
          <w:u w:val="single"/>
        </w:rPr>
        <w:t>hard_soft_zh</w:t>
      </w:r>
      <w:proofErr w:type="spellEnd"/>
      <w:r>
        <w:rPr>
          <w:rFonts w:ascii="Courier New" w:eastAsia="Times New Roman" w:hAnsi="Courier New" w:cs="Courier New"/>
          <w:color w:val="000000"/>
          <w:sz w:val="20"/>
          <w:szCs w:val="20"/>
        </w:rPr>
        <w:t xml:space="preserve">}. For the English keywords, see Figure </w:t>
      </w:r>
      <w:r>
        <w:rPr>
          <w:rFonts w:ascii="Courier New" w:eastAsia="Times New Roman" w:hAnsi="Courier New" w:cs="Courier New"/>
          <w:color w:val="800000"/>
          <w:sz w:val="20"/>
          <w:szCs w:val="20"/>
        </w:rPr>
        <w:t>\</w:t>
      </w:r>
      <w:proofErr w:type="gramStart"/>
      <w:r>
        <w:rPr>
          <w:rFonts w:ascii="Courier New" w:eastAsia="Times New Roman" w:hAnsi="Courier New" w:cs="Courier New"/>
          <w:color w:val="800000"/>
          <w:sz w:val="20"/>
          <w:szCs w:val="20"/>
        </w:rPr>
        <w:t>ref</w:t>
      </w:r>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fig:</w:t>
      </w:r>
      <w:r>
        <w:rPr>
          <w:rFonts w:ascii="Courier New" w:eastAsia="Times New Roman" w:hAnsi="Courier New" w:cs="Courier New"/>
          <w:color w:val="000000"/>
          <w:sz w:val="20"/>
          <w:szCs w:val="20"/>
          <w:u w:val="single"/>
        </w:rPr>
        <w:t>hard_soft_en</w:t>
      </w:r>
      <w:proofErr w:type="spellEnd"/>
      <w:r>
        <w:rPr>
          <w:rFonts w:ascii="Courier New" w:eastAsia="Times New Roman" w:hAnsi="Courier New" w:cs="Courier New"/>
          <w:color w:val="000000"/>
          <w:sz w:val="20"/>
          <w:szCs w:val="20"/>
        </w:rPr>
        <w:t>}.</w:t>
      </w:r>
    </w:p>
    <w:p w14:paraId="602AB042" w14:textId="77777777" w:rsidR="00E33610" w:rsidRDefault="00E3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B8C3C5" w14:textId="77777777" w:rsidR="00E33610" w:rsidRDefault="00FF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00CC"/>
          <w:sz w:val="20"/>
          <w:szCs w:val="20"/>
        </w:rPr>
        <w:t>\end</w:t>
      </w:r>
      <w:r>
        <w:rPr>
          <w:rFonts w:ascii="Courier New" w:eastAsia="Times New Roman" w:hAnsi="Courier New" w:cs="Courier New"/>
          <w:color w:val="000000"/>
          <w:sz w:val="20"/>
          <w:szCs w:val="20"/>
        </w:rPr>
        <w:t>{document}</w:t>
      </w:r>
    </w:p>
    <w:p w14:paraId="2B3B36B5" w14:textId="77777777" w:rsidR="00E33610" w:rsidRDefault="00E33610"/>
    <w:sectPr w:rsidR="00E33610" w:rsidSect="00996C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uthor" w:date="2021-02-09T17:42:00Z" w:initials="A">
    <w:p w14:paraId="3723B243" w14:textId="77777777" w:rsidR="00FF338B" w:rsidRDefault="00FF338B" w:rsidP="009D60EB">
      <w:r>
        <w:rPr>
          <w:rStyle w:val="CommentReference"/>
        </w:rPr>
        <w:annotationRef/>
      </w:r>
      <w:r>
        <w:rPr>
          <w:sz w:val="20"/>
        </w:rPr>
        <w:t>Dear Author,</w:t>
      </w:r>
    </w:p>
    <w:p w14:paraId="6F7A730D" w14:textId="77777777" w:rsidR="00FF338B" w:rsidRDefault="00FF338B" w:rsidP="009D60EB"/>
    <w:p w14:paraId="479CBB33" w14:textId="77777777" w:rsidR="00FF338B" w:rsidRDefault="00FF338B" w:rsidP="009D60EB">
      <w:r>
        <w:rPr>
          <w:sz w:val="20"/>
        </w:rPr>
        <w:t xml:space="preserve">Thank you for the opportunity to work on your manuscript. </w:t>
      </w:r>
    </w:p>
    <w:p w14:paraId="62C66892" w14:textId="77777777" w:rsidR="00FF338B" w:rsidRDefault="00FF338B" w:rsidP="009D60EB"/>
    <w:p w14:paraId="70A68918" w14:textId="020273C0" w:rsidR="00FF338B" w:rsidRDefault="00FF338B" w:rsidP="009D60EB">
      <w:r>
        <w:rPr>
          <w:sz w:val="20"/>
        </w:rPr>
        <w:t xml:space="preserve">I have edited the document to cater to your preference for editing for language, grammar, and readability, while meeting the scope of the service. </w:t>
      </w:r>
    </w:p>
    <w:p w14:paraId="3FE658AD" w14:textId="77777777" w:rsidR="00FF338B" w:rsidRDefault="00FF338B" w:rsidP="009D60EB"/>
    <w:p w14:paraId="02E4C18A" w14:textId="77777777" w:rsidR="00FF338B" w:rsidRDefault="00FF338B" w:rsidP="009D60EB">
      <w:r>
        <w:rPr>
          <w:sz w:val="20"/>
        </w:rPr>
        <w:t xml:space="preserve">If you have further preferences that you would like us to address, please do not hesitate to share them with us. </w:t>
      </w:r>
    </w:p>
    <w:p w14:paraId="1CE172B3" w14:textId="77777777" w:rsidR="00FF338B" w:rsidRDefault="00FF338B" w:rsidP="009D60EB"/>
    <w:p w14:paraId="650AFFB9" w14:textId="0FF9ECEA" w:rsidR="00FF338B" w:rsidRDefault="00FF338B" w:rsidP="009D60EB">
      <w:pPr>
        <w:pStyle w:val="CommentText"/>
      </w:pPr>
      <w:r>
        <w:rPr>
          <w:szCs w:val="22"/>
        </w:rPr>
        <w:t>We look forward to your positive feedback.</w:t>
      </w:r>
    </w:p>
  </w:comment>
  <w:comment w:id="10" w:author="Author" w:date="2021-02-09T17:42:00Z" w:initials="A">
    <w:p w14:paraId="74BC5C32" w14:textId="172A78AE" w:rsidR="00FF338B" w:rsidRDefault="00FF338B">
      <w:pPr>
        <w:pStyle w:val="CommentText"/>
      </w:pPr>
      <w:r>
        <w:rPr>
          <w:rStyle w:val="CommentReference"/>
        </w:rPr>
        <w:annotationRef/>
      </w:r>
      <w:r>
        <w:t xml:space="preserve">As you have mentioned that the abstract was considered verbose by the reviewers, I have combined sentences wherever possible to achieve conciseness. These two sentences were very similar and therefore, have been combined. </w:t>
      </w:r>
    </w:p>
  </w:comment>
  <w:comment w:id="26" w:author="Author" w:date="2021-02-09T17:42:00Z" w:initials="A">
    <w:p w14:paraId="53647B89" w14:textId="5053515C" w:rsidR="00FF338B" w:rsidRDefault="00FF338B">
      <w:pPr>
        <w:pStyle w:val="CommentText"/>
      </w:pPr>
      <w:r>
        <w:rPr>
          <w:rStyle w:val="CommentReference"/>
        </w:rPr>
        <w:annotationRef/>
      </w:r>
      <w:r>
        <w:t>I have removed this part as this is not necessary for highlighting the knowledge gap.</w:t>
      </w:r>
    </w:p>
  </w:comment>
  <w:comment w:id="45" w:author="Author" w:date="2021-02-09T17:42:00Z" w:initials="A">
    <w:p w14:paraId="7F68D5D8" w14:textId="1CA05B4C" w:rsidR="00FF338B" w:rsidRDefault="00FF338B">
      <w:pPr>
        <w:pStyle w:val="CommentText"/>
      </w:pPr>
      <w:r>
        <w:rPr>
          <w:rStyle w:val="CommentReference"/>
        </w:rPr>
        <w:annotationRef/>
      </w:r>
      <w:r>
        <w:t>This part is not necessary in this context.</w:t>
      </w:r>
    </w:p>
  </w:comment>
  <w:comment w:id="64" w:author="Author" w:date="2021-02-09T17:42:00Z" w:initials="A">
    <w:p w14:paraId="4B55A7E0" w14:textId="4C50D0E0" w:rsidR="00FF338B" w:rsidRDefault="00FF338B">
      <w:pPr>
        <w:pStyle w:val="CommentText"/>
      </w:pPr>
      <w:r>
        <w:rPr>
          <w:rStyle w:val="CommentReference"/>
        </w:rPr>
        <w:annotationRef/>
      </w:r>
      <w:r>
        <w:t>As this term is used only once in the abstract, the full form should be used for clarity.</w:t>
      </w:r>
    </w:p>
  </w:comment>
  <w:comment w:id="87" w:author="Author" w:date="2021-02-09T17:42:00Z" w:initials="A">
    <w:p w14:paraId="68CDA635" w14:textId="5A9ACAF4" w:rsidR="00FF338B" w:rsidRDefault="00FF338B">
      <w:pPr>
        <w:pStyle w:val="CommentText"/>
      </w:pPr>
      <w:r>
        <w:rPr>
          <w:rStyle w:val="CommentReference"/>
        </w:rPr>
        <w:annotationRef/>
      </w:r>
      <w:r>
        <w:t>I would suggest that you add 1-2 sentences after this to briefly explain the significance and implications of these major findings. The reviewers have mentioned that the significance/contributions of the study are not clear in the abstract. So, please consider stating these.</w:t>
      </w:r>
    </w:p>
  </w:comment>
  <w:comment w:id="105" w:author="Author" w:date="2021-02-09T17:42:00Z" w:initials="A">
    <w:p w14:paraId="4A57AEBA" w14:textId="5A08A739" w:rsidR="00FF338B" w:rsidRDefault="00FF338B">
      <w:pPr>
        <w:pStyle w:val="CommentText"/>
      </w:pPr>
      <w:r>
        <w:rPr>
          <w:rStyle w:val="CommentReference"/>
        </w:rPr>
        <w:annotationRef/>
      </w:r>
      <w:r>
        <w:t>I would suggest that you remove this sentence because the content is becoming repetitive.</w:t>
      </w:r>
    </w:p>
  </w:comment>
  <w:comment w:id="106" w:author="Author" w:date="2021-02-09T17:42:00Z" w:initials="A">
    <w:p w14:paraId="64B041DB" w14:textId="4DB5077E" w:rsidR="00FF338B" w:rsidRDefault="00FF338B">
      <w:pPr>
        <w:pStyle w:val="CommentText"/>
      </w:pPr>
      <w:r>
        <w:rPr>
          <w:rStyle w:val="CommentReference"/>
        </w:rPr>
        <w:annotationRef/>
      </w:r>
      <w:r>
        <w:t>I have deleted this sentence and incorporated the information here in the last paragraph of this section.</w:t>
      </w:r>
    </w:p>
  </w:comment>
  <w:comment w:id="217" w:author="Author" w:date="2021-02-09T17:42:00Z" w:initials="A">
    <w:p w14:paraId="6F75CFA2" w14:textId="042596E4" w:rsidR="00FF338B" w:rsidRDefault="00FF338B">
      <w:pPr>
        <w:pStyle w:val="CommentText"/>
      </w:pPr>
      <w:r>
        <w:rPr>
          <w:rStyle w:val="CommentReference"/>
        </w:rPr>
        <w:annotationRef/>
      </w:r>
      <w:r>
        <w:t>As these two sentences are related, I have combined them and removed unnecessary information to achieve conciseness.</w:t>
      </w:r>
    </w:p>
  </w:comment>
  <w:comment w:id="229" w:author="Author" w:date="2021-02-09T17:42:00Z" w:initials="A">
    <w:p w14:paraId="0C4DDCBF" w14:textId="208A3D1C" w:rsidR="00FF338B" w:rsidRDefault="00FF338B">
      <w:pPr>
        <w:pStyle w:val="CommentText"/>
      </w:pPr>
      <w:r>
        <w:rPr>
          <w:rStyle w:val="CommentReference"/>
        </w:rPr>
        <w:annotationRef/>
      </w:r>
      <w:r>
        <w:t>This is the sentence that I had deleted in a previous paragraph. I have written it here to avoid going back-and-forth between descriptions regarding previous studies and this study. This structural change helps to improve the flow of logic.</w:t>
      </w:r>
    </w:p>
  </w:comment>
  <w:comment w:id="315" w:author="Author" w:date="2021-02-09T17:42:00Z" w:initials="A">
    <w:p w14:paraId="43D2CA91" w14:textId="4245318D" w:rsidR="00AD3970" w:rsidRDefault="00AD3970">
      <w:pPr>
        <w:pStyle w:val="CommentText"/>
      </w:pPr>
      <w:r>
        <w:rPr>
          <w:rStyle w:val="CommentReference"/>
        </w:rPr>
        <w:annotationRef/>
      </w:r>
      <w:r>
        <w:t>These sentences do not really help in the main content of this paper. These are just related information that can be easily omitted because your readers do not need to know this to understand this study. Please consider deleting this part.</w:t>
      </w:r>
    </w:p>
  </w:comment>
  <w:comment w:id="331" w:author="Author" w:date="2021-02-09T17:42:00Z" w:initials="A">
    <w:p w14:paraId="06EC725D" w14:textId="0CC0EF8D" w:rsidR="00AD3970" w:rsidRDefault="00AD3970">
      <w:pPr>
        <w:pStyle w:val="CommentText"/>
      </w:pPr>
      <w:r>
        <w:rPr>
          <w:rStyle w:val="CommentReference"/>
        </w:rPr>
        <w:annotationRef/>
      </w:r>
      <w:r>
        <w:t>You have already presented this information in this very paragraph. Please consider deleting this to avoid repetition.</w:t>
      </w:r>
    </w:p>
  </w:comment>
  <w:comment w:id="397" w:author="Author" w:date="2021-02-09T17:42:00Z" w:initials="A">
    <w:p w14:paraId="70837507" w14:textId="3C8F71D9" w:rsidR="00AD3970" w:rsidRDefault="00AD3970">
      <w:pPr>
        <w:pStyle w:val="CommentText"/>
      </w:pPr>
      <w:r>
        <w:rPr>
          <w:rStyle w:val="CommentReference"/>
        </w:rPr>
        <w:annotationRef/>
      </w:r>
      <w:r>
        <w:t>You need not mention “tourists” twice.</w:t>
      </w:r>
    </w:p>
  </w:comment>
  <w:comment w:id="399" w:author="Author" w:date="2021-02-09T17:42:00Z" w:initials="A">
    <w:p w14:paraId="2ACFF618" w14:textId="0C9B216A" w:rsidR="00AD3970" w:rsidRDefault="00AD3970">
      <w:pPr>
        <w:pStyle w:val="CommentText"/>
      </w:pPr>
      <w:r>
        <w:rPr>
          <w:rStyle w:val="CommentReference"/>
        </w:rPr>
        <w:annotationRef/>
      </w:r>
      <w:r>
        <w:t>There seemed to be a verb phrase missing here. Please ensure the original intent is preserved.</w:t>
      </w:r>
    </w:p>
  </w:comment>
  <w:comment w:id="402" w:author="Author" w:date="2021-02-09T17:42:00Z" w:initials="A">
    <w:p w14:paraId="6F843761" w14:textId="3B919AD2" w:rsidR="00AD3970" w:rsidRDefault="00AD3970">
      <w:pPr>
        <w:pStyle w:val="CommentText"/>
      </w:pPr>
      <w:r>
        <w:rPr>
          <w:rStyle w:val="CommentReference"/>
        </w:rPr>
        <w:annotationRef/>
      </w:r>
      <w:r>
        <w:t>The word ‘never’ cannot be used as a noun in this context.</w:t>
      </w:r>
    </w:p>
  </w:comment>
  <w:comment w:id="405" w:author="Author" w:date="2021-02-09T17:42:00Z" w:initials="A">
    <w:p w14:paraId="58282E5A" w14:textId="127C987A" w:rsidR="00600647" w:rsidRDefault="00600647">
      <w:pPr>
        <w:pStyle w:val="CommentText"/>
      </w:pPr>
      <w:r>
        <w:rPr>
          <w:rStyle w:val="CommentReference"/>
        </w:rPr>
        <w:annotationRef/>
      </w:r>
      <w:r>
        <w:rPr>
          <w:rFonts w:ascii="Calibri" w:eastAsia="Calibri" w:hAnsi="Calibri"/>
        </w:rPr>
        <w:t>To address one of the reviewer’s criticisms, these two statements may be coalesced into a longer compound sentence.  This may avoid the perception expressed by the reviewer that ‘the sentences are broken into small "chunks"’.</w:t>
      </w:r>
    </w:p>
  </w:comment>
  <w:comment w:id="415" w:author="Author" w:date="2021-02-09T17:42:00Z" w:initials="A">
    <w:p w14:paraId="76FD1C33" w14:textId="5B63142E" w:rsidR="00600647" w:rsidRDefault="00600647" w:rsidP="00600647">
      <w:r>
        <w:rPr>
          <w:rStyle w:val="CommentReference"/>
        </w:rPr>
        <w:annotationRef/>
      </w:r>
      <w:r>
        <w:rPr>
          <w:sz w:val="20"/>
        </w:rPr>
        <w:t>Does this more accurately convey the intended meaning?</w:t>
      </w:r>
    </w:p>
  </w:comment>
  <w:comment w:id="420" w:author="Author" w:date="2021-02-09T17:42:00Z" w:initials="A">
    <w:p w14:paraId="53760549" w14:textId="2165A87E" w:rsidR="00600647" w:rsidRDefault="00600647" w:rsidP="00600647">
      <w:r>
        <w:rPr>
          <w:rStyle w:val="CommentReference"/>
        </w:rPr>
        <w:annotationRef/>
      </w:r>
      <w:r>
        <w:rPr>
          <w:sz w:val="20"/>
        </w:rPr>
        <w:t>Another approach to addressing the reviewer’s ‘verbose’ comment is to carefully insert words that had been left out.   Like the word ‘taking’ in this case.  If left absent, the reader’s perception is that something is missing. Counter-intuitively, this may give the impression that the text is verbose.</w:t>
      </w:r>
    </w:p>
  </w:comment>
  <w:comment w:id="441" w:author="Author" w:date="2021-02-09T17:42:00Z" w:initials="A">
    <w:p w14:paraId="6E481464" w14:textId="52914FDD" w:rsidR="00600647" w:rsidRDefault="00600647">
      <w:pPr>
        <w:pStyle w:val="CommentText"/>
      </w:pPr>
      <w:r>
        <w:rPr>
          <w:rStyle w:val="CommentReference"/>
        </w:rPr>
        <w:annotationRef/>
      </w:r>
      <w:r>
        <w:t>As this verb is in the past tense, I have adjusted the remainder of the paragraph accordingly to avoid shifting tense from past to present.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610"/>
    <w:rsid w:val="0002484F"/>
    <w:rsid w:val="0011476E"/>
    <w:rsid w:val="001B77B8"/>
    <w:rsid w:val="002654E1"/>
    <w:rsid w:val="00385DBE"/>
    <w:rsid w:val="00571BCD"/>
    <w:rsid w:val="005B623A"/>
    <w:rsid w:val="00600647"/>
    <w:rsid w:val="006133E3"/>
    <w:rsid w:val="00701BBB"/>
    <w:rsid w:val="00744800"/>
    <w:rsid w:val="0092221D"/>
    <w:rsid w:val="00996C2A"/>
    <w:rsid w:val="009D60EB"/>
    <w:rsid w:val="00AD3970"/>
    <w:rsid w:val="00D24D16"/>
    <w:rsid w:val="00DD74D6"/>
    <w:rsid w:val="00DE0BF1"/>
    <w:rsid w:val="00E33610"/>
    <w:rsid w:val="00F945D6"/>
    <w:rsid w:val="00FF338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76E"/>
    <w:pPr>
      <w:spacing w:after="160" w:line="259" w:lineRule="auto"/>
      <w:pPrChange w:id="0" w:author="Author" w:date="2021-02-09T14:08:00Z">
        <w:pPr>
          <w:spacing w:after="160" w:line="259" w:lineRule="auto"/>
        </w:pPr>
      </w:pPrChange>
    </w:pPr>
    <w:rPr>
      <w:rPrChange w:id="0" w:author="Author" w:date="2021-02-09T14:08:00Z">
        <w:rPr>
          <w:rFonts w:asciiTheme="minorHAnsi" w:eastAsiaTheme="minorHAnsi" w:hAnsiTheme="minorHAnsi" w:cstheme="minorBidi"/>
          <w:sz w:val="22"/>
          <w:szCs w:val="22"/>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5B623A"/>
    <w:rPr>
      <w:rFonts w:ascii="Courier New" w:eastAsia="Times New Roman" w:hAnsi="Courier New" w:cs="Courier New"/>
      <w:sz w:val="20"/>
      <w:szCs w:val="2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qFormat/>
    <w:rsid w:val="00114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Change w:id="1" w:author="Author" w:date="2021-02-09T14:08: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Pr>
      <w:rFonts w:ascii="Courier New" w:eastAsia="Times New Roman" w:hAnsi="Courier New" w:cs="Courier New"/>
      <w:sz w:val="20"/>
      <w:szCs w:val="20"/>
      <w:rPrChange w:id="1" w:author="Author" w:date="2021-02-09T14:08:00Z">
        <w:rPr>
          <w:rFonts w:ascii="Courier New" w:hAnsi="Courier New" w:cs="Courier New"/>
          <w:lang w:val="en-US" w:eastAsia="en-US" w:bidi="ar-SA"/>
        </w:rPr>
      </w:rPrChang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4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80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D60EB"/>
    <w:rPr>
      <w:b/>
      <w:bCs/>
    </w:rPr>
  </w:style>
  <w:style w:type="character" w:customStyle="1" w:styleId="CommentSubjectChar">
    <w:name w:val="Comment Subject Char"/>
    <w:basedOn w:val="CommentTextChar"/>
    <w:link w:val="CommentSubject"/>
    <w:uiPriority w:val="99"/>
    <w:semiHidden/>
    <w:rsid w:val="009D60E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76E"/>
    <w:pPr>
      <w:spacing w:after="160" w:line="259" w:lineRule="auto"/>
      <w:pPrChange w:id="2" w:author="Author" w:date="2021-02-09T14:08:00Z">
        <w:pPr>
          <w:spacing w:after="160" w:line="259" w:lineRule="auto"/>
        </w:pPr>
      </w:pPrChange>
    </w:pPr>
    <w:rPr>
      <w:rPrChange w:id="2" w:author="Author" w:date="2021-02-09T14:08:00Z">
        <w:rPr>
          <w:rFonts w:asciiTheme="minorHAnsi" w:eastAsiaTheme="minorHAnsi" w:hAnsiTheme="minorHAnsi" w:cstheme="minorBidi"/>
          <w:sz w:val="22"/>
          <w:szCs w:val="22"/>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5B623A"/>
    <w:rPr>
      <w:rFonts w:ascii="Courier New" w:eastAsia="Times New Roman" w:hAnsi="Courier New" w:cs="Courier New"/>
      <w:sz w:val="20"/>
      <w:szCs w:val="2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qFormat/>
    <w:rsid w:val="00114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Change w:id="3" w:author="Author" w:date="2021-02-09T14:08: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Pr>
      <w:rFonts w:ascii="Courier New" w:eastAsia="Times New Roman" w:hAnsi="Courier New" w:cs="Courier New"/>
      <w:sz w:val="20"/>
      <w:szCs w:val="20"/>
      <w:rPrChange w:id="3" w:author="Author" w:date="2021-02-09T14:08:00Z">
        <w:rPr>
          <w:rFonts w:ascii="Courier New" w:hAnsi="Courier New" w:cs="Courier New"/>
          <w:lang w:val="en-US" w:eastAsia="en-US" w:bidi="ar-SA"/>
        </w:rPr>
      </w:rPrChang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4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80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D60EB"/>
    <w:rPr>
      <w:b/>
      <w:bCs/>
    </w:rPr>
  </w:style>
  <w:style w:type="character" w:customStyle="1" w:styleId="CommentSubjectChar">
    <w:name w:val="Comment Subject Char"/>
    <w:basedOn w:val="CommentTextChar"/>
    <w:link w:val="CommentSubject"/>
    <w:uiPriority w:val="99"/>
    <w:semiHidden/>
    <w:rsid w:val="009D60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88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3D7FF-76D8-4DBC-A849-3257DAA3E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12</Pages>
  <Words>6314</Words>
  <Characters>35991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Krunal Shelar</dc:creator>
  <cp:lastModifiedBy>Author</cp:lastModifiedBy>
  <cp:revision>6</cp:revision>
  <dcterms:created xsi:type="dcterms:W3CDTF">2021-02-05T10:05:00Z</dcterms:created>
  <dcterms:modified xsi:type="dcterms:W3CDTF">2021-02-09T12:28:00Z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