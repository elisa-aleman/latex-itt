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598A" w14:textId="77777777" w:rsidR="0041604F" w:rsidRPr="0041604F" w:rsidRDefault="007C6825"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commentRangeStart w:id="0"/>
      <w:commentRangeEnd w:id="0"/>
      <w:r>
        <w:rPr>
          <w:rStyle w:val="CommentReference"/>
        </w:rPr>
        <w:commentReference w:id="0"/>
      </w:r>
      <w:r w:rsidR="0041604F" w:rsidRPr="0041604F">
        <w:rPr>
          <w:rFonts w:ascii="Courier New" w:eastAsia="Times New Roman" w:hAnsi="Courier New" w:cs="Courier New"/>
          <w:color w:val="0000CC"/>
          <w:sz w:val="20"/>
          <w:szCs w:val="20"/>
        </w:rPr>
        <w:t>\begin</w:t>
      </w:r>
      <w:r w:rsidR="0041604F" w:rsidRPr="0041604F">
        <w:rPr>
          <w:rFonts w:ascii="Courier New" w:eastAsia="Times New Roman" w:hAnsi="Courier New" w:cs="Courier New"/>
          <w:color w:val="000000"/>
          <w:sz w:val="20"/>
          <w:szCs w:val="20"/>
        </w:rPr>
        <w:t>{document}</w:t>
      </w:r>
    </w:p>
    <w:p w14:paraId="54A6D8E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DCD51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b/>
          <w:bCs/>
          <w:color w:val="0000CC"/>
          <w:sz w:val="20"/>
          <w:szCs w:val="20"/>
        </w:rPr>
        <w:t>\section{Results}\label{</w:t>
      </w:r>
      <w:commentRangeStart w:id="1"/>
      <w:r w:rsidRPr="0041604F">
        <w:rPr>
          <w:rFonts w:ascii="Courier New" w:eastAsia="Times New Roman" w:hAnsi="Courier New" w:cs="Courier New"/>
          <w:b/>
          <w:bCs/>
          <w:color w:val="0000CC"/>
          <w:sz w:val="20"/>
          <w:szCs w:val="20"/>
        </w:rPr>
        <w:t>results</w:t>
      </w:r>
      <w:commentRangeEnd w:id="1"/>
      <w:r w:rsidR="007E43E7">
        <w:rPr>
          <w:rStyle w:val="CommentReference"/>
        </w:rPr>
        <w:commentReference w:id="1"/>
      </w:r>
      <w:r w:rsidRPr="0041604F">
        <w:rPr>
          <w:rFonts w:ascii="Courier New" w:eastAsia="Times New Roman" w:hAnsi="Courier New" w:cs="Courier New"/>
          <w:b/>
          <w:bCs/>
          <w:color w:val="0000CC"/>
          <w:sz w:val="20"/>
          <w:szCs w:val="20"/>
        </w:rPr>
        <w:t>}</w:t>
      </w:r>
    </w:p>
    <w:p w14:paraId="75E88B47"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342983" w14:textId="619721A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\subsection{Experiment</w:t>
      </w:r>
      <w:ins w:id="2" w:author="Author" w:date="2021-02-05T20:38:00Z">
        <w:r w:rsidR="007C6825">
          <w:rPr>
            <w:rFonts w:ascii="Courier New" w:eastAsia="Times New Roman" w:hAnsi="Courier New" w:cs="Courier New"/>
            <w:b/>
            <w:bCs/>
            <w:color w:val="0000CC"/>
            <w:sz w:val="20"/>
            <w:szCs w:val="20"/>
          </w:rPr>
          <w:t>al</w:t>
        </w:r>
      </w:ins>
      <w:r w:rsidRPr="0041604F">
        <w:rPr>
          <w:rFonts w:ascii="Courier New" w:eastAsia="Times New Roman" w:hAnsi="Courier New" w:cs="Courier New"/>
          <w:b/>
          <w:bCs/>
          <w:color w:val="0000CC"/>
          <w:sz w:val="20"/>
          <w:szCs w:val="20"/>
        </w:rPr>
        <w:t xml:space="preserve"> results and </w:t>
      </w:r>
      <w:del w:id="3" w:author="Author" w:date="2021-02-05T20:39:00Z">
        <w:r w:rsidRPr="0041604F" w:rsidDel="00A77002">
          <w:rPr>
            <w:rFonts w:ascii="Courier New" w:eastAsia="Times New Roman" w:hAnsi="Courier New" w:cs="Courier New"/>
            <w:b/>
            <w:bCs/>
            <w:color w:val="0000CC"/>
            <w:sz w:val="20"/>
            <w:szCs w:val="20"/>
          </w:rPr>
          <w:delText xml:space="preserve">answering </w:delText>
        </w:r>
      </w:del>
      <w:ins w:id="4" w:author="Author" w:date="2021-02-05T20:39:00Z">
        <w:r w:rsidR="00A77002" w:rsidRPr="0041604F">
          <w:rPr>
            <w:rFonts w:ascii="Courier New" w:eastAsia="Times New Roman" w:hAnsi="Courier New" w:cs="Courier New"/>
            <w:b/>
            <w:bCs/>
            <w:color w:val="0000CC"/>
            <w:sz w:val="20"/>
            <w:szCs w:val="20"/>
          </w:rPr>
          <w:t>answer</w:t>
        </w:r>
        <w:r w:rsidR="00A77002">
          <w:rPr>
            <w:rFonts w:ascii="Courier New" w:eastAsia="Times New Roman" w:hAnsi="Courier New" w:cs="Courier New"/>
            <w:b/>
            <w:bCs/>
            <w:color w:val="0000CC"/>
            <w:sz w:val="20"/>
            <w:szCs w:val="20"/>
          </w:rPr>
          <w:t>s to</w:t>
        </w:r>
        <w:r w:rsidR="00A77002" w:rsidRPr="0041604F">
          <w:rPr>
            <w:rFonts w:ascii="Courier New" w:eastAsia="Times New Roman" w:hAnsi="Courier New" w:cs="Courier New"/>
            <w:b/>
            <w:bCs/>
            <w:color w:val="0000CC"/>
            <w:sz w:val="20"/>
            <w:szCs w:val="20"/>
          </w:rPr>
          <w:t xml:space="preserve"> </w:t>
        </w:r>
      </w:ins>
      <w:r w:rsidRPr="0041604F">
        <w:rPr>
          <w:rFonts w:ascii="Courier New" w:eastAsia="Times New Roman" w:hAnsi="Courier New" w:cs="Courier New"/>
          <w:b/>
          <w:bCs/>
          <w:color w:val="0000CC"/>
          <w:sz w:val="20"/>
          <w:szCs w:val="20"/>
        </w:rPr>
        <w:t>research questions}</w:t>
      </w:r>
    </w:p>
    <w:p w14:paraId="6D29773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CF0664" w14:textId="3683F24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Our research questions were </w:t>
      </w:r>
      <w:ins w:id="5" w:author="Author" w:date="2021-02-11T12:08:00Z">
        <w:r w:rsidR="007E43E7">
          <w:rPr>
            <w:rFonts w:ascii="Courier New" w:eastAsia="Times New Roman" w:hAnsi="Courier New" w:cs="Courier New"/>
            <w:color w:val="000000"/>
            <w:sz w:val="20"/>
            <w:szCs w:val="20"/>
          </w:rPr>
          <w:t>related to</w:t>
        </w:r>
      </w:ins>
      <w:del w:id="6" w:author="Author" w:date="2021-02-11T12:08:00Z">
        <w:r w:rsidRPr="0041604F" w:rsidDel="007E43E7">
          <w:rPr>
            <w:rFonts w:ascii="Courier New" w:eastAsia="Times New Roman" w:hAnsi="Courier New" w:cs="Courier New"/>
            <w:color w:val="000000"/>
            <w:sz w:val="20"/>
            <w:szCs w:val="20"/>
          </w:rPr>
          <w:delText>about</w:delText>
        </w:r>
      </w:del>
      <w:r w:rsidRPr="0041604F">
        <w:rPr>
          <w:rFonts w:ascii="Courier New" w:eastAsia="Times New Roman" w:hAnsi="Courier New" w:cs="Courier New"/>
          <w:color w:val="000000"/>
          <w:sz w:val="20"/>
          <w:szCs w:val="20"/>
        </w:rPr>
        <w:t xml:space="preserve"> two </w:t>
      </w:r>
      <w:del w:id="7" w:author="Author" w:date="2021-02-05T20:39:00Z">
        <w:r w:rsidRPr="0041604F" w:rsidDel="00A77002">
          <w:rPr>
            <w:rFonts w:ascii="Courier New" w:eastAsia="Times New Roman" w:hAnsi="Courier New" w:cs="Courier New"/>
            <w:color w:val="000000"/>
            <w:sz w:val="20"/>
            <w:szCs w:val="20"/>
          </w:rPr>
          <w:delText>things</w:delText>
        </w:r>
      </w:del>
      <w:ins w:id="8" w:author="Author" w:date="2021-02-05T20:39:00Z">
        <w:r w:rsidR="00A77002">
          <w:rPr>
            <w:rFonts w:ascii="Courier New" w:eastAsia="Times New Roman" w:hAnsi="Courier New" w:cs="Courier New"/>
            <w:color w:val="000000"/>
            <w:sz w:val="20"/>
            <w:szCs w:val="20"/>
          </w:rPr>
          <w:t>issues</w:t>
        </w:r>
      </w:ins>
      <w:r w:rsidRPr="0041604F">
        <w:rPr>
          <w:rFonts w:ascii="Courier New" w:eastAsia="Times New Roman" w:hAnsi="Courier New" w:cs="Courier New"/>
          <w:color w:val="000000"/>
          <w:sz w:val="20"/>
          <w:szCs w:val="20"/>
        </w:rPr>
        <w:t xml:space="preserve">. </w:t>
      </w:r>
      <w:ins w:id="9" w:author="Author" w:date="2021-02-11T12:09:00Z">
        <w:r w:rsidR="007E43E7">
          <w:rPr>
            <w:rFonts w:ascii="Courier New" w:eastAsia="Times New Roman" w:hAnsi="Courier New" w:cs="Courier New"/>
            <w:color w:val="000000"/>
            <w:sz w:val="20"/>
            <w:szCs w:val="20"/>
          </w:rPr>
          <w:t>Based on</w:t>
        </w:r>
      </w:ins>
      <w:del w:id="10" w:author="Author" w:date="2021-02-11T12:09:00Z">
        <w:r w:rsidRPr="0041604F" w:rsidDel="007E43E7">
          <w:rPr>
            <w:rFonts w:ascii="Courier New" w:eastAsia="Times New Roman" w:hAnsi="Courier New" w:cs="Courier New"/>
            <w:color w:val="000000"/>
            <w:sz w:val="20"/>
            <w:szCs w:val="20"/>
          </w:rPr>
          <w:delText>In</w:delText>
        </w:r>
      </w:del>
      <w:r w:rsidRPr="0041604F">
        <w:rPr>
          <w:rFonts w:ascii="Courier New" w:eastAsia="Times New Roman" w:hAnsi="Courier New" w:cs="Courier New"/>
          <w:color w:val="000000"/>
          <w:sz w:val="20"/>
          <w:szCs w:val="20"/>
        </w:rPr>
        <w:t xml:space="preserve"> research questions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 xml:space="preserve">:hospitality} and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hospitality_both</w:t>
      </w:r>
      <w:r w:rsidRPr="0041604F">
        <w:rPr>
          <w:rFonts w:ascii="Courier New" w:eastAsia="Times New Roman" w:hAnsi="Courier New" w:cs="Courier New"/>
          <w:color w:val="000000"/>
          <w:sz w:val="20"/>
          <w:szCs w:val="20"/>
        </w:rPr>
        <w:t>},</w:t>
      </w:r>
      <w:del w:id="11" w:author="Author" w:date="2021-02-11T12:10:00Z">
        <w:r w:rsidRPr="0041604F" w:rsidDel="007E43E7">
          <w:rPr>
            <w:rFonts w:ascii="Courier New" w:eastAsia="Times New Roman" w:hAnsi="Courier New" w:cs="Courier New"/>
            <w:color w:val="000000"/>
            <w:sz w:val="20"/>
            <w:szCs w:val="20"/>
          </w:rPr>
          <w:delText xml:space="preserve"> we de</w:delText>
        </w:r>
      </w:del>
      <w:del w:id="12" w:author="Author" w:date="2021-02-11T12:09:00Z">
        <w:r w:rsidRPr="0041604F" w:rsidDel="007E43E7">
          <w:rPr>
            <w:rFonts w:ascii="Courier New" w:eastAsia="Times New Roman" w:hAnsi="Courier New" w:cs="Courier New"/>
            <w:color w:val="000000"/>
            <w:sz w:val="20"/>
            <w:szCs w:val="20"/>
          </w:rPr>
          <w:delText>cide</w:delText>
        </w:r>
      </w:del>
      <w:del w:id="13" w:author="Author" w:date="2021-02-11T12:10:00Z">
        <w:r w:rsidRPr="0041604F" w:rsidDel="007E43E7">
          <w:rPr>
            <w:rFonts w:ascii="Courier New" w:eastAsia="Times New Roman" w:hAnsi="Courier New" w:cs="Courier New"/>
            <w:color w:val="000000"/>
            <w:sz w:val="20"/>
            <w:szCs w:val="20"/>
          </w:rPr>
          <w:delText xml:space="preserve"> that</w:delText>
        </w:r>
      </w:del>
      <w:r w:rsidRPr="0041604F">
        <w:rPr>
          <w:rFonts w:ascii="Courier New" w:eastAsia="Times New Roman" w:hAnsi="Courier New" w:cs="Courier New"/>
          <w:color w:val="000000"/>
          <w:sz w:val="20"/>
          <w:szCs w:val="20"/>
        </w:rPr>
        <w:t xml:space="preserve"> the objective of this study </w:t>
      </w:r>
      <w:ins w:id="14" w:author="Author" w:date="2021-02-11T12:10:00Z">
        <w:r w:rsidR="007E43E7">
          <w:rPr>
            <w:rFonts w:ascii="Courier New" w:eastAsia="Times New Roman" w:hAnsi="Courier New" w:cs="Courier New"/>
            <w:color w:val="000000"/>
            <w:sz w:val="20"/>
            <w:szCs w:val="20"/>
          </w:rPr>
          <w:t>was</w:t>
        </w:r>
      </w:ins>
      <w:ins w:id="15" w:author="Author" w:date="2021-02-05T21:07:00Z">
        <w:r w:rsidR="003D0C30">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determine how Chinese and Western tourists </w:t>
      </w:r>
      <w:commentRangeStart w:id="16"/>
      <w:ins w:id="17" w:author="Author" w:date="2021-02-11T12:12:00Z">
        <w:r w:rsidR="007E43E7">
          <w:rPr>
            <w:rFonts w:ascii="Courier New" w:eastAsia="Times New Roman" w:hAnsi="Courier New" w:cs="Courier New"/>
            <w:color w:val="000000"/>
            <w:sz w:val="20"/>
            <w:szCs w:val="20"/>
          </w:rPr>
          <w:t>respond to</w:t>
        </w:r>
      </w:ins>
      <w:del w:id="18" w:author="Author" w:date="2021-02-11T12:11:00Z">
        <w:r w:rsidRPr="0041604F" w:rsidDel="007E43E7">
          <w:rPr>
            <w:rFonts w:ascii="Courier New" w:eastAsia="Times New Roman" w:hAnsi="Courier New" w:cs="Courier New"/>
            <w:color w:val="000000"/>
            <w:sz w:val="20"/>
            <w:szCs w:val="20"/>
          </w:rPr>
          <w:delText>interact with</w:delText>
        </w:r>
      </w:del>
      <w:r w:rsidRPr="0041604F">
        <w:rPr>
          <w:rFonts w:ascii="Courier New" w:eastAsia="Times New Roman" w:hAnsi="Courier New" w:cs="Courier New"/>
          <w:color w:val="000000"/>
          <w:sz w:val="20"/>
          <w:szCs w:val="20"/>
        </w:rPr>
        <w:t xml:space="preserve"> </w:t>
      </w:r>
      <w:commentRangeEnd w:id="16"/>
      <w:r w:rsidR="007E43E7">
        <w:rPr>
          <w:rStyle w:val="CommentReference"/>
        </w:rPr>
        <w:commentReference w:id="16"/>
      </w:r>
      <w:r w:rsidRPr="0041604F">
        <w:rPr>
          <w:rFonts w:ascii="Courier New" w:eastAsia="Times New Roman" w:hAnsi="Courier New" w:cs="Courier New"/>
          <w:color w:val="000000"/>
          <w:sz w:val="20"/>
          <w:szCs w:val="20"/>
        </w:rPr>
        <w:t xml:space="preserve">the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omotenashi</w:t>
      </w:r>
      <w:r w:rsidRPr="0041604F">
        <w:rPr>
          <w:rFonts w:ascii="Courier New" w:eastAsia="Times New Roman" w:hAnsi="Courier New" w:cs="Courier New"/>
          <w:color w:val="000000"/>
          <w:sz w:val="20"/>
          <w:szCs w:val="20"/>
        </w:rPr>
        <w:t>} culture</w:t>
      </w:r>
      <w:ins w:id="19" w:author="Author" w:date="2021-02-05T21:12:00Z">
        <w:r w:rsidR="000E053D">
          <w:rPr>
            <w:rFonts w:ascii="Courier New" w:eastAsia="Times New Roman" w:hAnsi="Courier New" w:cs="Courier New"/>
            <w:color w:val="000000"/>
            <w:sz w:val="20"/>
            <w:szCs w:val="20"/>
          </w:rPr>
          <w:t>, which</w:t>
        </w:r>
      </w:ins>
      <w:r w:rsidRPr="0041604F">
        <w:rPr>
          <w:rFonts w:ascii="Courier New" w:eastAsia="Times New Roman" w:hAnsi="Courier New" w:cs="Courier New"/>
          <w:color w:val="000000"/>
          <w:sz w:val="20"/>
          <w:szCs w:val="20"/>
        </w:rPr>
        <w:t xml:space="preserve"> </w:t>
      </w:r>
      <w:del w:id="20" w:author="Author" w:date="2021-02-05T21:12:00Z">
        <w:r w:rsidRPr="0041604F" w:rsidDel="000E053D">
          <w:rPr>
            <w:rFonts w:ascii="Courier New" w:eastAsia="Times New Roman" w:hAnsi="Courier New" w:cs="Courier New"/>
            <w:color w:val="000000"/>
            <w:sz w:val="20"/>
            <w:szCs w:val="20"/>
          </w:rPr>
          <w:delText xml:space="preserve">influenced </w:delText>
        </w:r>
      </w:del>
      <w:ins w:id="21" w:author="Author" w:date="2021-02-05T21:12:00Z">
        <w:r w:rsidR="000E053D" w:rsidRPr="0041604F">
          <w:rPr>
            <w:rFonts w:ascii="Courier New" w:eastAsia="Times New Roman" w:hAnsi="Courier New" w:cs="Courier New"/>
            <w:color w:val="000000"/>
            <w:sz w:val="20"/>
            <w:szCs w:val="20"/>
          </w:rPr>
          <w:t>influence</w:t>
        </w:r>
        <w:r w:rsidR="000E053D">
          <w:rPr>
            <w:rFonts w:ascii="Courier New" w:eastAsia="Times New Roman" w:hAnsi="Courier New" w:cs="Courier New"/>
            <w:color w:val="000000"/>
            <w:sz w:val="20"/>
            <w:szCs w:val="20"/>
          </w:rPr>
          <w:t>s</w:t>
        </w:r>
        <w:r w:rsidR="000E053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hospitality and service in Japan, and </w:t>
      </w:r>
      <w:ins w:id="22" w:author="Author" w:date="2021-02-11T12:13:00Z">
        <w:r w:rsidR="007E43E7">
          <w:rPr>
            <w:rFonts w:ascii="Courier New" w:eastAsia="Times New Roman" w:hAnsi="Courier New" w:cs="Courier New"/>
            <w:color w:val="000000"/>
            <w:sz w:val="20"/>
            <w:szCs w:val="20"/>
          </w:rPr>
          <w:t>t</w:t>
        </w:r>
      </w:ins>
      <w:ins w:id="23" w:author="Author" w:date="2021-02-11T12:14:00Z">
        <w:r w:rsidR="007E43E7">
          <w:rPr>
            <w:rFonts w:ascii="Courier New" w:eastAsia="Times New Roman" w:hAnsi="Courier New" w:cs="Courier New"/>
            <w:color w:val="000000"/>
            <w:sz w:val="20"/>
            <w:szCs w:val="20"/>
          </w:rPr>
          <w:t>he</w:t>
        </w:r>
      </w:ins>
      <w:del w:id="24" w:author="Author" w:date="2021-02-11T12:13:00Z">
        <w:r w:rsidRPr="0041604F" w:rsidDel="007E43E7">
          <w:rPr>
            <w:rFonts w:ascii="Courier New" w:eastAsia="Times New Roman" w:hAnsi="Courier New" w:cs="Courier New"/>
            <w:color w:val="000000"/>
            <w:sz w:val="20"/>
            <w:szCs w:val="20"/>
          </w:rPr>
          <w:delText>how</w:delText>
        </w:r>
      </w:del>
      <w:r w:rsidRPr="0041604F">
        <w:rPr>
          <w:rFonts w:ascii="Courier New" w:eastAsia="Times New Roman" w:hAnsi="Courier New" w:cs="Courier New"/>
          <w:color w:val="000000"/>
          <w:sz w:val="20"/>
          <w:szCs w:val="20"/>
        </w:rPr>
        <w:t xml:space="preserve"> </w:t>
      </w:r>
      <w:del w:id="25" w:author="Author" w:date="2021-02-05T21:09:00Z">
        <w:r w:rsidRPr="0041604F" w:rsidDel="00DF31BE">
          <w:rPr>
            <w:rFonts w:ascii="Courier New" w:eastAsia="Times New Roman" w:hAnsi="Courier New" w:cs="Courier New"/>
            <w:color w:val="000000"/>
            <w:sz w:val="20"/>
            <w:szCs w:val="20"/>
          </w:rPr>
          <w:delText xml:space="preserve">are they </w:delText>
        </w:r>
      </w:del>
      <w:r w:rsidRPr="0041604F">
        <w:rPr>
          <w:rFonts w:ascii="Courier New" w:eastAsia="Times New Roman" w:hAnsi="Courier New" w:cs="Courier New"/>
          <w:color w:val="000000"/>
          <w:sz w:val="20"/>
          <w:szCs w:val="20"/>
        </w:rPr>
        <w:t>differen</w:t>
      </w:r>
      <w:ins w:id="26" w:author="Author" w:date="2021-02-11T12:14:00Z">
        <w:r w:rsidR="007E43E7">
          <w:rPr>
            <w:rFonts w:ascii="Courier New" w:eastAsia="Times New Roman" w:hAnsi="Courier New" w:cs="Courier New"/>
            <w:color w:val="000000"/>
            <w:sz w:val="20"/>
            <w:szCs w:val="20"/>
          </w:rPr>
          <w:t>ces</w:t>
        </w:r>
      </w:ins>
      <w:del w:id="27" w:author="Author" w:date="2021-02-11T12:14:00Z">
        <w:r w:rsidRPr="0041604F" w:rsidDel="007E43E7">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 in their perception</w:t>
      </w:r>
      <w:ins w:id="28" w:author="Author" w:date="2021-02-11T12:14:00Z">
        <w:r w:rsidR="007E43E7">
          <w:rPr>
            <w:rFonts w:ascii="Courier New" w:eastAsia="Times New Roman" w:hAnsi="Courier New" w:cs="Courier New"/>
            <w:color w:val="000000"/>
            <w:sz w:val="20"/>
            <w:szCs w:val="20"/>
          </w:rPr>
          <w:t xml:space="preserve"> of the culture</w:t>
        </w:r>
      </w:ins>
      <w:del w:id="29" w:author="Author" w:date="2021-02-11T12:14:00Z">
        <w:r w:rsidRPr="0041604F" w:rsidDel="007E43E7">
          <w:rPr>
            <w:rFonts w:ascii="Courier New" w:eastAsia="Times New Roman" w:hAnsi="Courier New" w:cs="Courier New"/>
            <w:color w:val="000000"/>
            <w:sz w:val="20"/>
            <w:szCs w:val="20"/>
          </w:rPr>
          <w:delText>s in this matter</w:delText>
        </w:r>
      </w:del>
      <w:r w:rsidRPr="0041604F">
        <w:rPr>
          <w:rFonts w:ascii="Courier New" w:eastAsia="Times New Roman" w:hAnsi="Courier New" w:cs="Courier New"/>
          <w:color w:val="000000"/>
          <w:sz w:val="20"/>
          <w:szCs w:val="20"/>
        </w:rPr>
        <w:t>. We observed the top-ranking positive factors for Chinese tourists across different price ranges</w:t>
      </w:r>
      <w:ins w:id="30" w:author="Author" w:date="2021-02-11T12:14:00Z">
        <w:r w:rsidR="007E43E7">
          <w:rPr>
            <w:rFonts w:ascii="Courier New" w:eastAsia="Times New Roman" w:hAnsi="Courier New" w:cs="Courier New"/>
            <w:color w:val="000000"/>
            <w:sz w:val="20"/>
            <w:szCs w:val="20"/>
          </w:rPr>
          <w:t>, as shown</w:t>
        </w:r>
      </w:ins>
      <w:r w:rsidRPr="0041604F">
        <w:rPr>
          <w:rFonts w:ascii="Courier New" w:eastAsia="Times New Roman" w:hAnsi="Courier New" w:cs="Courier New"/>
          <w:color w:val="000000"/>
          <w:sz w:val="20"/>
          <w:szCs w:val="20"/>
        </w:rPr>
        <w:t xml:space="preserve">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freq_res_pos</w:t>
      </w:r>
      <w:r w:rsidRPr="0041604F">
        <w:rPr>
          <w:rFonts w:ascii="Courier New" w:eastAsia="Times New Roman" w:hAnsi="Courier New" w:cs="Courier New"/>
          <w:color w:val="000000"/>
          <w:sz w:val="20"/>
          <w:szCs w:val="20"/>
        </w:rPr>
        <w:t>}, and specifically the 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(not bad)'' and its pairings</w:t>
      </w:r>
      <w:ins w:id="31" w:author="Author" w:date="2021-02-11T12:14:00Z">
        <w:r w:rsidR="007E43E7">
          <w:rPr>
            <w:rFonts w:ascii="Courier New" w:eastAsia="Times New Roman" w:hAnsi="Courier New" w:cs="Courier New"/>
            <w:color w:val="000000"/>
            <w:sz w:val="20"/>
            <w:szCs w:val="20"/>
          </w:rPr>
          <w:t>, as shown</w:t>
        </w:r>
      </w:ins>
      <w:r w:rsidRPr="0041604F">
        <w:rPr>
          <w:rFonts w:ascii="Courier New" w:eastAsia="Times New Roman" w:hAnsi="Courier New" w:cs="Courier New"/>
          <w:color w:val="000000"/>
          <w:sz w:val="20"/>
          <w:szCs w:val="20"/>
        </w:rPr>
        <w:t xml:space="preserve">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adj_zh_pos</w:t>
      </w:r>
      <w:r w:rsidRPr="0041604F">
        <w:rPr>
          <w:rFonts w:ascii="Courier New" w:eastAsia="Times New Roman" w:hAnsi="Courier New" w:cs="Courier New"/>
          <w:color w:val="000000"/>
          <w:sz w:val="20"/>
          <w:szCs w:val="20"/>
        </w:rPr>
        <w:t xml:space="preserve">}. </w:t>
      </w:r>
      <w:del w:id="32" w:author="Author" w:date="2021-02-07T00:51:00Z">
        <w:r w:rsidRPr="0041604F" w:rsidDel="00110999">
          <w:rPr>
            <w:rFonts w:ascii="Courier New" w:eastAsia="Times New Roman" w:hAnsi="Courier New" w:cs="Courier New"/>
            <w:color w:val="000000"/>
            <w:sz w:val="20"/>
            <w:szCs w:val="20"/>
          </w:rPr>
          <w:delText>From t</w:delText>
        </w:r>
      </w:del>
      <w:ins w:id="33" w:author="Author" w:date="2021-02-07T00:51:00Z">
        <w:r w:rsidR="00110999">
          <w:rPr>
            <w:rFonts w:ascii="Courier New" w:eastAsia="Times New Roman" w:hAnsi="Courier New" w:cs="Courier New"/>
            <w:color w:val="000000"/>
            <w:sz w:val="20"/>
            <w:szCs w:val="20"/>
          </w:rPr>
          <w:t>T</w:t>
        </w:r>
      </w:ins>
      <w:r w:rsidRPr="0041604F">
        <w:rPr>
          <w:rFonts w:ascii="Courier New" w:eastAsia="Times New Roman" w:hAnsi="Courier New" w:cs="Courier New"/>
          <w:color w:val="000000"/>
          <w:sz w:val="20"/>
          <w:szCs w:val="20"/>
        </w:rPr>
        <w:t>hese observations</w:t>
      </w:r>
      <w:del w:id="34" w:author="Author" w:date="2021-02-07T00:51:00Z">
        <w:r w:rsidRPr="0041604F" w:rsidDel="00110999">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ins w:id="35" w:author="Author" w:date="2021-02-07T00:51:00Z">
        <w:r w:rsidR="00110999">
          <w:rPr>
            <w:rFonts w:ascii="Courier New" w:eastAsia="Times New Roman" w:hAnsi="Courier New" w:cs="Courier New"/>
            <w:color w:val="000000"/>
            <w:sz w:val="20"/>
            <w:szCs w:val="20"/>
          </w:rPr>
          <w:t xml:space="preserve">revealed </w:t>
        </w:r>
      </w:ins>
      <w:del w:id="36" w:author="Author" w:date="2021-02-07T00:51:00Z">
        <w:r w:rsidRPr="0041604F" w:rsidDel="00110999">
          <w:rPr>
            <w:rFonts w:ascii="Courier New" w:eastAsia="Times New Roman" w:hAnsi="Courier New" w:cs="Courier New"/>
            <w:color w:val="000000"/>
            <w:sz w:val="20"/>
            <w:szCs w:val="20"/>
          </w:rPr>
          <w:delText xml:space="preserve">we can infer </w:delText>
        </w:r>
      </w:del>
      <w:r w:rsidRPr="0041604F">
        <w:rPr>
          <w:rFonts w:ascii="Courier New" w:eastAsia="Times New Roman" w:hAnsi="Courier New" w:cs="Courier New"/>
          <w:color w:val="000000"/>
          <w:sz w:val="20"/>
          <w:szCs w:val="20"/>
        </w:rPr>
        <w:t xml:space="preserve">that, while service, cleanliness, and breakfast </w:t>
      </w:r>
      <w:commentRangeStart w:id="37"/>
      <w:del w:id="38" w:author="Author" w:date="2021-02-06T16:05:00Z">
        <w:r w:rsidRPr="0041604F" w:rsidDel="001C706A">
          <w:rPr>
            <w:rFonts w:ascii="Courier New" w:eastAsia="Times New Roman" w:hAnsi="Courier New" w:cs="Courier New"/>
            <w:color w:val="000000"/>
            <w:sz w:val="20"/>
            <w:szCs w:val="20"/>
          </w:rPr>
          <w:delText xml:space="preserve">are </w:delText>
        </w:r>
      </w:del>
      <w:ins w:id="39" w:author="Author" w:date="2021-02-06T16:05:00Z">
        <w:r w:rsidR="001C706A">
          <w:rPr>
            <w:rFonts w:ascii="Courier New" w:eastAsia="Times New Roman" w:hAnsi="Courier New" w:cs="Courier New"/>
            <w:color w:val="000000"/>
            <w:sz w:val="20"/>
            <w:szCs w:val="20"/>
          </w:rPr>
          <w:t>were</w:t>
        </w:r>
        <w:r w:rsidR="001C706A" w:rsidRPr="0041604F">
          <w:rPr>
            <w:rFonts w:ascii="Courier New" w:eastAsia="Times New Roman" w:hAnsi="Courier New" w:cs="Courier New"/>
            <w:color w:val="000000"/>
            <w:sz w:val="20"/>
            <w:szCs w:val="20"/>
          </w:rPr>
          <w:t xml:space="preserve"> </w:t>
        </w:r>
      </w:ins>
      <w:commentRangeEnd w:id="37"/>
      <w:ins w:id="40" w:author="Author" w:date="2021-02-06T16:06:00Z">
        <w:r w:rsidR="001C706A">
          <w:rPr>
            <w:rStyle w:val="CommentReference"/>
          </w:rPr>
          <w:commentReference w:id="37"/>
        </w:r>
      </w:ins>
      <w:r w:rsidRPr="0041604F">
        <w:rPr>
          <w:rFonts w:ascii="Courier New" w:eastAsia="Times New Roman" w:hAnsi="Courier New" w:cs="Courier New"/>
          <w:color w:val="000000"/>
          <w:sz w:val="20"/>
          <w:szCs w:val="20"/>
        </w:rPr>
        <w:t xml:space="preserve">praised in most hotels, location </w:t>
      </w:r>
      <w:del w:id="41" w:author="Author" w:date="2021-02-06T16:06:00Z">
        <w:r w:rsidRPr="0041604F" w:rsidDel="001C706A">
          <w:rPr>
            <w:rFonts w:ascii="Courier New" w:eastAsia="Times New Roman" w:hAnsi="Courier New" w:cs="Courier New"/>
            <w:color w:val="000000"/>
            <w:sz w:val="20"/>
            <w:szCs w:val="20"/>
          </w:rPr>
          <w:delText xml:space="preserve">is </w:delText>
        </w:r>
      </w:del>
      <w:ins w:id="42" w:author="Author" w:date="2021-02-06T16:06:00Z">
        <w:r w:rsidR="001C706A">
          <w:rPr>
            <w:rFonts w:ascii="Courier New" w:eastAsia="Times New Roman" w:hAnsi="Courier New" w:cs="Courier New"/>
            <w:color w:val="000000"/>
            <w:sz w:val="20"/>
            <w:szCs w:val="20"/>
          </w:rPr>
          <w:t>was</w:t>
        </w:r>
        <w:r w:rsidR="001C706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usually </w:t>
      </w:r>
      <w:del w:id="43" w:author="Author" w:date="2021-02-06T23:36:00Z">
        <w:r w:rsidRPr="0041604F" w:rsidDel="002070E5">
          <w:rPr>
            <w:rFonts w:ascii="Courier New" w:eastAsia="Times New Roman" w:hAnsi="Courier New" w:cs="Courier New"/>
            <w:color w:val="000000"/>
            <w:sz w:val="20"/>
            <w:szCs w:val="20"/>
          </w:rPr>
          <w:delText xml:space="preserve">placed </w:delText>
        </w:r>
      </w:del>
      <w:ins w:id="44" w:author="Author" w:date="2021-02-06T23:36:00Z">
        <w:r w:rsidR="002070E5">
          <w:rPr>
            <w:rFonts w:ascii="Courier New" w:eastAsia="Times New Roman" w:hAnsi="Courier New" w:cs="Courier New"/>
            <w:color w:val="000000"/>
            <w:sz w:val="20"/>
            <w:szCs w:val="20"/>
          </w:rPr>
          <w:t>rated</w:t>
        </w:r>
        <w:r w:rsidR="002070E5" w:rsidRPr="0041604F">
          <w:rPr>
            <w:rFonts w:ascii="Courier New" w:eastAsia="Times New Roman" w:hAnsi="Courier New" w:cs="Courier New"/>
            <w:color w:val="000000"/>
            <w:sz w:val="20"/>
            <w:szCs w:val="20"/>
          </w:rPr>
          <w:t xml:space="preserve"> </w:t>
        </w:r>
      </w:ins>
      <w:del w:id="45" w:author="Author" w:date="2021-02-06T23:34:00Z">
        <w:r w:rsidRPr="0041604F" w:rsidDel="002070E5">
          <w:rPr>
            <w:rFonts w:ascii="Courier New" w:eastAsia="Times New Roman" w:hAnsi="Courier New" w:cs="Courier New"/>
            <w:color w:val="000000"/>
            <w:sz w:val="20"/>
            <w:szCs w:val="20"/>
          </w:rPr>
          <w:delText>above it</w:delText>
        </w:r>
      </w:del>
      <w:ins w:id="46" w:author="Author" w:date="2021-02-06T23:34:00Z">
        <w:r w:rsidR="002070E5">
          <w:rPr>
            <w:rFonts w:ascii="Courier New" w:eastAsia="Times New Roman" w:hAnsi="Courier New" w:cs="Courier New"/>
            <w:color w:val="000000"/>
            <w:sz w:val="20"/>
            <w:szCs w:val="20"/>
          </w:rPr>
          <w:t>higher</w:t>
        </w:r>
      </w:ins>
      <w:r w:rsidRPr="0041604F">
        <w:rPr>
          <w:rFonts w:ascii="Courier New" w:eastAsia="Times New Roman" w:hAnsi="Courier New" w:cs="Courier New"/>
          <w:color w:val="000000"/>
          <w:sz w:val="20"/>
          <w:szCs w:val="20"/>
        </w:rPr>
        <w:t xml:space="preserve"> in importance</w:t>
      </w:r>
      <w:del w:id="47" w:author="Author" w:date="2021-02-06T23:36:00Z">
        <w:r w:rsidRPr="0041604F" w:rsidDel="002070E5">
          <w:rPr>
            <w:rFonts w:ascii="Courier New" w:eastAsia="Times New Roman" w:hAnsi="Courier New" w:cs="Courier New"/>
            <w:color w:val="000000"/>
            <w:sz w:val="20"/>
            <w:szCs w:val="20"/>
          </w:rPr>
          <w:delText xml:space="preserve"> on the pairings</w:delText>
        </w:r>
      </w:del>
      <w:r w:rsidRPr="0041604F">
        <w:rPr>
          <w:rFonts w:ascii="Courier New" w:eastAsia="Times New Roman" w:hAnsi="Courier New" w:cs="Courier New"/>
          <w:color w:val="000000"/>
          <w:sz w:val="20"/>
          <w:szCs w:val="20"/>
        </w:rPr>
        <w:t xml:space="preserve">. </w:t>
      </w:r>
      <w:del w:id="48" w:author="Author" w:date="2021-02-07T01:32:00Z">
        <w:r w:rsidRPr="0041604F" w:rsidDel="001A393C">
          <w:rPr>
            <w:rFonts w:ascii="Courier New" w:eastAsia="Times New Roman" w:hAnsi="Courier New" w:cs="Courier New"/>
            <w:color w:val="000000"/>
            <w:sz w:val="20"/>
            <w:szCs w:val="20"/>
          </w:rPr>
          <w:delText>When we see</w:delText>
        </w:r>
      </w:del>
      <w:ins w:id="49" w:author="Author" w:date="2021-02-07T01:32:00Z">
        <w:r w:rsidR="001A393C">
          <w:rPr>
            <w:rFonts w:ascii="Courier New" w:eastAsia="Times New Roman" w:hAnsi="Courier New" w:cs="Courier New"/>
            <w:color w:val="000000"/>
            <w:sz w:val="20"/>
            <w:szCs w:val="20"/>
          </w:rPr>
          <w:t>From</w:t>
        </w:r>
      </w:ins>
      <w:r w:rsidRPr="0041604F">
        <w:rPr>
          <w:rFonts w:ascii="Courier New" w:eastAsia="Times New Roman" w:hAnsi="Courier New" w:cs="Courier New"/>
          <w:color w:val="000000"/>
          <w:sz w:val="20"/>
          <w:szCs w:val="20"/>
        </w:rPr>
        <w:t xml:space="preserve"> the rest of the factors </w:t>
      </w:r>
      <w:ins w:id="50" w:author="Author" w:date="2021-02-11T12:15:00Z">
        <w:r w:rsidR="007E43E7">
          <w:rPr>
            <w:rFonts w:ascii="Courier New" w:eastAsia="Times New Roman" w:hAnsi="Courier New" w:cs="Courier New"/>
            <w:color w:val="000000"/>
            <w:sz w:val="20"/>
            <w:szCs w:val="20"/>
          </w:rPr>
          <w:t xml:space="preserve">that are </w:t>
        </w:r>
      </w:ins>
      <w:r w:rsidRPr="0041604F">
        <w:rPr>
          <w:rFonts w:ascii="Courier New" w:eastAsia="Times New Roman" w:hAnsi="Courier New" w:cs="Courier New"/>
          <w:color w:val="000000"/>
          <w:sz w:val="20"/>
          <w:szCs w:val="20"/>
        </w:rPr>
        <w:t xml:space="preserve">lower on the list, we </w:t>
      </w:r>
      <w:del w:id="51" w:author="Author" w:date="2021-02-07T01:32:00Z">
        <w:r w:rsidRPr="0041604F" w:rsidDel="001A393C">
          <w:rPr>
            <w:rFonts w:ascii="Courier New" w:eastAsia="Times New Roman" w:hAnsi="Courier New" w:cs="Courier New"/>
            <w:color w:val="000000"/>
            <w:sz w:val="20"/>
            <w:szCs w:val="20"/>
          </w:rPr>
          <w:delText xml:space="preserve">see </w:delText>
        </w:r>
      </w:del>
      <w:ins w:id="52" w:author="Author" w:date="2021-02-07T01:32:00Z">
        <w:r w:rsidR="001A393C">
          <w:rPr>
            <w:rFonts w:ascii="Courier New" w:eastAsia="Times New Roman" w:hAnsi="Courier New" w:cs="Courier New"/>
            <w:color w:val="000000"/>
            <w:sz w:val="20"/>
            <w:szCs w:val="20"/>
          </w:rPr>
          <w:t>inferred</w:t>
        </w:r>
        <w:r w:rsidR="001A393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the list </w:t>
      </w:r>
      <w:del w:id="53" w:author="Author" w:date="2021-02-07T01:33:00Z">
        <w:r w:rsidRPr="0041604F" w:rsidDel="001A393C">
          <w:rPr>
            <w:rFonts w:ascii="Courier New" w:eastAsia="Times New Roman" w:hAnsi="Courier New" w:cs="Courier New"/>
            <w:color w:val="000000"/>
            <w:sz w:val="20"/>
            <w:szCs w:val="20"/>
          </w:rPr>
          <w:delText xml:space="preserve">is </w:delText>
        </w:r>
      </w:del>
      <w:ins w:id="54" w:author="Author" w:date="2021-02-07T01:33:00Z">
        <w:r w:rsidR="001A393C">
          <w:rPr>
            <w:rFonts w:ascii="Courier New" w:eastAsia="Times New Roman" w:hAnsi="Courier New" w:cs="Courier New"/>
            <w:color w:val="000000"/>
            <w:sz w:val="20"/>
            <w:szCs w:val="20"/>
          </w:rPr>
          <w:t>wa</w:t>
        </w:r>
        <w:r w:rsidR="001A393C"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more populated with hard attributes </w:t>
      </w:r>
      <w:ins w:id="55" w:author="Author" w:date="2021-02-11T12:16:00Z">
        <w:r w:rsidR="007E43E7">
          <w:rPr>
            <w:rFonts w:ascii="Courier New" w:eastAsia="Times New Roman" w:hAnsi="Courier New" w:cs="Courier New"/>
            <w:color w:val="000000"/>
            <w:sz w:val="20"/>
            <w:szCs w:val="20"/>
          </w:rPr>
          <w:t>such as</w:t>
        </w:r>
      </w:ins>
      <w:del w:id="56" w:author="Author" w:date="2021-02-11T12:16:00Z">
        <w:r w:rsidRPr="0041604F" w:rsidDel="007E43E7">
          <w:rPr>
            <w:rFonts w:ascii="Courier New" w:eastAsia="Times New Roman" w:hAnsi="Courier New" w:cs="Courier New"/>
            <w:color w:val="000000"/>
            <w:sz w:val="20"/>
            <w:szCs w:val="20"/>
          </w:rPr>
          <w:delText>like</w:delText>
        </w:r>
      </w:del>
      <w:r w:rsidRPr="0041604F">
        <w:rPr>
          <w:rFonts w:ascii="Courier New" w:eastAsia="Times New Roman" w:hAnsi="Courier New" w:cs="Courier New"/>
          <w:color w:val="000000"/>
          <w:sz w:val="20"/>
          <w:szCs w:val="20"/>
        </w:rPr>
        <w:t xml:space="preserve"> location and transportation availability across different price ranges. </w:t>
      </w:r>
      <w:del w:id="57" w:author="Author" w:date="2021-02-07T01:38:00Z">
        <w:r w:rsidRPr="0041604F" w:rsidDel="003E0A72">
          <w:rPr>
            <w:rFonts w:ascii="Courier New" w:eastAsia="Times New Roman" w:hAnsi="Courier New" w:cs="Courier New"/>
            <w:color w:val="000000"/>
            <w:sz w:val="20"/>
            <w:szCs w:val="20"/>
          </w:rPr>
          <w:delText>From t</w:delText>
        </w:r>
      </w:del>
      <w:ins w:id="58" w:author="Author" w:date="2021-02-07T01:38:00Z">
        <w:r w:rsidR="003E0A72">
          <w:rPr>
            <w:rFonts w:ascii="Courier New" w:eastAsia="Times New Roman" w:hAnsi="Courier New" w:cs="Courier New"/>
            <w:color w:val="000000"/>
            <w:sz w:val="20"/>
            <w:szCs w:val="20"/>
          </w:rPr>
          <w:t>T</w:t>
        </w:r>
      </w:ins>
      <w:r w:rsidRPr="0041604F">
        <w:rPr>
          <w:rFonts w:ascii="Courier New" w:eastAsia="Times New Roman" w:hAnsi="Courier New" w:cs="Courier New"/>
          <w:color w:val="000000"/>
          <w:sz w:val="20"/>
          <w:szCs w:val="20"/>
        </w:rPr>
        <w:t xml:space="preserve">he negative keyword usages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freq_res_neg</w:t>
      </w:r>
      <w:r w:rsidRPr="0041604F">
        <w:rPr>
          <w:rFonts w:ascii="Courier New" w:eastAsia="Times New Roman" w:hAnsi="Courier New" w:cs="Courier New"/>
          <w:color w:val="000000"/>
          <w:sz w:val="20"/>
          <w:szCs w:val="20"/>
        </w:rPr>
        <w:t>}</w:t>
      </w:r>
      <w:del w:id="59" w:author="Author" w:date="2021-02-07T01:38:00Z">
        <w:r w:rsidRPr="0041604F" w:rsidDel="003E0A72">
          <w:rPr>
            <w:rFonts w:ascii="Courier New" w:eastAsia="Times New Roman" w:hAnsi="Courier New" w:cs="Courier New"/>
            <w:color w:val="000000"/>
            <w:sz w:val="20"/>
            <w:szCs w:val="20"/>
          </w:rPr>
          <w:delText>,</w:delText>
        </w:r>
      </w:del>
      <w:ins w:id="60" w:author="Author" w:date="2021-02-07T01:38:00Z">
        <w:r w:rsidR="003E0A72">
          <w:rPr>
            <w:rFonts w:ascii="Courier New" w:eastAsia="Times New Roman" w:hAnsi="Courier New" w:cs="Courier New"/>
            <w:color w:val="000000"/>
            <w:sz w:val="20"/>
            <w:szCs w:val="20"/>
          </w:rPr>
          <w:t xml:space="preserve"> indicate that</w:t>
        </w:r>
      </w:ins>
      <w:r w:rsidRPr="0041604F">
        <w:rPr>
          <w:rFonts w:ascii="Courier New" w:eastAsia="Times New Roman" w:hAnsi="Courier New" w:cs="Courier New"/>
          <w:color w:val="000000"/>
          <w:sz w:val="20"/>
          <w:szCs w:val="20"/>
        </w:rPr>
        <w:t xml:space="preserve"> there </w:t>
      </w:r>
      <w:del w:id="61" w:author="Author" w:date="2021-02-07T01:35:00Z">
        <w:r w:rsidRPr="0041604F" w:rsidDel="00A163F2">
          <w:rPr>
            <w:rFonts w:ascii="Courier New" w:eastAsia="Times New Roman" w:hAnsi="Courier New" w:cs="Courier New"/>
            <w:color w:val="000000"/>
            <w:sz w:val="20"/>
            <w:szCs w:val="20"/>
          </w:rPr>
          <w:delText xml:space="preserve">are </w:delText>
        </w:r>
      </w:del>
      <w:ins w:id="62" w:author="Author" w:date="2021-02-07T01:35:00Z">
        <w:r w:rsidR="00A163F2">
          <w:rPr>
            <w:rFonts w:ascii="Courier New" w:eastAsia="Times New Roman" w:hAnsi="Courier New" w:cs="Courier New"/>
            <w:color w:val="000000"/>
            <w:sz w:val="20"/>
            <w:szCs w:val="20"/>
          </w:rPr>
          <w:t>we</w:t>
        </w:r>
        <w:r w:rsidR="00A163F2"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complaints about the lack of a </w:t>
      </w:r>
      <w:commentRangeStart w:id="63"/>
      <w:ins w:id="64" w:author="Author" w:date="2021-02-07T01:37:00Z">
        <w:r w:rsidR="00A163F2" w:rsidRPr="0041604F">
          <w:rPr>
            <w:rFonts w:ascii="Courier New" w:eastAsia="Times New Roman" w:hAnsi="Courier New" w:cs="Courier New"/>
            <w:color w:val="000000"/>
            <w:sz w:val="20"/>
            <w:szCs w:val="20"/>
          </w:rPr>
          <w:t xml:space="preserve">friendly </w:t>
        </w:r>
      </w:ins>
      <w:r w:rsidRPr="0041604F">
        <w:rPr>
          <w:rFonts w:ascii="Courier New" w:eastAsia="Times New Roman" w:hAnsi="Courier New" w:cs="Courier New"/>
          <w:color w:val="000000"/>
          <w:sz w:val="20"/>
          <w:szCs w:val="20"/>
        </w:rPr>
        <w:t xml:space="preserve">Chinese </w:t>
      </w:r>
      <w:del w:id="65" w:author="Author" w:date="2021-02-07T01:37:00Z">
        <w:r w:rsidRPr="0041604F" w:rsidDel="00A163F2">
          <w:rPr>
            <w:rFonts w:ascii="Courier New" w:eastAsia="Times New Roman" w:hAnsi="Courier New" w:cs="Courier New"/>
            <w:color w:val="000000"/>
            <w:sz w:val="20"/>
            <w:szCs w:val="20"/>
          </w:rPr>
          <w:delText xml:space="preserve">friendly </w:delText>
        </w:r>
      </w:del>
      <w:commentRangeEnd w:id="63"/>
      <w:r w:rsidR="00A163F2">
        <w:rPr>
          <w:rStyle w:val="CommentReference"/>
        </w:rPr>
        <w:commentReference w:id="63"/>
      </w:r>
      <w:r w:rsidRPr="0041604F">
        <w:rPr>
          <w:rFonts w:ascii="Courier New" w:eastAsia="Times New Roman" w:hAnsi="Courier New" w:cs="Courier New"/>
          <w:color w:val="000000"/>
          <w:sz w:val="20"/>
          <w:szCs w:val="20"/>
        </w:rPr>
        <w:t>environment</w:t>
      </w:r>
      <w:del w:id="66" w:author="Author" w:date="2021-02-07T02:25:00Z">
        <w:r w:rsidRPr="0041604F" w:rsidDel="00B5169C">
          <w:rPr>
            <w:rFonts w:ascii="Courier New" w:eastAsia="Times New Roman" w:hAnsi="Courier New" w:cs="Courier New"/>
            <w:color w:val="000000"/>
            <w:sz w:val="20"/>
            <w:szCs w:val="20"/>
          </w:rPr>
          <w:delText>.</w:delText>
        </w:r>
      </w:del>
      <w:ins w:id="67" w:author="Author" w:date="2021-02-07T02:25:00Z">
        <w:r w:rsidR="00B5169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68" w:author="Author" w:date="2021-02-07T02:25:00Z">
        <w:r w:rsidRPr="0041604F" w:rsidDel="00B5169C">
          <w:rPr>
            <w:rFonts w:ascii="Courier New" w:eastAsia="Times New Roman" w:hAnsi="Courier New" w:cs="Courier New"/>
            <w:color w:val="000000"/>
            <w:sz w:val="20"/>
            <w:szCs w:val="20"/>
          </w:rPr>
          <w:delText>However</w:delText>
        </w:r>
      </w:del>
      <w:ins w:id="69" w:author="Author" w:date="2021-02-07T02:25:00Z">
        <w:r w:rsidR="00B5169C">
          <w:rPr>
            <w:rFonts w:ascii="Courier New" w:eastAsia="Times New Roman" w:hAnsi="Courier New" w:cs="Courier New"/>
            <w:color w:val="000000"/>
            <w:sz w:val="20"/>
            <w:szCs w:val="20"/>
          </w:rPr>
          <w:t>but</w:t>
        </w:r>
      </w:ins>
      <w:del w:id="70" w:author="Author" w:date="2021-02-07T02:25:00Z">
        <w:r w:rsidRPr="0041604F" w:rsidDel="00B5169C">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71" w:author="Author" w:date="2021-02-07T02:22:00Z">
        <w:r w:rsidRPr="0041604F" w:rsidDel="00277094">
          <w:rPr>
            <w:rFonts w:ascii="Courier New" w:eastAsia="Times New Roman" w:hAnsi="Courier New" w:cs="Courier New"/>
            <w:color w:val="000000"/>
            <w:sz w:val="20"/>
            <w:szCs w:val="20"/>
          </w:rPr>
          <w:delText xml:space="preserve">most </w:delText>
        </w:r>
      </w:del>
      <w:ins w:id="72" w:author="Author" w:date="2021-02-07T02:22:00Z">
        <w:r w:rsidR="00277094">
          <w:rPr>
            <w:rFonts w:ascii="Courier New" w:eastAsia="Times New Roman" w:hAnsi="Courier New" w:cs="Courier New"/>
            <w:color w:val="000000"/>
            <w:sz w:val="20"/>
            <w:szCs w:val="20"/>
          </w:rPr>
          <w:t>there were more</w:t>
        </w:r>
        <w:r w:rsidR="0027709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complaints </w:t>
      </w:r>
      <w:del w:id="73" w:author="Author" w:date="2021-02-07T01:38:00Z">
        <w:r w:rsidRPr="0041604F" w:rsidDel="003E0A72">
          <w:rPr>
            <w:rFonts w:ascii="Courier New" w:eastAsia="Times New Roman" w:hAnsi="Courier New" w:cs="Courier New"/>
            <w:color w:val="000000"/>
            <w:sz w:val="20"/>
            <w:szCs w:val="20"/>
          </w:rPr>
          <w:delText xml:space="preserve">are </w:delText>
        </w:r>
      </w:del>
      <w:del w:id="74" w:author="Author" w:date="2021-02-07T01:43:00Z">
        <w:r w:rsidRPr="0041604F" w:rsidDel="003E0A72">
          <w:rPr>
            <w:rFonts w:ascii="Courier New" w:eastAsia="Times New Roman" w:hAnsi="Courier New" w:cs="Courier New"/>
            <w:color w:val="000000"/>
            <w:sz w:val="20"/>
            <w:szCs w:val="20"/>
          </w:rPr>
          <w:delText xml:space="preserve">also </w:delText>
        </w:r>
      </w:del>
      <w:r w:rsidRPr="0041604F">
        <w:rPr>
          <w:rFonts w:ascii="Courier New" w:eastAsia="Times New Roman" w:hAnsi="Courier New" w:cs="Courier New"/>
          <w:color w:val="000000"/>
          <w:sz w:val="20"/>
          <w:szCs w:val="20"/>
        </w:rPr>
        <w:t xml:space="preserve">about hard attributes such as the building's age and the distance from other convenient spots. </w:t>
      </w:r>
      <w:del w:id="75" w:author="Author" w:date="2021-02-07T02:25:00Z">
        <w:r w:rsidRPr="0041604F" w:rsidDel="00B5169C">
          <w:rPr>
            <w:rFonts w:ascii="Courier New" w:eastAsia="Times New Roman" w:hAnsi="Courier New" w:cs="Courier New"/>
            <w:color w:val="000000"/>
            <w:sz w:val="20"/>
            <w:szCs w:val="20"/>
          </w:rPr>
          <w:delText>Nevertheless</w:delText>
        </w:r>
      </w:del>
      <w:ins w:id="76" w:author="Author" w:date="2021-02-07T02:25:00Z">
        <w:r w:rsidR="00B5169C">
          <w:rPr>
            <w:rFonts w:ascii="Courier New" w:eastAsia="Times New Roman" w:hAnsi="Courier New" w:cs="Courier New"/>
            <w:color w:val="000000"/>
            <w:sz w:val="20"/>
            <w:szCs w:val="20"/>
          </w:rPr>
          <w:t>However</w:t>
        </w:r>
      </w:ins>
      <w:r w:rsidRPr="0041604F">
        <w:rPr>
          <w:rFonts w:ascii="Courier New" w:eastAsia="Times New Roman" w:hAnsi="Courier New" w:cs="Courier New"/>
          <w:color w:val="000000"/>
          <w:sz w:val="20"/>
          <w:szCs w:val="20"/>
        </w:rPr>
        <w:t xml:space="preserve">, </w:t>
      </w:r>
      <w:del w:id="77" w:author="Author" w:date="2021-02-11T12:17:00Z">
        <w:r w:rsidRPr="0041604F" w:rsidDel="00B11637">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most </w:t>
      </w:r>
      <w:del w:id="78" w:author="Author" w:date="2021-02-07T02:22:00Z">
        <w:r w:rsidRPr="0041604F" w:rsidDel="00277094">
          <w:rPr>
            <w:rFonts w:ascii="Courier New" w:eastAsia="Times New Roman" w:hAnsi="Courier New" w:cs="Courier New"/>
            <w:color w:val="000000"/>
            <w:sz w:val="20"/>
            <w:szCs w:val="20"/>
          </w:rPr>
          <w:delText xml:space="preserve">complained </w:delText>
        </w:r>
      </w:del>
      <w:ins w:id="79" w:author="Author" w:date="2021-02-07T02:22:00Z">
        <w:r w:rsidR="00277094" w:rsidRPr="0041604F">
          <w:rPr>
            <w:rFonts w:ascii="Courier New" w:eastAsia="Times New Roman" w:hAnsi="Courier New" w:cs="Courier New"/>
            <w:color w:val="000000"/>
            <w:sz w:val="20"/>
            <w:szCs w:val="20"/>
          </w:rPr>
          <w:t>complain</w:t>
        </w:r>
        <w:r w:rsidR="00277094">
          <w:rPr>
            <w:rFonts w:ascii="Courier New" w:eastAsia="Times New Roman" w:hAnsi="Courier New" w:cs="Courier New"/>
            <w:color w:val="000000"/>
            <w:sz w:val="20"/>
            <w:szCs w:val="20"/>
          </w:rPr>
          <w:t>ts were</w:t>
        </w:r>
        <w:r w:rsidR="0027709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about </w:t>
      </w:r>
      <w:del w:id="80" w:author="Author" w:date="2021-02-07T02:23:00Z">
        <w:r w:rsidRPr="0041604F" w:rsidDel="00277094">
          <w:rPr>
            <w:rFonts w:ascii="Courier New" w:eastAsia="Times New Roman" w:hAnsi="Courier New" w:cs="Courier New"/>
            <w:color w:val="000000"/>
            <w:sz w:val="20"/>
            <w:szCs w:val="20"/>
          </w:rPr>
          <w:delText xml:space="preserve">aspect </w:delText>
        </w:r>
      </w:del>
      <w:del w:id="81" w:author="Author" w:date="2021-02-07T01:39:00Z">
        <w:r w:rsidRPr="0041604F" w:rsidDel="003E0A72">
          <w:rPr>
            <w:rFonts w:ascii="Courier New" w:eastAsia="Times New Roman" w:hAnsi="Courier New" w:cs="Courier New"/>
            <w:color w:val="000000"/>
            <w:sz w:val="20"/>
            <w:szCs w:val="20"/>
          </w:rPr>
          <w:delText xml:space="preserve">is </w:delText>
        </w:r>
      </w:del>
      <w:r w:rsidRPr="0041604F">
        <w:rPr>
          <w:rFonts w:ascii="Courier New" w:eastAsia="Times New Roman" w:hAnsi="Courier New" w:cs="Courier New"/>
          <w:color w:val="000000"/>
          <w:sz w:val="20"/>
          <w:szCs w:val="20"/>
        </w:rPr>
        <w:t>the price of the hotel</w:t>
      </w:r>
      <w:del w:id="82" w:author="Author" w:date="2021-02-07T02:26:00Z">
        <w:r w:rsidRPr="0041604F" w:rsidDel="00B5169C">
          <w:rPr>
            <w:rFonts w:ascii="Courier New" w:eastAsia="Times New Roman" w:hAnsi="Courier New" w:cs="Courier New"/>
            <w:color w:val="000000"/>
            <w:sz w:val="20"/>
            <w:szCs w:val="20"/>
          </w:rPr>
          <w:delText>.</w:delText>
        </w:r>
      </w:del>
      <w:ins w:id="83" w:author="Author" w:date="2021-02-07T02:26:00Z">
        <w:r w:rsidR="00B5169C">
          <w:rPr>
            <w:rFonts w:ascii="Courier New" w:eastAsia="Times New Roman" w:hAnsi="Courier New" w:cs="Courier New"/>
            <w:color w:val="000000"/>
            <w:sz w:val="20"/>
            <w:szCs w:val="20"/>
          </w:rPr>
          <w:t xml:space="preserve">, </w:t>
        </w:r>
      </w:ins>
      <w:ins w:id="84" w:author="Author" w:date="2021-02-07T02:30:00Z">
        <w:r w:rsidR="00870C07">
          <w:rPr>
            <w:rFonts w:ascii="Courier New" w:eastAsia="Times New Roman" w:hAnsi="Courier New" w:cs="Courier New"/>
            <w:color w:val="000000"/>
            <w:sz w:val="20"/>
            <w:szCs w:val="20"/>
          </w:rPr>
          <w:t>which</w:t>
        </w:r>
      </w:ins>
      <w:del w:id="85" w:author="Author" w:date="2021-02-07T02:26:00Z">
        <w:r w:rsidRPr="0041604F" w:rsidDel="00B5169C">
          <w:rPr>
            <w:rFonts w:ascii="Courier New" w:eastAsia="Times New Roman" w:hAnsi="Courier New" w:cs="Courier New"/>
            <w:color w:val="000000"/>
            <w:sz w:val="20"/>
            <w:szCs w:val="20"/>
          </w:rPr>
          <w:delText xml:space="preserve"> Surprisingly,</w:delText>
        </w:r>
      </w:del>
      <w:ins w:id="86" w:author="Author" w:date="2021-02-07T02:31:00Z">
        <w:r w:rsidR="00870C07">
          <w:rPr>
            <w:rFonts w:ascii="Courier New" w:eastAsia="Times New Roman" w:hAnsi="Courier New" w:cs="Courier New"/>
            <w:color w:val="000000"/>
            <w:sz w:val="20"/>
            <w:szCs w:val="20"/>
          </w:rPr>
          <w:t xml:space="preserve"> included</w:t>
        </w:r>
      </w:ins>
      <w:r w:rsidRPr="0041604F">
        <w:rPr>
          <w:rFonts w:ascii="Courier New" w:eastAsia="Times New Roman" w:hAnsi="Courier New" w:cs="Courier New"/>
          <w:color w:val="000000"/>
          <w:sz w:val="20"/>
          <w:szCs w:val="20"/>
        </w:rPr>
        <w:t xml:space="preserve"> all of the price ranges</w:t>
      </w:r>
      <w:del w:id="87" w:author="Author" w:date="2021-02-07T02:26:00Z">
        <w:r w:rsidRPr="0041604F" w:rsidDel="00B5169C">
          <w:rPr>
            <w:rFonts w:ascii="Courier New" w:eastAsia="Times New Roman" w:hAnsi="Courier New" w:cs="Courier New"/>
            <w:color w:val="000000"/>
            <w:sz w:val="20"/>
            <w:szCs w:val="20"/>
          </w:rPr>
          <w:delText xml:space="preserve"> </w:delText>
        </w:r>
        <w:commentRangeStart w:id="88"/>
        <w:r w:rsidRPr="0041604F" w:rsidDel="00B5169C">
          <w:rPr>
            <w:rFonts w:ascii="Courier New" w:eastAsia="Times New Roman" w:hAnsi="Courier New" w:cs="Courier New"/>
            <w:color w:val="000000"/>
            <w:sz w:val="20"/>
            <w:szCs w:val="20"/>
          </w:rPr>
          <w:delText>have this negative keyword at the top of the list</w:delText>
        </w:r>
      </w:del>
      <w:commentRangeEnd w:id="88"/>
      <w:r w:rsidR="001322F2">
        <w:rPr>
          <w:rStyle w:val="CommentReference"/>
        </w:rPr>
        <w:commentReference w:id="88"/>
      </w:r>
      <w:del w:id="89" w:author="Author" w:date="2021-02-07T02:31:00Z">
        <w:r w:rsidRPr="0041604F" w:rsidDel="00870C07">
          <w:rPr>
            <w:rFonts w:ascii="Courier New" w:eastAsia="Times New Roman" w:hAnsi="Courier New" w:cs="Courier New"/>
            <w:color w:val="000000"/>
            <w:sz w:val="20"/>
            <w:szCs w:val="20"/>
          </w:rPr>
          <w:delText>,</w:delText>
        </w:r>
      </w:del>
      <w:commentRangeStart w:id="90"/>
      <w:ins w:id="91" w:author="Author" w:date="2021-02-07T02:31:00Z">
        <w:r w:rsidR="00870C07">
          <w:rPr>
            <w:rFonts w:ascii="Courier New" w:eastAsia="Times New Roman" w:hAnsi="Courier New" w:cs="Courier New"/>
            <w:color w:val="000000"/>
            <w:sz w:val="20"/>
            <w:szCs w:val="20"/>
          </w:rPr>
          <w:t>;</w:t>
        </w:r>
      </w:ins>
      <w:commentRangeEnd w:id="90"/>
      <w:ins w:id="92" w:author="Author" w:date="2021-02-07T02:32:00Z">
        <w:r w:rsidR="00870C07">
          <w:rPr>
            <w:rStyle w:val="CommentReference"/>
          </w:rPr>
          <w:commentReference w:id="90"/>
        </w:r>
      </w:ins>
      <w:r w:rsidRPr="0041604F">
        <w:rPr>
          <w:rFonts w:ascii="Courier New" w:eastAsia="Times New Roman" w:hAnsi="Courier New" w:cs="Courier New"/>
          <w:color w:val="000000"/>
          <w:sz w:val="20"/>
          <w:szCs w:val="20"/>
        </w:rPr>
        <w:t xml:space="preserve"> </w:t>
      </w:r>
      <w:del w:id="93" w:author="Author" w:date="2021-02-07T02:32:00Z">
        <w:r w:rsidRPr="0041604F" w:rsidDel="00870C07">
          <w:rPr>
            <w:rFonts w:ascii="Courier New" w:eastAsia="Times New Roman" w:hAnsi="Courier New" w:cs="Courier New"/>
            <w:color w:val="000000"/>
            <w:sz w:val="20"/>
            <w:szCs w:val="20"/>
          </w:rPr>
          <w:delText>suggesting that</w:delText>
        </w:r>
      </w:del>
      <w:ins w:id="94" w:author="Author" w:date="2021-02-07T02:32:00Z">
        <w:r w:rsidR="00870C07">
          <w:rPr>
            <w:rFonts w:ascii="Courier New" w:eastAsia="Times New Roman" w:hAnsi="Courier New" w:cs="Courier New"/>
            <w:color w:val="000000"/>
            <w:sz w:val="20"/>
            <w:szCs w:val="20"/>
          </w:rPr>
          <w:t>therefore,</w:t>
        </w:r>
      </w:ins>
      <w:r w:rsidRPr="0041604F">
        <w:rPr>
          <w:rFonts w:ascii="Courier New" w:eastAsia="Times New Roman" w:hAnsi="Courier New" w:cs="Courier New"/>
          <w:color w:val="000000"/>
          <w:sz w:val="20"/>
          <w:szCs w:val="20"/>
        </w:rPr>
        <w:t xml:space="preserve"> </w:t>
      </w:r>
      <w:ins w:id="95" w:author="Author" w:date="2021-02-11T12:18:00Z">
        <w:r w:rsidR="00B11637">
          <w:rPr>
            <w:rFonts w:ascii="Courier New" w:eastAsia="Times New Roman" w:hAnsi="Courier New" w:cs="Courier New"/>
            <w:color w:val="000000"/>
            <w:sz w:val="20"/>
            <w:szCs w:val="20"/>
          </w:rPr>
          <w:t>the price</w:t>
        </w:r>
      </w:ins>
      <w:del w:id="96" w:author="Author" w:date="2021-02-11T12:18:00Z">
        <w:r w:rsidRPr="0041604F" w:rsidDel="00B11637">
          <w:rPr>
            <w:rFonts w:ascii="Courier New" w:eastAsia="Times New Roman" w:hAnsi="Courier New" w:cs="Courier New"/>
            <w:color w:val="000000"/>
            <w:sz w:val="20"/>
            <w:szCs w:val="20"/>
          </w:rPr>
          <w:delText>it</w:delText>
        </w:r>
      </w:del>
      <w:r w:rsidRPr="0041604F">
        <w:rPr>
          <w:rFonts w:ascii="Courier New" w:eastAsia="Times New Roman" w:hAnsi="Courier New" w:cs="Courier New"/>
          <w:color w:val="000000"/>
          <w:sz w:val="20"/>
          <w:szCs w:val="20"/>
        </w:rPr>
        <w:t xml:space="preserve"> </w:t>
      </w:r>
      <w:del w:id="97" w:author="Author" w:date="2021-02-07T02:32:00Z">
        <w:r w:rsidRPr="0041604F" w:rsidDel="00870C07">
          <w:rPr>
            <w:rFonts w:ascii="Courier New" w:eastAsia="Times New Roman" w:hAnsi="Courier New" w:cs="Courier New"/>
            <w:color w:val="000000"/>
            <w:sz w:val="20"/>
            <w:szCs w:val="20"/>
          </w:rPr>
          <w:delText xml:space="preserve">is </w:delText>
        </w:r>
      </w:del>
      <w:ins w:id="98" w:author="Author" w:date="2021-02-07T02:32:00Z">
        <w:r w:rsidR="00870C07">
          <w:rPr>
            <w:rFonts w:ascii="Courier New" w:eastAsia="Times New Roman" w:hAnsi="Courier New" w:cs="Courier New"/>
            <w:color w:val="000000"/>
            <w:sz w:val="20"/>
            <w:szCs w:val="20"/>
          </w:rPr>
          <w:t>wa</w:t>
        </w:r>
        <w:r w:rsidR="00870C07"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the main concern </w:t>
      </w:r>
      <w:del w:id="99" w:author="Author" w:date="2021-02-07T02:46:00Z">
        <w:r w:rsidRPr="0041604F" w:rsidDel="003655B0">
          <w:rPr>
            <w:rFonts w:ascii="Courier New" w:eastAsia="Times New Roman" w:hAnsi="Courier New" w:cs="Courier New"/>
            <w:color w:val="000000"/>
            <w:sz w:val="20"/>
            <w:szCs w:val="20"/>
          </w:rPr>
          <w:delText xml:space="preserve">to </w:delText>
        </w:r>
      </w:del>
      <w:ins w:id="100" w:author="Author" w:date="2021-02-07T02:46:00Z">
        <w:r w:rsidR="003655B0">
          <w:rPr>
            <w:rFonts w:ascii="Courier New" w:eastAsia="Times New Roman" w:hAnsi="Courier New" w:cs="Courier New"/>
            <w:color w:val="000000"/>
            <w:sz w:val="20"/>
            <w:szCs w:val="20"/>
          </w:rPr>
          <w:t>for</w:t>
        </w:r>
        <w:r w:rsidR="003655B0"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Chinese customers with different travel purposes.</w:t>
      </w:r>
    </w:p>
    <w:p w14:paraId="233517F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4953A" w14:textId="3668AA2F"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01" w:author="Author" w:date="2021-02-11T12:18:00Z">
        <w:r w:rsidRPr="0041604F" w:rsidDel="00B11637">
          <w:rPr>
            <w:rFonts w:ascii="Courier New" w:eastAsia="Times New Roman" w:hAnsi="Courier New" w:cs="Courier New"/>
            <w:color w:val="000000"/>
            <w:sz w:val="20"/>
            <w:szCs w:val="20"/>
          </w:rPr>
          <w:delText xml:space="preserve">On the other hand, </w:delText>
        </w:r>
      </w:del>
      <w:ins w:id="102" w:author="Author" w:date="2021-02-11T12:18:00Z">
        <w:r w:rsidR="00B11637">
          <w:rPr>
            <w:rFonts w:ascii="Courier New" w:eastAsia="Times New Roman" w:hAnsi="Courier New" w:cs="Courier New"/>
            <w:color w:val="000000"/>
            <w:sz w:val="20"/>
            <w:szCs w:val="20"/>
          </w:rPr>
          <w:t>T</w:t>
        </w:r>
      </w:ins>
      <w:del w:id="103" w:author="Author" w:date="2021-02-11T12:18:00Z">
        <w:r w:rsidRPr="0041604F" w:rsidDel="00B11637">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 word ``staff'' is the second or third </w:t>
      </w:r>
      <w:ins w:id="104" w:author="Author" w:date="2021-02-07T11:03:00Z">
        <w:r w:rsidR="00A23EA8" w:rsidRPr="0041604F">
          <w:rPr>
            <w:rFonts w:ascii="Courier New" w:eastAsia="Times New Roman" w:hAnsi="Courier New" w:cs="Courier New"/>
            <w:color w:val="000000"/>
            <w:sz w:val="20"/>
            <w:szCs w:val="20"/>
          </w:rPr>
          <w:t xml:space="preserve">in all the price ranges </w:t>
        </w:r>
      </w:ins>
      <w:r w:rsidRPr="0041604F">
        <w:rPr>
          <w:rFonts w:ascii="Courier New" w:eastAsia="Times New Roman" w:hAnsi="Courier New" w:cs="Courier New"/>
          <w:color w:val="000000"/>
          <w:sz w:val="20"/>
          <w:szCs w:val="20"/>
        </w:rPr>
        <w:t xml:space="preserve">in the lists of satisfaction factors in </w:t>
      </w:r>
      <w:ins w:id="105" w:author="Author" w:date="2021-02-07T04:06:00Z">
        <w:r w:rsidR="00CA153B" w:rsidRPr="0041604F">
          <w:rPr>
            <w:rFonts w:ascii="Courier New" w:eastAsia="Times New Roman" w:hAnsi="Courier New" w:cs="Courier New"/>
            <w:color w:val="000000"/>
            <w:sz w:val="20"/>
            <w:szCs w:val="20"/>
          </w:rPr>
          <w:t xml:space="preserve">reviews </w:t>
        </w:r>
        <w:r w:rsidR="00CA153B">
          <w:rPr>
            <w:rFonts w:ascii="Courier New" w:eastAsia="Times New Roman" w:hAnsi="Courier New" w:cs="Courier New"/>
            <w:color w:val="000000"/>
            <w:sz w:val="20"/>
            <w:szCs w:val="20"/>
          </w:rPr>
          <w:t xml:space="preserve">written in </w:t>
        </w:r>
      </w:ins>
      <w:r w:rsidRPr="0041604F">
        <w:rPr>
          <w:rFonts w:ascii="Courier New" w:eastAsia="Times New Roman" w:hAnsi="Courier New" w:cs="Courier New"/>
          <w:color w:val="000000"/>
          <w:sz w:val="20"/>
          <w:szCs w:val="20"/>
        </w:rPr>
        <w:t>English</w:t>
      </w:r>
      <w:del w:id="106" w:author="Author" w:date="2021-02-07T04:06:00Z">
        <w:r w:rsidRPr="0041604F" w:rsidDel="00CA153B">
          <w:rPr>
            <w:rFonts w:ascii="Courier New" w:eastAsia="Times New Roman" w:hAnsi="Courier New" w:cs="Courier New"/>
            <w:color w:val="000000"/>
            <w:sz w:val="20"/>
            <w:szCs w:val="20"/>
          </w:rPr>
          <w:delText>-written</w:delText>
        </w:r>
      </w:del>
      <w:r w:rsidRPr="0041604F">
        <w:rPr>
          <w:rFonts w:ascii="Courier New" w:eastAsia="Times New Roman" w:hAnsi="Courier New" w:cs="Courier New"/>
          <w:color w:val="000000"/>
          <w:sz w:val="20"/>
          <w:szCs w:val="20"/>
        </w:rPr>
        <w:t xml:space="preserve"> </w:t>
      </w:r>
      <w:del w:id="107" w:author="Author" w:date="2021-02-07T04:06:00Z">
        <w:r w:rsidRPr="0041604F" w:rsidDel="00CA153B">
          <w:rPr>
            <w:rFonts w:ascii="Courier New" w:eastAsia="Times New Roman" w:hAnsi="Courier New" w:cs="Courier New"/>
            <w:color w:val="000000"/>
            <w:sz w:val="20"/>
            <w:szCs w:val="20"/>
          </w:rPr>
          <w:delText xml:space="preserve">reviews </w:delText>
        </w:r>
      </w:del>
      <w:del w:id="108" w:author="Author" w:date="2021-02-07T11:03:00Z">
        <w:r w:rsidRPr="0041604F" w:rsidDel="00A23EA8">
          <w:rPr>
            <w:rFonts w:ascii="Courier New" w:eastAsia="Times New Roman" w:hAnsi="Courier New" w:cs="Courier New"/>
            <w:color w:val="000000"/>
            <w:sz w:val="20"/>
            <w:szCs w:val="20"/>
          </w:rPr>
          <w:delText>in all the price ranges</w:delText>
        </w:r>
      </w:del>
      <w:r w:rsidRPr="0041604F">
        <w:rPr>
          <w:rFonts w:ascii="Courier New" w:eastAsia="Times New Roman" w:hAnsi="Courier New" w:cs="Courier New"/>
          <w:color w:val="000000"/>
          <w:sz w:val="20"/>
          <w:szCs w:val="20"/>
        </w:rPr>
        <w:t xml:space="preserve">. This word is followed by a few other keywords </w:t>
      </w:r>
      <w:ins w:id="109" w:author="Author" w:date="2021-02-11T12:18:00Z">
        <w:r w:rsidR="00B11637">
          <w:rPr>
            <w:rFonts w:ascii="Courier New" w:eastAsia="Times New Roman" w:hAnsi="Courier New" w:cs="Courier New"/>
            <w:color w:val="000000"/>
            <w:sz w:val="20"/>
            <w:szCs w:val="20"/>
          </w:rPr>
          <w:t xml:space="preserve">that are </w:t>
        </w:r>
      </w:ins>
      <w:r w:rsidRPr="0041604F">
        <w:rPr>
          <w:rFonts w:ascii="Courier New" w:eastAsia="Times New Roman" w:hAnsi="Courier New" w:cs="Courier New"/>
          <w:color w:val="000000"/>
          <w:sz w:val="20"/>
          <w:szCs w:val="20"/>
        </w:rPr>
        <w:t>lower in the top 10 list, such as ``helpful'' or ``friendly</w:t>
      </w:r>
      <w:commentRangeStart w:id="110"/>
      <w:ins w:id="111" w:author="Author" w:date="2021-02-07T20:09:00Z">
        <w:r w:rsidR="00647135">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12" w:author="Author" w:date="2021-02-07T20:09:00Z">
        <w:r w:rsidRPr="0041604F" w:rsidDel="00647135">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commentRangeEnd w:id="110"/>
      <w:r w:rsidR="00647135">
        <w:rPr>
          <w:rStyle w:val="CommentReference"/>
        </w:rPr>
        <w:commentReference w:id="110"/>
      </w:r>
      <w:del w:id="113" w:author="Author" w:date="2021-02-07T11:33:00Z">
        <w:r w:rsidRPr="0041604F" w:rsidDel="008B2E8B">
          <w:rPr>
            <w:rFonts w:ascii="Courier New" w:eastAsia="Times New Roman" w:hAnsi="Courier New" w:cs="Courier New"/>
            <w:color w:val="000000"/>
            <w:sz w:val="20"/>
            <w:szCs w:val="20"/>
          </w:rPr>
          <w:delText xml:space="preserve">When we </w:delText>
        </w:r>
      </w:del>
      <w:del w:id="114" w:author="Author" w:date="2021-02-07T11:29:00Z">
        <w:r w:rsidRPr="0041604F" w:rsidDel="00A86B4A">
          <w:rPr>
            <w:rFonts w:ascii="Courier New" w:eastAsia="Times New Roman" w:hAnsi="Courier New" w:cs="Courier New"/>
            <w:color w:val="000000"/>
            <w:sz w:val="20"/>
            <w:szCs w:val="20"/>
          </w:rPr>
          <w:delText>look at</w:delText>
        </w:r>
      </w:del>
      <w:ins w:id="115" w:author="Author" w:date="2021-02-07T11:33:00Z">
        <w:r w:rsidR="008B2E8B">
          <w:rPr>
            <w:rFonts w:ascii="Courier New" w:eastAsia="Times New Roman" w:hAnsi="Courier New" w:cs="Courier New"/>
            <w:color w:val="000000"/>
            <w:sz w:val="20"/>
            <w:szCs w:val="20"/>
          </w:rPr>
          <w:t>From</w:t>
        </w:r>
      </w:ins>
      <w:r w:rsidRPr="0041604F">
        <w:rPr>
          <w:rFonts w:ascii="Courier New" w:eastAsia="Times New Roman" w:hAnsi="Courier New" w:cs="Courier New"/>
          <w:color w:val="000000"/>
          <w:sz w:val="20"/>
          <w:szCs w:val="20"/>
        </w:rPr>
        <w:t xml:space="preserve"> the pairings of the top-</w:t>
      </w:r>
      <w:del w:id="116" w:author="Author" w:date="2021-02-07T11:24:00Z">
        <w:r w:rsidRPr="0041604F" w:rsidDel="007516B8">
          <w:rPr>
            <w:rFonts w:ascii="Courier New" w:eastAsia="Times New Roman" w:hAnsi="Courier New" w:cs="Courier New"/>
            <w:color w:val="000000"/>
            <w:sz w:val="20"/>
            <w:szCs w:val="20"/>
          </w:rPr>
          <w:delText xml:space="preserve">ranked </w:delText>
        </w:r>
      </w:del>
      <w:ins w:id="117" w:author="Author" w:date="2021-02-07T11:24:00Z">
        <w:r w:rsidR="007516B8" w:rsidRPr="0041604F">
          <w:rPr>
            <w:rFonts w:ascii="Courier New" w:eastAsia="Times New Roman" w:hAnsi="Courier New" w:cs="Courier New"/>
            <w:color w:val="000000"/>
            <w:sz w:val="20"/>
            <w:szCs w:val="20"/>
          </w:rPr>
          <w:t>rank</w:t>
        </w:r>
        <w:r w:rsidR="007516B8">
          <w:rPr>
            <w:rFonts w:ascii="Courier New" w:eastAsia="Times New Roman" w:hAnsi="Courier New" w:cs="Courier New"/>
            <w:color w:val="000000"/>
            <w:sz w:val="20"/>
            <w:szCs w:val="20"/>
          </w:rPr>
          <w:t>ing</w:t>
        </w:r>
        <w:r w:rsidR="007516B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keyword ``good''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adj_en_pos</w:t>
      </w:r>
      <w:r w:rsidRPr="0041604F">
        <w:rPr>
          <w:rFonts w:ascii="Courier New" w:eastAsia="Times New Roman" w:hAnsi="Courier New" w:cs="Courier New"/>
          <w:color w:val="000000"/>
          <w:sz w:val="20"/>
          <w:szCs w:val="20"/>
        </w:rPr>
        <w:t xml:space="preserve">}, we </w:t>
      </w:r>
      <w:commentRangeStart w:id="118"/>
      <w:del w:id="119" w:author="Author" w:date="2021-02-07T11:33:00Z">
        <w:r w:rsidRPr="0041604F" w:rsidDel="008B2E8B">
          <w:rPr>
            <w:rFonts w:ascii="Courier New" w:eastAsia="Times New Roman" w:hAnsi="Courier New" w:cs="Courier New"/>
            <w:color w:val="000000"/>
            <w:sz w:val="20"/>
            <w:szCs w:val="20"/>
          </w:rPr>
          <w:delText xml:space="preserve">find </w:delText>
        </w:r>
      </w:del>
      <w:ins w:id="120" w:author="Author" w:date="2021-02-07T11:33:00Z">
        <w:r w:rsidR="008B2E8B">
          <w:rPr>
            <w:rFonts w:ascii="Courier New" w:eastAsia="Times New Roman" w:hAnsi="Courier New" w:cs="Courier New"/>
            <w:color w:val="000000"/>
            <w:sz w:val="20"/>
            <w:szCs w:val="20"/>
          </w:rPr>
          <w:t>realize</w:t>
        </w:r>
        <w:r w:rsidR="008B2E8B" w:rsidRPr="0041604F">
          <w:rPr>
            <w:rFonts w:ascii="Courier New" w:eastAsia="Times New Roman" w:hAnsi="Courier New" w:cs="Courier New"/>
            <w:color w:val="000000"/>
            <w:sz w:val="20"/>
            <w:szCs w:val="20"/>
          </w:rPr>
          <w:t xml:space="preserve"> </w:t>
        </w:r>
        <w:commentRangeEnd w:id="118"/>
        <w:r w:rsidR="008B2E8B">
          <w:rPr>
            <w:rStyle w:val="CommentReference"/>
          </w:rPr>
          <w:commentReference w:id="118"/>
        </w:r>
      </w:ins>
      <w:r w:rsidRPr="0041604F">
        <w:rPr>
          <w:rFonts w:ascii="Courier New" w:eastAsia="Times New Roman" w:hAnsi="Courier New" w:cs="Courier New"/>
          <w:color w:val="000000"/>
          <w:sz w:val="20"/>
          <w:szCs w:val="20"/>
        </w:rPr>
        <w:t xml:space="preserve">that customers </w:t>
      </w:r>
      <w:commentRangeStart w:id="121"/>
      <w:del w:id="122" w:author="Author" w:date="2021-02-07T11:29:00Z">
        <w:r w:rsidRPr="0041604F" w:rsidDel="00A86B4A">
          <w:rPr>
            <w:rFonts w:ascii="Courier New" w:eastAsia="Times New Roman" w:hAnsi="Courier New" w:cs="Courier New"/>
            <w:color w:val="000000"/>
            <w:sz w:val="20"/>
            <w:szCs w:val="20"/>
          </w:rPr>
          <w:delText xml:space="preserve">mostly </w:delText>
        </w:r>
      </w:del>
      <w:ins w:id="123" w:author="Author" w:date="2021-02-07T11:29:00Z">
        <w:r w:rsidR="00A86B4A">
          <w:rPr>
            <w:rFonts w:ascii="Courier New" w:eastAsia="Times New Roman" w:hAnsi="Courier New" w:cs="Courier New"/>
            <w:color w:val="000000"/>
            <w:sz w:val="20"/>
            <w:szCs w:val="20"/>
          </w:rPr>
          <w:t>mainly</w:t>
        </w:r>
        <w:r w:rsidR="00A86B4A" w:rsidRPr="0041604F">
          <w:rPr>
            <w:rFonts w:ascii="Courier New" w:eastAsia="Times New Roman" w:hAnsi="Courier New" w:cs="Courier New"/>
            <w:color w:val="000000"/>
            <w:sz w:val="20"/>
            <w:szCs w:val="20"/>
          </w:rPr>
          <w:t xml:space="preserve"> </w:t>
        </w:r>
      </w:ins>
      <w:commentRangeEnd w:id="121"/>
      <w:ins w:id="124" w:author="Author" w:date="2021-02-07T11:30:00Z">
        <w:r w:rsidR="00A86B4A">
          <w:rPr>
            <w:rStyle w:val="CommentReference"/>
          </w:rPr>
          <w:commentReference w:id="121"/>
        </w:r>
      </w:ins>
      <w:r w:rsidRPr="0041604F">
        <w:rPr>
          <w:rFonts w:ascii="Courier New" w:eastAsia="Times New Roman" w:hAnsi="Courier New" w:cs="Courier New"/>
          <w:color w:val="000000"/>
          <w:sz w:val="20"/>
          <w:szCs w:val="20"/>
        </w:rPr>
        <w:t xml:space="preserve">praise the location, service, breakfast, or English availability. </w:t>
      </w:r>
      <w:del w:id="125" w:author="Author" w:date="2021-02-07T11:48:00Z">
        <w:r w:rsidRPr="0041604F" w:rsidDel="00493DA2">
          <w:rPr>
            <w:rFonts w:ascii="Courier New" w:eastAsia="Times New Roman" w:hAnsi="Courier New" w:cs="Courier New"/>
            <w:color w:val="000000"/>
            <w:sz w:val="20"/>
            <w:szCs w:val="20"/>
          </w:rPr>
          <w:delText>When we look at</w:delText>
        </w:r>
      </w:del>
      <w:ins w:id="126" w:author="Author" w:date="2021-02-07T11:48:00Z">
        <w:r w:rsidR="00493DA2">
          <w:rPr>
            <w:rFonts w:ascii="Courier New" w:eastAsia="Times New Roman" w:hAnsi="Courier New" w:cs="Courier New"/>
            <w:color w:val="000000"/>
            <w:sz w:val="20"/>
            <w:szCs w:val="20"/>
          </w:rPr>
          <w:t>From</w:t>
        </w:r>
      </w:ins>
      <w:r w:rsidRPr="0041604F">
        <w:rPr>
          <w:rFonts w:ascii="Courier New" w:eastAsia="Times New Roman" w:hAnsi="Courier New" w:cs="Courier New"/>
          <w:color w:val="000000"/>
          <w:sz w:val="20"/>
          <w:szCs w:val="20"/>
        </w:rPr>
        <w:t xml:space="preserve"> the negative keyword ``poor'' and its pairings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adj_en_neg</w:t>
      </w:r>
      <w:r w:rsidRPr="0041604F">
        <w:rPr>
          <w:rFonts w:ascii="Courier New" w:eastAsia="Times New Roman" w:hAnsi="Courier New" w:cs="Courier New"/>
          <w:color w:val="000000"/>
          <w:sz w:val="20"/>
          <w:szCs w:val="20"/>
        </w:rPr>
        <w:t xml:space="preserve">}, we </w:t>
      </w:r>
      <w:del w:id="127" w:author="Author" w:date="2021-02-07T11:48:00Z">
        <w:r w:rsidRPr="0041604F" w:rsidDel="00493DA2">
          <w:rPr>
            <w:rFonts w:ascii="Courier New" w:eastAsia="Times New Roman" w:hAnsi="Courier New" w:cs="Courier New"/>
            <w:color w:val="000000"/>
            <w:sz w:val="20"/>
            <w:szCs w:val="20"/>
          </w:rPr>
          <w:delText xml:space="preserve">see </w:delText>
        </w:r>
      </w:del>
      <w:ins w:id="128" w:author="Author" w:date="2021-02-07T11:48:00Z">
        <w:r w:rsidR="00493DA2">
          <w:rPr>
            <w:rFonts w:ascii="Courier New" w:eastAsia="Times New Roman" w:hAnsi="Courier New" w:cs="Courier New"/>
            <w:color w:val="000000"/>
            <w:sz w:val="20"/>
            <w:szCs w:val="20"/>
          </w:rPr>
          <w:t>deduce</w:t>
        </w:r>
        <w:r w:rsidR="00493DA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t>
      </w:r>
      <w:del w:id="129" w:author="Author" w:date="2021-02-07T11:48:00Z">
        <w:r w:rsidRPr="0041604F" w:rsidDel="00493DA2">
          <w:rPr>
            <w:rFonts w:ascii="Courier New" w:eastAsia="Times New Roman" w:hAnsi="Courier New" w:cs="Courier New"/>
            <w:color w:val="000000"/>
            <w:sz w:val="20"/>
            <w:szCs w:val="20"/>
          </w:rPr>
          <w:delText>it is</w:delText>
        </w:r>
      </w:del>
      <w:ins w:id="130" w:author="Author" w:date="2021-02-11T12:19:00Z">
        <w:r w:rsidR="00B11637" w:rsidRPr="00B11637">
          <w:rPr>
            <w:rFonts w:ascii="Courier New" w:eastAsia="Times New Roman" w:hAnsi="Courier New" w:cs="Courier New"/>
            <w:color w:val="000000"/>
            <w:sz w:val="20"/>
            <w:szCs w:val="20"/>
          </w:rPr>
          <w:t xml:space="preserve"> </w:t>
        </w:r>
        <w:r w:rsidR="00B11637" w:rsidRPr="0041604F">
          <w:rPr>
            <w:rFonts w:ascii="Courier New" w:eastAsia="Times New Roman" w:hAnsi="Courier New" w:cs="Courier New"/>
            <w:color w:val="000000"/>
            <w:sz w:val="20"/>
            <w:szCs w:val="20"/>
          </w:rPr>
          <w:t xml:space="preserve">the Western tourists are </w:t>
        </w:r>
        <w:r w:rsidR="00B11637">
          <w:rPr>
            <w:rFonts w:ascii="Courier New" w:eastAsia="Times New Roman" w:hAnsi="Courier New" w:cs="Courier New"/>
            <w:color w:val="000000"/>
            <w:sz w:val="20"/>
            <w:szCs w:val="20"/>
          </w:rPr>
          <w:t xml:space="preserve">also </w:t>
        </w:r>
        <w:r w:rsidR="00B11637" w:rsidRPr="0041604F">
          <w:rPr>
            <w:rFonts w:ascii="Courier New" w:eastAsia="Times New Roman" w:hAnsi="Courier New" w:cs="Courier New"/>
            <w:color w:val="000000"/>
            <w:sz w:val="20"/>
            <w:szCs w:val="20"/>
          </w:rPr>
          <w:t>disappointed with</w:t>
        </w:r>
      </w:ins>
      <w:del w:id="131" w:author="Author" w:date="2021-02-11T12:19:00Z">
        <w:r w:rsidRPr="0041604F" w:rsidDel="00B11637">
          <w:rPr>
            <w:rFonts w:ascii="Courier New" w:eastAsia="Times New Roman" w:hAnsi="Courier New" w:cs="Courier New"/>
            <w:color w:val="000000"/>
            <w:sz w:val="20"/>
            <w:szCs w:val="20"/>
          </w:rPr>
          <w:delText xml:space="preserve"> also</w:delText>
        </w:r>
      </w:del>
      <w:r w:rsidRPr="0041604F">
        <w:rPr>
          <w:rFonts w:ascii="Courier New" w:eastAsia="Times New Roman" w:hAnsi="Courier New" w:cs="Courier New"/>
          <w:color w:val="000000"/>
          <w:sz w:val="20"/>
          <w:szCs w:val="20"/>
        </w:rPr>
        <w:t xml:space="preserve"> service-related concepts</w:t>
      </w:r>
      <w:del w:id="132" w:author="Author" w:date="2021-02-11T12:19:00Z">
        <w:r w:rsidRPr="0041604F" w:rsidDel="00B11637">
          <w:rPr>
            <w:rFonts w:ascii="Courier New" w:eastAsia="Times New Roman" w:hAnsi="Courier New" w:cs="Courier New"/>
            <w:color w:val="000000"/>
            <w:sz w:val="20"/>
            <w:szCs w:val="20"/>
          </w:rPr>
          <w:delText xml:space="preserve"> that the Western tourists are disappointed with</w:delText>
        </w:r>
      </w:del>
      <w:r w:rsidRPr="0041604F">
        <w:rPr>
          <w:rFonts w:ascii="Courier New" w:eastAsia="Times New Roman" w:hAnsi="Courier New" w:cs="Courier New"/>
          <w:color w:val="000000"/>
          <w:sz w:val="20"/>
          <w:szCs w:val="20"/>
        </w:rPr>
        <w:t xml:space="preserve">. </w:t>
      </w:r>
      <w:del w:id="133" w:author="Author" w:date="2021-02-07T11:49:00Z">
        <w:r w:rsidRPr="0041604F" w:rsidDel="0077491A">
          <w:rPr>
            <w:rFonts w:ascii="Courier New" w:eastAsia="Times New Roman" w:hAnsi="Courier New" w:cs="Courier New"/>
            <w:color w:val="000000"/>
            <w:sz w:val="20"/>
            <w:szCs w:val="20"/>
          </w:rPr>
          <w:delText>With these results, we can observe that</w:delText>
        </w:r>
      </w:del>
      <w:ins w:id="134" w:author="Author" w:date="2021-02-07T11:49:00Z">
        <w:r w:rsidR="0077491A">
          <w:rPr>
            <w:rFonts w:ascii="Courier New" w:eastAsia="Times New Roman" w:hAnsi="Courier New" w:cs="Courier New"/>
            <w:color w:val="000000"/>
            <w:sz w:val="20"/>
            <w:szCs w:val="20"/>
          </w:rPr>
          <w:t>Therefore,</w:t>
        </w:r>
      </w:ins>
      <w:r w:rsidRPr="0041604F">
        <w:rPr>
          <w:rFonts w:ascii="Courier New" w:eastAsia="Times New Roman" w:hAnsi="Courier New" w:cs="Courier New"/>
          <w:color w:val="000000"/>
          <w:sz w:val="20"/>
          <w:szCs w:val="20"/>
        </w:rPr>
        <w:t xml:space="preserve"> both Chinese and English-speaking tourists in Japan have different priorities. However, both populations consider the hotel's location and </w:t>
      </w:r>
      <w:commentRangeStart w:id="135"/>
      <w:r w:rsidRPr="0041604F">
        <w:rPr>
          <w:rFonts w:ascii="Courier New" w:eastAsia="Times New Roman" w:hAnsi="Courier New" w:cs="Courier New"/>
          <w:color w:val="000000"/>
          <w:sz w:val="20"/>
          <w:szCs w:val="20"/>
        </w:rPr>
        <w:t>transport</w:t>
      </w:r>
      <w:ins w:id="136" w:author="Author" w:date="2021-02-08T20:32:00Z">
        <w:r w:rsidR="00F535BE">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w:t>
      </w:r>
      <w:commentRangeEnd w:id="135"/>
      <w:r w:rsidR="00F535BE">
        <w:rPr>
          <w:rStyle w:val="CommentReference"/>
        </w:rPr>
        <w:commentReference w:id="135"/>
      </w:r>
      <w:r w:rsidRPr="0041604F">
        <w:rPr>
          <w:rFonts w:ascii="Courier New" w:eastAsia="Times New Roman" w:hAnsi="Courier New" w:cs="Courier New"/>
          <w:color w:val="000000"/>
          <w:sz w:val="20"/>
          <w:szCs w:val="20"/>
        </w:rPr>
        <w:t xml:space="preserve">availability </w:t>
      </w:r>
      <w:ins w:id="137" w:author="Author" w:date="2021-02-07T11:50:00Z">
        <w:r w:rsidR="00F64D7C" w:rsidRPr="0041604F">
          <w:rPr>
            <w:rFonts w:ascii="Courier New" w:eastAsia="Times New Roman" w:hAnsi="Courier New" w:cs="Courier New"/>
            <w:color w:val="000000"/>
            <w:sz w:val="20"/>
            <w:szCs w:val="20"/>
          </w:rPr>
          <w:t xml:space="preserve">nearby </w:t>
        </w:r>
      </w:ins>
      <w:r w:rsidRPr="0041604F">
        <w:rPr>
          <w:rFonts w:ascii="Courier New" w:eastAsia="Times New Roman" w:hAnsi="Courier New" w:cs="Courier New"/>
          <w:color w:val="000000"/>
          <w:sz w:val="20"/>
          <w:szCs w:val="20"/>
        </w:rPr>
        <w:t xml:space="preserve">(subways and trains) </w:t>
      </w:r>
      <w:del w:id="138" w:author="Author" w:date="2021-02-07T11:50:00Z">
        <w:r w:rsidRPr="0041604F" w:rsidDel="00F64D7C">
          <w:rPr>
            <w:rFonts w:ascii="Courier New" w:eastAsia="Times New Roman" w:hAnsi="Courier New" w:cs="Courier New"/>
            <w:color w:val="000000"/>
            <w:sz w:val="20"/>
            <w:szCs w:val="20"/>
          </w:rPr>
          <w:delText xml:space="preserve">nearby </w:delText>
        </w:r>
      </w:del>
      <w:r w:rsidRPr="0041604F">
        <w:rPr>
          <w:rFonts w:ascii="Courier New" w:eastAsia="Times New Roman" w:hAnsi="Courier New" w:cs="Courier New"/>
          <w:color w:val="000000"/>
          <w:sz w:val="20"/>
          <w:szCs w:val="20"/>
        </w:rPr>
        <w:t xml:space="preserve">as secondary </w:t>
      </w:r>
      <w:del w:id="139" w:author="Author" w:date="2021-02-07T11:50:00Z">
        <w:r w:rsidRPr="0041604F" w:rsidDel="00F64D7C">
          <w:rPr>
            <w:rFonts w:ascii="Courier New" w:eastAsia="Times New Roman" w:hAnsi="Courier New" w:cs="Courier New"/>
            <w:color w:val="000000"/>
            <w:sz w:val="20"/>
            <w:szCs w:val="20"/>
          </w:rPr>
          <w:delText>but still</w:delText>
        </w:r>
      </w:del>
      <w:ins w:id="140" w:author="Author" w:date="2021-02-07T11:50:00Z">
        <w:r w:rsidR="00F64D7C">
          <w:rPr>
            <w:rFonts w:ascii="Courier New" w:eastAsia="Times New Roman" w:hAnsi="Courier New" w:cs="Courier New"/>
            <w:color w:val="000000"/>
            <w:sz w:val="20"/>
            <w:szCs w:val="20"/>
          </w:rPr>
          <w:t>yet</w:t>
        </w:r>
      </w:ins>
      <w:r w:rsidRPr="0041604F">
        <w:rPr>
          <w:rFonts w:ascii="Courier New" w:eastAsia="Times New Roman" w:hAnsi="Courier New" w:cs="Courier New"/>
          <w:color w:val="000000"/>
          <w:sz w:val="20"/>
          <w:szCs w:val="20"/>
        </w:rPr>
        <w:t xml:space="preserve"> essential points </w:t>
      </w:r>
      <w:del w:id="141" w:author="Author" w:date="2021-02-07T11:55:00Z">
        <w:r w:rsidRPr="0041604F" w:rsidDel="00F64D7C">
          <w:rPr>
            <w:rFonts w:ascii="Courier New" w:eastAsia="Times New Roman" w:hAnsi="Courier New" w:cs="Courier New"/>
            <w:color w:val="000000"/>
            <w:sz w:val="20"/>
            <w:szCs w:val="20"/>
          </w:rPr>
          <w:delText xml:space="preserve">in </w:delText>
        </w:r>
      </w:del>
      <w:ins w:id="142" w:author="Author" w:date="2021-02-07T11:55:00Z">
        <w:r w:rsidR="00F64D7C">
          <w:rPr>
            <w:rFonts w:ascii="Courier New" w:eastAsia="Times New Roman" w:hAnsi="Courier New" w:cs="Courier New"/>
            <w:color w:val="000000"/>
            <w:sz w:val="20"/>
            <w:szCs w:val="20"/>
          </w:rPr>
          <w:t>to</w:t>
        </w:r>
        <w:r w:rsidR="00F64D7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their satisfaction</w:t>
      </w:r>
      <w:del w:id="143" w:author="Author" w:date="2021-02-07T11:54:00Z">
        <w:r w:rsidRPr="0041604F" w:rsidDel="00F64D7C">
          <w:rPr>
            <w:rFonts w:ascii="Courier New" w:eastAsia="Times New Roman" w:hAnsi="Courier New" w:cs="Courier New"/>
            <w:color w:val="000000"/>
            <w:sz w:val="20"/>
            <w:szCs w:val="20"/>
          </w:rPr>
          <w:delText xml:space="preserve"> with a hotel</w:delText>
        </w:r>
      </w:del>
      <w:r w:rsidRPr="0041604F">
        <w:rPr>
          <w:rFonts w:ascii="Courier New" w:eastAsia="Times New Roman" w:hAnsi="Courier New" w:cs="Courier New"/>
          <w:color w:val="000000"/>
          <w:sz w:val="20"/>
          <w:szCs w:val="20"/>
        </w:rPr>
        <w:t xml:space="preserve">. The Chinese customers are primarily satisfied with the room quality in </w:t>
      </w:r>
      <w:ins w:id="144" w:author="Author" w:date="2021-02-11T12:19:00Z">
        <w:r w:rsidR="00B11637">
          <w:rPr>
            <w:rFonts w:ascii="Courier New" w:eastAsia="Times New Roman" w:hAnsi="Courier New" w:cs="Courier New"/>
            <w:color w:val="000000"/>
            <w:sz w:val="20"/>
            <w:szCs w:val="20"/>
          </w:rPr>
          <w:t xml:space="preserve">trms of the </w:t>
        </w:r>
      </w:ins>
      <w:r w:rsidRPr="0041604F">
        <w:rPr>
          <w:rFonts w:ascii="Courier New" w:eastAsia="Times New Roman" w:hAnsi="Courier New" w:cs="Courier New"/>
          <w:color w:val="000000"/>
          <w:sz w:val="20"/>
          <w:szCs w:val="20"/>
        </w:rPr>
        <w:t xml:space="preserve">spaciousness and cleanliness </w:t>
      </w:r>
      <w:del w:id="145" w:author="Author" w:date="2021-02-07T11:55:00Z">
        <w:r w:rsidRPr="0041604F" w:rsidDel="00911BBD">
          <w:rPr>
            <w:rFonts w:ascii="Courier New" w:eastAsia="Times New Roman" w:hAnsi="Courier New" w:cs="Courier New"/>
            <w:color w:val="000000"/>
            <w:sz w:val="20"/>
            <w:szCs w:val="20"/>
          </w:rPr>
          <w:delText xml:space="preserve">and </w:delText>
        </w:r>
      </w:del>
      <w:ins w:id="146" w:author="Author" w:date="2021-02-07T11:55:00Z">
        <w:r w:rsidR="00911BBD">
          <w:rPr>
            <w:rFonts w:ascii="Courier New" w:eastAsia="Times New Roman" w:hAnsi="Courier New" w:cs="Courier New"/>
            <w:color w:val="000000"/>
            <w:sz w:val="20"/>
            <w:szCs w:val="20"/>
          </w:rPr>
          <w:t>as well as</w:t>
        </w:r>
        <w:r w:rsidR="00911BB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 service of breakfast.</w:t>
      </w:r>
    </w:p>
    <w:p w14:paraId="4A3DA4A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E207DD" w14:textId="35E13874"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contrast, the English-speaking customers </w:t>
      </w:r>
      <w:del w:id="147" w:author="Author" w:date="2021-02-07T13:31:00Z">
        <w:r w:rsidRPr="0041604F" w:rsidDel="00B65A2A">
          <w:rPr>
            <w:rFonts w:ascii="Courier New" w:eastAsia="Times New Roman" w:hAnsi="Courier New" w:cs="Courier New"/>
            <w:color w:val="000000"/>
            <w:sz w:val="20"/>
            <w:szCs w:val="20"/>
          </w:rPr>
          <w:delText xml:space="preserve">are </w:delText>
        </w:r>
      </w:del>
      <w:ins w:id="148" w:author="Author" w:date="2021-02-07T13:31:00Z">
        <w:r w:rsidR="00B65A2A">
          <w:rPr>
            <w:rFonts w:ascii="Courier New" w:eastAsia="Times New Roman" w:hAnsi="Courier New" w:cs="Courier New"/>
            <w:color w:val="000000"/>
            <w:sz w:val="20"/>
            <w:szCs w:val="20"/>
          </w:rPr>
          <w:t>we</w:t>
        </w:r>
        <w:r w:rsidR="00B65A2A"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easily upset by </w:t>
      </w:r>
      <w:commentRangeStart w:id="149"/>
      <w:del w:id="150" w:author="Author" w:date="2021-02-07T12:00:00Z">
        <w:r w:rsidRPr="0041604F" w:rsidDel="00C90E87">
          <w:rPr>
            <w:rFonts w:ascii="Courier New" w:eastAsia="Times New Roman" w:hAnsi="Courier New" w:cs="Courier New"/>
            <w:color w:val="000000"/>
            <w:sz w:val="20"/>
            <w:szCs w:val="20"/>
          </w:rPr>
          <w:delText>any lack of cleanliness</w:delText>
        </w:r>
      </w:del>
      <w:ins w:id="151" w:author="Author" w:date="2021-02-07T12:00:00Z">
        <w:r w:rsidR="00C90E87">
          <w:rPr>
            <w:rFonts w:ascii="Courier New" w:eastAsia="Times New Roman" w:hAnsi="Courier New" w:cs="Courier New"/>
            <w:color w:val="000000"/>
            <w:sz w:val="20"/>
            <w:szCs w:val="20"/>
          </w:rPr>
          <w:t>uncleanliness</w:t>
        </w:r>
      </w:ins>
      <w:commentRangeEnd w:id="149"/>
      <w:ins w:id="152" w:author="Author" w:date="2021-02-07T12:01:00Z">
        <w:r w:rsidR="00C90E87">
          <w:rPr>
            <w:rStyle w:val="CommentReference"/>
          </w:rPr>
          <w:commentReference w:id="149"/>
        </w:r>
      </w:ins>
      <w:r w:rsidRPr="0041604F">
        <w:rPr>
          <w:rFonts w:ascii="Courier New" w:eastAsia="Times New Roman" w:hAnsi="Courier New" w:cs="Courier New"/>
          <w:color w:val="000000"/>
          <w:sz w:val="20"/>
          <w:szCs w:val="20"/>
        </w:rPr>
        <w:t xml:space="preserve"> and smoke smell from cigarettes. </w:t>
      </w:r>
      <w:del w:id="153" w:author="Author" w:date="2021-02-11T12:20:00Z">
        <w:r w:rsidRPr="0041604F" w:rsidDel="00B11637">
          <w:rPr>
            <w:rFonts w:ascii="Courier New" w:eastAsia="Times New Roman" w:hAnsi="Courier New" w:cs="Courier New"/>
            <w:color w:val="000000"/>
            <w:sz w:val="20"/>
            <w:szCs w:val="20"/>
          </w:rPr>
          <w:delText xml:space="preserve">Surprisingly, the </w:delText>
        </w:r>
      </w:del>
      <w:ins w:id="154" w:author="Author" w:date="2021-02-11T12:20:00Z">
        <w:r w:rsidR="00B11637">
          <w:rPr>
            <w:rFonts w:ascii="Courier New" w:eastAsia="Times New Roman" w:hAnsi="Courier New" w:cs="Courier New"/>
            <w:color w:val="000000"/>
            <w:sz w:val="20"/>
            <w:szCs w:val="20"/>
          </w:rPr>
          <w:t>C</w:t>
        </w:r>
      </w:ins>
      <w:del w:id="155" w:author="Author" w:date="2021-02-11T12:20:00Z">
        <w:r w:rsidRPr="0041604F" w:rsidDel="00B11637">
          <w:rPr>
            <w:rFonts w:ascii="Courier New" w:eastAsia="Times New Roman" w:hAnsi="Courier New" w:cs="Courier New"/>
            <w:color w:val="000000"/>
            <w:sz w:val="20"/>
            <w:szCs w:val="20"/>
          </w:rPr>
          <w:delText>c</w:delText>
        </w:r>
      </w:del>
      <w:r w:rsidRPr="0041604F">
        <w:rPr>
          <w:rFonts w:ascii="Courier New" w:eastAsia="Times New Roman" w:hAnsi="Courier New" w:cs="Courier New"/>
          <w:color w:val="000000"/>
          <w:sz w:val="20"/>
          <w:szCs w:val="20"/>
        </w:rPr>
        <w:t xml:space="preserve">igarette smell </w:t>
      </w:r>
      <w:del w:id="156" w:author="Author" w:date="2021-02-07T13:31:00Z">
        <w:r w:rsidRPr="0041604F" w:rsidDel="00B65A2A">
          <w:rPr>
            <w:rFonts w:ascii="Courier New" w:eastAsia="Times New Roman" w:hAnsi="Courier New" w:cs="Courier New"/>
            <w:color w:val="000000"/>
            <w:sz w:val="20"/>
            <w:szCs w:val="20"/>
          </w:rPr>
          <w:delText xml:space="preserve">is </w:delText>
        </w:r>
      </w:del>
      <w:ins w:id="157" w:author="Author" w:date="2021-02-07T13:31:00Z">
        <w:r w:rsidR="00B65A2A">
          <w:rPr>
            <w:rFonts w:ascii="Courier New" w:eastAsia="Times New Roman" w:hAnsi="Courier New" w:cs="Courier New"/>
            <w:color w:val="000000"/>
            <w:sz w:val="20"/>
            <w:szCs w:val="20"/>
          </w:rPr>
          <w:t>wa</w:t>
        </w:r>
        <w:r w:rsidR="00B65A2A"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an issue even in the middle</w:t>
      </w:r>
      <w:ins w:id="158" w:author="Author" w:date="2021-02-07T13:27:00Z">
        <w:r w:rsidR="00F34381">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59" w:author="Author" w:date="2021-02-07T13:31:00Z">
        <w:r w:rsidRPr="0041604F" w:rsidDel="00B65A2A">
          <w:rPr>
            <w:rFonts w:ascii="Courier New" w:eastAsia="Times New Roman" w:hAnsi="Courier New" w:cs="Courier New"/>
            <w:color w:val="000000"/>
            <w:sz w:val="20"/>
            <w:szCs w:val="20"/>
          </w:rPr>
          <w:delText xml:space="preserve">to </w:delText>
        </w:r>
      </w:del>
      <w:ins w:id="160" w:author="Author" w:date="2021-02-07T13:31:00Z">
        <w:r w:rsidR="00B65A2A">
          <w:rPr>
            <w:rFonts w:ascii="Courier New" w:eastAsia="Times New Roman" w:hAnsi="Courier New" w:cs="Courier New"/>
            <w:color w:val="000000"/>
            <w:sz w:val="20"/>
            <w:szCs w:val="20"/>
          </w:rPr>
          <w:t>and</w:t>
        </w:r>
        <w:r w:rsidR="00B65A2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high-class hotels</w:t>
      </w:r>
      <w:commentRangeStart w:id="161"/>
      <w:ins w:id="162" w:author="Author" w:date="2021-02-07T13:28:00Z">
        <w:r w:rsidR="00F34381">
          <w:rPr>
            <w:rFonts w:ascii="Courier New" w:eastAsia="Times New Roman" w:hAnsi="Courier New" w:cs="Courier New"/>
            <w:color w:val="000000"/>
            <w:sz w:val="20"/>
            <w:szCs w:val="20"/>
          </w:rPr>
          <w:t>,</w:t>
        </w:r>
        <w:commentRangeEnd w:id="161"/>
        <w:r w:rsidR="00F34381">
          <w:rPr>
            <w:rStyle w:val="CommentReference"/>
          </w:rPr>
          <w:commentReference w:id="161"/>
        </w:r>
      </w:ins>
      <w:r w:rsidRPr="0041604F">
        <w:rPr>
          <w:rFonts w:ascii="Courier New" w:eastAsia="Times New Roman" w:hAnsi="Courier New" w:cs="Courier New"/>
          <w:color w:val="000000"/>
          <w:sz w:val="20"/>
          <w:szCs w:val="20"/>
        </w:rPr>
        <w:t xml:space="preserve"> </w:t>
      </w:r>
      <w:ins w:id="163" w:author="Author" w:date="2021-02-11T12:20:00Z">
        <w:r w:rsidR="00B11637">
          <w:rPr>
            <w:rFonts w:ascii="Courier New" w:eastAsia="Times New Roman" w:hAnsi="Courier New" w:cs="Courier New"/>
            <w:color w:val="000000"/>
            <w:sz w:val="20"/>
            <w:szCs w:val="20"/>
          </w:rPr>
          <w:t>of which the rooms were priced at more t</w:t>
        </w:r>
      </w:ins>
      <w:ins w:id="164" w:author="Author" w:date="2021-02-11T12:21:00Z">
        <w:r w:rsidR="00B11637">
          <w:rPr>
            <w:rFonts w:ascii="Courier New" w:eastAsia="Times New Roman" w:hAnsi="Courier New" w:cs="Courier New"/>
            <w:color w:val="000000"/>
            <w:sz w:val="20"/>
            <w:szCs w:val="20"/>
          </w:rPr>
          <w:t>han</w:t>
        </w:r>
      </w:ins>
      <w:del w:id="165" w:author="Author" w:date="2021-02-11T12:20:00Z">
        <w:r w:rsidRPr="0041604F" w:rsidDel="00B11637">
          <w:rPr>
            <w:rFonts w:ascii="Courier New" w:eastAsia="Times New Roman" w:hAnsi="Courier New" w:cs="Courier New"/>
            <w:color w:val="000000"/>
            <w:sz w:val="20"/>
            <w:szCs w:val="20"/>
          </w:rPr>
          <w:delText>above</w:delText>
        </w:r>
      </w:del>
      <w:r w:rsidRPr="0041604F">
        <w:rPr>
          <w:rFonts w:ascii="Courier New" w:eastAsia="Times New Roman" w:hAnsi="Courier New" w:cs="Courier New"/>
          <w:color w:val="000000"/>
          <w:sz w:val="20"/>
          <w:szCs w:val="20"/>
        </w:rPr>
        <w:t xml:space="preserve"> </w:t>
      </w:r>
      <w:commentRangeStart w:id="166"/>
      <w:r w:rsidRPr="0041604F">
        <w:rPr>
          <w:rFonts w:ascii="Courier New" w:eastAsia="Times New Roman" w:hAnsi="Courier New" w:cs="Courier New"/>
          <w:color w:val="000000"/>
          <w:sz w:val="20"/>
          <w:szCs w:val="20"/>
        </w:rPr>
        <w:t>30</w:t>
      </w:r>
      <w:ins w:id="167" w:author="Author" w:date="2021-02-07T02:47:00Z">
        <w:r w:rsidR="00071EA6">
          <w:rPr>
            <w:rFonts w:ascii="Courier New" w:eastAsia="Times New Roman" w:hAnsi="Courier New" w:cs="Courier New"/>
            <w:color w:val="000000"/>
            <w:sz w:val="20"/>
            <w:szCs w:val="20"/>
          </w:rPr>
          <w:t> </w:t>
        </w:r>
      </w:ins>
      <w:del w:id="168" w:author="Author" w:date="2021-02-07T02:47:00Z">
        <w:r w:rsidRPr="0041604F" w:rsidDel="00071EA6">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w:t>
      </w:r>
      <w:commentRangeEnd w:id="166"/>
      <w:r w:rsidR="00071EA6">
        <w:rPr>
          <w:rStyle w:val="CommentReference"/>
        </w:rPr>
        <w:commentReference w:id="166"/>
      </w: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00"/>
          <w:sz w:val="20"/>
          <w:szCs w:val="20"/>
        </w:rPr>
        <w:lastRenderedPageBreak/>
        <w:t>yen per night.</w:t>
      </w:r>
      <w:del w:id="169" w:author="Author" w:date="2021-02-07T13:33:00Z">
        <w:r w:rsidRPr="0041604F" w:rsidDel="006002D5">
          <w:rPr>
            <w:rFonts w:ascii="Courier New" w:eastAsia="Times New Roman" w:hAnsi="Courier New" w:cs="Courier New"/>
            <w:color w:val="000000"/>
            <w:sz w:val="20"/>
            <w:szCs w:val="20"/>
          </w:rPr>
          <w:delText xml:space="preserve"> However,</w:delText>
        </w:r>
      </w:del>
      <w:r w:rsidRPr="0041604F">
        <w:rPr>
          <w:rFonts w:ascii="Courier New" w:eastAsia="Times New Roman" w:hAnsi="Courier New" w:cs="Courier New"/>
          <w:color w:val="000000"/>
          <w:sz w:val="20"/>
          <w:szCs w:val="20"/>
        </w:rPr>
        <w:t xml:space="preserve"> </w:t>
      </w:r>
      <w:ins w:id="170" w:author="Author" w:date="2021-02-07T13:33:00Z">
        <w:r w:rsidR="006002D5">
          <w:rPr>
            <w:rFonts w:ascii="Courier New" w:eastAsia="Times New Roman" w:hAnsi="Courier New" w:cs="Courier New"/>
            <w:color w:val="000000"/>
            <w:sz w:val="20"/>
            <w:szCs w:val="20"/>
          </w:rPr>
          <w:t>F</w:t>
        </w:r>
      </w:ins>
      <w:ins w:id="171" w:author="Author" w:date="2021-02-07T13:32:00Z">
        <w:r w:rsidR="006002D5">
          <w:rPr>
            <w:rFonts w:ascii="Courier New" w:eastAsia="Times New Roman" w:hAnsi="Courier New" w:cs="Courier New"/>
            <w:color w:val="000000"/>
            <w:sz w:val="20"/>
            <w:szCs w:val="20"/>
          </w:rPr>
          <w:t xml:space="preserve">or hotels </w:t>
        </w:r>
      </w:ins>
      <w:ins w:id="172" w:author="Author" w:date="2021-02-11T12:21:00Z">
        <w:r w:rsidR="00B11637">
          <w:rPr>
            <w:rFonts w:ascii="Courier New" w:eastAsia="Times New Roman" w:hAnsi="Courier New" w:cs="Courier New"/>
            <w:color w:val="000000"/>
            <w:sz w:val="20"/>
            <w:szCs w:val="20"/>
          </w:rPr>
          <w:t xml:space="preserve">with rooms priced </w:t>
        </w:r>
      </w:ins>
      <w:r w:rsidRPr="0041604F">
        <w:rPr>
          <w:rFonts w:ascii="Courier New" w:eastAsia="Times New Roman" w:hAnsi="Courier New" w:cs="Courier New"/>
          <w:color w:val="000000"/>
          <w:sz w:val="20"/>
          <w:szCs w:val="20"/>
        </w:rPr>
        <w:t>above 50</w:t>
      </w:r>
      <w:ins w:id="173" w:author="Author" w:date="2021-02-07T02:48:00Z">
        <w:r w:rsidR="00C60B3C">
          <w:rPr>
            <w:rFonts w:ascii="Courier New" w:eastAsia="Times New Roman" w:hAnsi="Courier New" w:cs="Courier New"/>
            <w:color w:val="000000"/>
            <w:sz w:val="20"/>
            <w:szCs w:val="20"/>
          </w:rPr>
          <w:t> </w:t>
        </w:r>
      </w:ins>
      <w:del w:id="174" w:author="Author" w:date="2021-02-07T02:48:00Z">
        <w:r w:rsidRPr="0041604F" w:rsidDel="00C60B3C">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w:t>
      </w:r>
      <w:ins w:id="175" w:author="Author" w:date="2021-02-07T13:33:00Z">
        <w:r w:rsidR="006002D5">
          <w:rPr>
            <w:rFonts w:ascii="Courier New" w:eastAsia="Times New Roman" w:hAnsi="Courier New" w:cs="Courier New"/>
            <w:color w:val="000000"/>
            <w:sz w:val="20"/>
            <w:szCs w:val="20"/>
          </w:rPr>
          <w:t>h</w:t>
        </w:r>
        <w:r w:rsidR="006002D5" w:rsidRPr="0041604F">
          <w:rPr>
            <w:rFonts w:ascii="Courier New" w:eastAsia="Times New Roman" w:hAnsi="Courier New" w:cs="Courier New"/>
            <w:color w:val="000000"/>
            <w:sz w:val="20"/>
            <w:szCs w:val="20"/>
          </w:rPr>
          <w:t>owever</w:t>
        </w:r>
        <w:r w:rsidR="006002D5">
          <w:rPr>
            <w:rFonts w:ascii="Courier New" w:eastAsia="Times New Roman" w:hAnsi="Courier New" w:cs="Courier New"/>
            <w:color w:val="000000"/>
            <w:sz w:val="20"/>
            <w:szCs w:val="20"/>
          </w:rPr>
          <w:t>,</w:t>
        </w:r>
        <w:r w:rsidR="006002D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this problem </w:t>
      </w:r>
      <w:del w:id="176" w:author="Author" w:date="2021-02-07T13:32:00Z">
        <w:r w:rsidRPr="0041604F" w:rsidDel="006002D5">
          <w:rPr>
            <w:rFonts w:ascii="Courier New" w:eastAsia="Times New Roman" w:hAnsi="Courier New" w:cs="Courier New"/>
            <w:color w:val="000000"/>
            <w:sz w:val="20"/>
            <w:szCs w:val="20"/>
          </w:rPr>
          <w:delText xml:space="preserve">seems </w:delText>
        </w:r>
      </w:del>
      <w:ins w:id="177" w:author="Author" w:date="2021-02-07T13:32:00Z">
        <w:r w:rsidR="006002D5" w:rsidRPr="0041604F">
          <w:rPr>
            <w:rFonts w:ascii="Courier New" w:eastAsia="Times New Roman" w:hAnsi="Courier New" w:cs="Courier New"/>
            <w:color w:val="000000"/>
            <w:sz w:val="20"/>
            <w:szCs w:val="20"/>
          </w:rPr>
          <w:t>seem</w:t>
        </w:r>
        <w:r w:rsidR="006002D5">
          <w:rPr>
            <w:rFonts w:ascii="Courier New" w:eastAsia="Times New Roman" w:hAnsi="Courier New" w:cs="Courier New"/>
            <w:color w:val="000000"/>
            <w:sz w:val="20"/>
            <w:szCs w:val="20"/>
          </w:rPr>
          <w:t>ed</w:t>
        </w:r>
        <w:r w:rsidR="006002D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disappear from the list of top 10 concerns. </w:t>
      </w:r>
      <w:ins w:id="178" w:author="Author" w:date="2021-02-07T13:33:00Z">
        <w:r w:rsidR="00BC3626">
          <w:rPr>
            <w:rFonts w:ascii="Courier New" w:eastAsia="Times New Roman" w:hAnsi="Courier New" w:cs="Courier New"/>
            <w:color w:val="000000"/>
            <w:sz w:val="20"/>
            <w:szCs w:val="20"/>
          </w:rPr>
          <w:t xml:space="preserve">Furthermore, </w:t>
        </w:r>
      </w:ins>
      <w:del w:id="179" w:author="Author" w:date="2021-02-07T13:34:00Z">
        <w:r w:rsidRPr="0041604F" w:rsidDel="00BC3626">
          <w:rPr>
            <w:rFonts w:ascii="Courier New" w:eastAsia="Times New Roman" w:hAnsi="Courier New" w:cs="Courier New"/>
            <w:color w:val="000000"/>
            <w:sz w:val="20"/>
            <w:szCs w:val="20"/>
          </w:rPr>
          <w:delText xml:space="preserve">Old </w:delText>
        </w:r>
      </w:del>
      <w:ins w:id="180" w:author="Author" w:date="2021-02-07T13:35:00Z">
        <w:r w:rsidR="00BC3626">
          <w:rPr>
            <w:rFonts w:ascii="Courier New" w:eastAsia="Times New Roman" w:hAnsi="Courier New" w:cs="Courier New"/>
            <w:color w:val="000000"/>
            <w:sz w:val="20"/>
            <w:szCs w:val="20"/>
          </w:rPr>
          <w:t>the age of the</w:t>
        </w:r>
      </w:ins>
      <w:del w:id="181" w:author="Author" w:date="2021-02-07T13:35:00Z">
        <w:r w:rsidRPr="0041604F" w:rsidDel="00BC3626">
          <w:rPr>
            <w:rFonts w:ascii="Courier New" w:eastAsia="Times New Roman" w:hAnsi="Courier New" w:cs="Courier New"/>
            <w:color w:val="000000"/>
            <w:sz w:val="20"/>
            <w:szCs w:val="20"/>
          </w:rPr>
          <w:delText>and dated</w:delText>
        </w:r>
      </w:del>
      <w:r w:rsidRPr="0041604F">
        <w:rPr>
          <w:rFonts w:ascii="Courier New" w:eastAsia="Times New Roman" w:hAnsi="Courier New" w:cs="Courier New"/>
          <w:color w:val="000000"/>
          <w:sz w:val="20"/>
          <w:szCs w:val="20"/>
        </w:rPr>
        <w:t xml:space="preserve"> buildings </w:t>
      </w:r>
      <w:del w:id="182" w:author="Author" w:date="2021-02-07T13:35:00Z">
        <w:r w:rsidRPr="0041604F" w:rsidDel="00BC3626">
          <w:rPr>
            <w:rFonts w:ascii="Courier New" w:eastAsia="Times New Roman" w:hAnsi="Courier New" w:cs="Courier New"/>
            <w:color w:val="000000"/>
            <w:sz w:val="20"/>
            <w:szCs w:val="20"/>
          </w:rPr>
          <w:delText>seem to be</w:delText>
        </w:r>
      </w:del>
      <w:ins w:id="183" w:author="Author" w:date="2021-02-07T13:35:00Z">
        <w:r w:rsidR="00BC3626">
          <w:rPr>
            <w:rFonts w:ascii="Courier New" w:eastAsia="Times New Roman" w:hAnsi="Courier New" w:cs="Courier New"/>
            <w:color w:val="000000"/>
            <w:sz w:val="20"/>
            <w:szCs w:val="20"/>
          </w:rPr>
          <w:t>was</w:t>
        </w:r>
      </w:ins>
      <w:r w:rsidRPr="0041604F">
        <w:rPr>
          <w:rFonts w:ascii="Courier New" w:eastAsia="Times New Roman" w:hAnsi="Courier New" w:cs="Courier New"/>
          <w:color w:val="000000"/>
          <w:sz w:val="20"/>
          <w:szCs w:val="20"/>
        </w:rPr>
        <w:t xml:space="preserve"> a concern for both populations. </w:t>
      </w:r>
      <w:ins w:id="184" w:author="Author" w:date="2021-02-11T12:21:00Z">
        <w:r w:rsidR="00B11637">
          <w:rPr>
            <w:rFonts w:ascii="Courier New" w:eastAsia="Times New Roman" w:hAnsi="Courier New" w:cs="Courier New"/>
            <w:color w:val="000000"/>
            <w:sz w:val="20"/>
            <w:szCs w:val="20"/>
          </w:rPr>
          <w:t>Nevertheless</w:t>
        </w:r>
      </w:ins>
      <w:del w:id="185" w:author="Author" w:date="2021-02-11T12:21:00Z">
        <w:r w:rsidRPr="0041604F" w:rsidDel="00B11637">
          <w:rPr>
            <w:rFonts w:ascii="Courier New" w:eastAsia="Times New Roman" w:hAnsi="Courier New" w:cs="Courier New"/>
            <w:color w:val="000000"/>
            <w:sz w:val="20"/>
            <w:szCs w:val="20"/>
          </w:rPr>
          <w:delText>On the positive side</w:delText>
        </w:r>
      </w:del>
      <w:r w:rsidRPr="0041604F">
        <w:rPr>
          <w:rFonts w:ascii="Courier New" w:eastAsia="Times New Roman" w:hAnsi="Courier New" w:cs="Courier New"/>
          <w:color w:val="000000"/>
          <w:sz w:val="20"/>
          <w:szCs w:val="20"/>
        </w:rPr>
        <w:t>, for all price ranges considered, English-speaking tourists value</w:t>
      </w:r>
      <w:ins w:id="186" w:author="Author" w:date="2021-02-07T13:35:00Z">
        <w:r w:rsidR="00BC3626">
          <w:rPr>
            <w:rFonts w:ascii="Courier New" w:eastAsia="Times New Roman" w:hAnsi="Courier New" w:cs="Courier New"/>
            <w:color w:val="000000"/>
            <w:sz w:val="20"/>
            <w:szCs w:val="20"/>
          </w:rPr>
          <w:t>d</w:t>
        </w:r>
      </w:ins>
      <w:r w:rsidRPr="0041604F">
        <w:rPr>
          <w:rFonts w:ascii="Courier New" w:eastAsia="Times New Roman" w:hAnsi="Courier New" w:cs="Courier New"/>
          <w:color w:val="000000"/>
          <w:sz w:val="20"/>
          <w:szCs w:val="20"/>
        </w:rPr>
        <w:t xml:space="preserve"> staff friendliness over room quality when considering their satisfaction. In contrast, Chinese tourists consider</w:t>
      </w:r>
      <w:ins w:id="187" w:author="Author" w:date="2021-02-07T13:36:00Z">
        <w:r w:rsidR="00BC3626">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location and transportation more often.</w:t>
      </w:r>
    </w:p>
    <w:p w14:paraId="2F546C6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03B7B" w14:textId="509A582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We </w:t>
      </w:r>
      <w:del w:id="188" w:author="Author" w:date="2021-02-07T13:36:00Z">
        <w:r w:rsidRPr="0041604F" w:rsidDel="00BC3626">
          <w:rPr>
            <w:rFonts w:ascii="Courier New" w:eastAsia="Times New Roman" w:hAnsi="Courier New" w:cs="Courier New"/>
            <w:color w:val="000000"/>
            <w:sz w:val="20"/>
            <w:szCs w:val="20"/>
          </w:rPr>
          <w:delText xml:space="preserve">also </w:delText>
        </w:r>
      </w:del>
      <w:r w:rsidRPr="0041604F">
        <w:rPr>
          <w:rFonts w:ascii="Courier New" w:eastAsia="Times New Roman" w:hAnsi="Courier New" w:cs="Courier New"/>
          <w:color w:val="000000"/>
          <w:sz w:val="20"/>
          <w:szCs w:val="20"/>
        </w:rPr>
        <w:t xml:space="preserve">can </w:t>
      </w:r>
      <w:commentRangeStart w:id="189"/>
      <w:ins w:id="190" w:author="Author" w:date="2021-02-07T13:36:00Z">
        <w:r w:rsidR="00BC3626" w:rsidRPr="0041604F">
          <w:rPr>
            <w:rFonts w:ascii="Courier New" w:eastAsia="Times New Roman" w:hAnsi="Courier New" w:cs="Courier New"/>
            <w:color w:val="000000"/>
            <w:sz w:val="20"/>
            <w:szCs w:val="20"/>
          </w:rPr>
          <w:t xml:space="preserve">also </w:t>
        </w:r>
        <w:commentRangeEnd w:id="189"/>
        <w:r w:rsidR="00BC3626">
          <w:rPr>
            <w:rStyle w:val="CommentReference"/>
          </w:rPr>
          <w:commentReference w:id="189"/>
        </w:r>
      </w:ins>
      <w:r w:rsidRPr="0041604F">
        <w:rPr>
          <w:rFonts w:ascii="Courier New" w:eastAsia="Times New Roman" w:hAnsi="Courier New" w:cs="Courier New"/>
          <w:color w:val="000000"/>
          <w:sz w:val="20"/>
          <w:szCs w:val="20"/>
        </w:rPr>
        <w:t xml:space="preserve">observe some keywords that are not considered by their counterparts. For example, English-speaking customers mentioned tobacco smell in many reviews. However, it was not statistically identified as a problem for their Chinese counterparts. On the other hand, </w:t>
      </w:r>
      <w:del w:id="191" w:author="Author" w:date="2021-02-07T13:38:00Z">
        <w:r w:rsidRPr="0041604F" w:rsidDel="001255F6">
          <w:rPr>
            <w:rFonts w:ascii="Courier New" w:eastAsia="Times New Roman" w:hAnsi="Courier New" w:cs="Courier New"/>
            <w:color w:val="000000"/>
            <w:sz w:val="20"/>
            <w:szCs w:val="20"/>
          </w:rPr>
          <w:delText>while it</w:delText>
        </w:r>
      </w:del>
      <w:ins w:id="192" w:author="Author" w:date="2021-02-07T13:38:00Z">
        <w:r w:rsidR="001255F6">
          <w:rPr>
            <w:rFonts w:ascii="Courier New" w:eastAsia="Times New Roman" w:hAnsi="Courier New" w:cs="Courier New"/>
            <w:color w:val="000000"/>
            <w:sz w:val="20"/>
            <w:szCs w:val="20"/>
          </w:rPr>
          <w:t>although they</w:t>
        </w:r>
      </w:ins>
      <w:r w:rsidRPr="0041604F">
        <w:rPr>
          <w:rFonts w:ascii="Courier New" w:eastAsia="Times New Roman" w:hAnsi="Courier New" w:cs="Courier New"/>
          <w:color w:val="000000"/>
          <w:sz w:val="20"/>
          <w:szCs w:val="20"/>
        </w:rPr>
        <w:t xml:space="preserve"> appear</w:t>
      </w:r>
      <w:del w:id="193" w:author="Author" w:date="2021-02-07T13:38:00Z">
        <w:r w:rsidRPr="0041604F" w:rsidDel="001255F6">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in both English and Chinese lists, references to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u w:val="single"/>
        </w:rPr>
        <w:t>购物</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(shopping)'' are more common in the Chinese lists across hotels of 15</w:t>
      </w:r>
      <w:ins w:id="194" w:author="Author" w:date="2021-02-07T03:28:00Z">
        <w:r w:rsidR="00B75E68">
          <w:rPr>
            <w:rFonts w:ascii="Courier New" w:eastAsia="Times New Roman" w:hAnsi="Courier New" w:cs="Courier New"/>
            <w:color w:val="000000"/>
            <w:sz w:val="20"/>
            <w:szCs w:val="20"/>
          </w:rPr>
          <w:t> </w:t>
        </w:r>
      </w:ins>
      <w:del w:id="195" w:author="Author" w:date="2021-02-07T03:28:00Z">
        <w:r w:rsidRPr="0041604F" w:rsidDel="00B75E68">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to 200</w:t>
      </w:r>
      <w:ins w:id="196" w:author="Author" w:date="2021-02-07T03:28:00Z">
        <w:r w:rsidR="00B75E68">
          <w:rPr>
            <w:rFonts w:ascii="Courier New" w:eastAsia="Times New Roman" w:hAnsi="Courier New" w:cs="Courier New"/>
            <w:color w:val="000000"/>
            <w:sz w:val="20"/>
            <w:szCs w:val="20"/>
          </w:rPr>
          <w:t> </w:t>
        </w:r>
      </w:ins>
      <w:del w:id="197" w:author="Author" w:date="2021-02-07T03:28:00Z">
        <w:r w:rsidRPr="0041604F" w:rsidDel="00B75E68">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Meanwhile, the term ``shopping'' </w:t>
      </w:r>
      <w:del w:id="198" w:author="Author" w:date="2021-02-07T13:39:00Z">
        <w:r w:rsidRPr="0041604F" w:rsidDel="001255F6">
          <w:rPr>
            <w:rFonts w:ascii="Courier New" w:eastAsia="Times New Roman" w:hAnsi="Courier New" w:cs="Courier New"/>
            <w:color w:val="000000"/>
            <w:sz w:val="20"/>
            <w:szCs w:val="20"/>
          </w:rPr>
          <w:delText xml:space="preserve">only appears </w:delText>
        </w:r>
      </w:del>
      <w:ins w:id="199" w:author="Author" w:date="2021-02-07T13:39:00Z">
        <w:r w:rsidR="001255F6" w:rsidRPr="0041604F">
          <w:rPr>
            <w:rFonts w:ascii="Courier New" w:eastAsia="Times New Roman" w:hAnsi="Courier New" w:cs="Courier New"/>
            <w:color w:val="000000"/>
            <w:sz w:val="20"/>
            <w:szCs w:val="20"/>
          </w:rPr>
          <w:t>appear</w:t>
        </w:r>
        <w:r w:rsidR="001255F6">
          <w:rPr>
            <w:rFonts w:ascii="Courier New" w:eastAsia="Times New Roman" w:hAnsi="Courier New" w:cs="Courier New"/>
            <w:color w:val="000000"/>
            <w:sz w:val="20"/>
            <w:szCs w:val="20"/>
          </w:rPr>
          <w:t>ed solely</w:t>
        </w:r>
        <w:r w:rsidR="001255F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in the </w:t>
      </w:r>
      <w:ins w:id="200" w:author="Author" w:date="2021-02-11T12:23:00Z">
        <w:r w:rsidR="00B11637" w:rsidRPr="0041604F">
          <w:rPr>
            <w:rFonts w:ascii="Courier New" w:eastAsia="Times New Roman" w:hAnsi="Courier New" w:cs="Courier New"/>
            <w:color w:val="000000"/>
            <w:sz w:val="20"/>
            <w:szCs w:val="20"/>
          </w:rPr>
          <w:t xml:space="preserve">top 10 positive keywords list for </w:t>
        </w:r>
        <w:commentRangeStart w:id="201"/>
        <w:r w:rsidR="00B11637" w:rsidRPr="0041604F">
          <w:rPr>
            <w:rFonts w:ascii="Courier New" w:eastAsia="Times New Roman" w:hAnsi="Courier New" w:cs="Courier New"/>
            <w:color w:val="000000"/>
            <w:sz w:val="20"/>
            <w:szCs w:val="20"/>
          </w:rPr>
          <w:t>English</w:t>
        </w:r>
        <w:r w:rsidR="00B11637">
          <w:rPr>
            <w:rFonts w:ascii="Courier New" w:eastAsia="Times New Roman" w:hAnsi="Courier New" w:cs="Courier New"/>
            <w:color w:val="000000"/>
            <w:sz w:val="20"/>
            <w:szCs w:val="20"/>
          </w:rPr>
          <w:t xml:space="preserve"> </w:t>
        </w:r>
        <w:r w:rsidR="00B11637" w:rsidRPr="0041604F">
          <w:rPr>
            <w:rFonts w:ascii="Courier New" w:eastAsia="Times New Roman" w:hAnsi="Courier New" w:cs="Courier New"/>
            <w:color w:val="000000"/>
            <w:sz w:val="20"/>
            <w:szCs w:val="20"/>
          </w:rPr>
          <w:t>speakers</w:t>
        </w:r>
        <w:commentRangeEnd w:id="201"/>
        <w:r w:rsidR="00B11637">
          <w:rPr>
            <w:rStyle w:val="CommentReference"/>
          </w:rPr>
          <w:commentReference w:id="201"/>
        </w:r>
        <w:r w:rsidR="00B11637">
          <w:rPr>
            <w:rFonts w:ascii="Courier New" w:eastAsia="Times New Roman" w:hAnsi="Courier New" w:cs="Courier New"/>
            <w:color w:val="000000"/>
            <w:sz w:val="20"/>
            <w:szCs w:val="20"/>
          </w:rPr>
          <w:t xml:space="preserve"> who stayed in rooms priced </w:t>
        </w:r>
      </w:ins>
      <w:r w:rsidRPr="0041604F">
        <w:rPr>
          <w:rFonts w:ascii="Courier New" w:eastAsia="Times New Roman" w:hAnsi="Courier New" w:cs="Courier New"/>
          <w:color w:val="000000"/>
          <w:sz w:val="20"/>
          <w:szCs w:val="20"/>
        </w:rPr>
        <w:t>20</w:t>
      </w:r>
      <w:ins w:id="202" w:author="Author" w:date="2021-02-07T03:29:00Z">
        <w:r w:rsidR="00B75E68">
          <w:rPr>
            <w:rFonts w:ascii="Courier New" w:eastAsia="Times New Roman" w:hAnsi="Courier New" w:cs="Courier New"/>
            <w:color w:val="000000"/>
            <w:sz w:val="20"/>
            <w:szCs w:val="20"/>
          </w:rPr>
          <w:t> </w:t>
        </w:r>
      </w:ins>
      <w:del w:id="203" w:author="Author" w:date="2021-02-07T03:29:00Z">
        <w:r w:rsidRPr="0041604F" w:rsidDel="00B75E68">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w:t>
      </w:r>
      <w:ins w:id="204" w:author="Author" w:date="2021-02-07T13:40:00Z">
        <w:r w:rsidR="001255F6">
          <w:rPr>
            <w:rFonts w:ascii="Courier New" w:eastAsia="Times New Roman" w:hAnsi="Courier New" w:cs="Courier New"/>
            <w:color w:val="000000"/>
            <w:sz w:val="20"/>
            <w:szCs w:val="20"/>
          </w:rPr>
          <w:t>–</w:t>
        </w:r>
      </w:ins>
      <w:del w:id="205" w:author="Author" w:date="2021-02-07T13:40:00Z">
        <w:r w:rsidRPr="0041604F" w:rsidDel="001255F6">
          <w:rPr>
            <w:rFonts w:ascii="Courier New" w:eastAsia="Times New Roman" w:hAnsi="Courier New" w:cs="Courier New"/>
            <w:color w:val="000000"/>
            <w:sz w:val="20"/>
            <w:szCs w:val="20"/>
          </w:rPr>
          <w:delText xml:space="preserve"> to </w:delText>
        </w:r>
      </w:del>
      <w:r w:rsidRPr="0041604F">
        <w:rPr>
          <w:rFonts w:ascii="Courier New" w:eastAsia="Times New Roman" w:hAnsi="Courier New" w:cs="Courier New"/>
          <w:color w:val="000000"/>
          <w:sz w:val="20"/>
          <w:szCs w:val="20"/>
        </w:rPr>
        <w:t>30</w:t>
      </w:r>
      <w:ins w:id="206" w:author="Author" w:date="2021-02-07T03:29:00Z">
        <w:r w:rsidR="00B75E68">
          <w:rPr>
            <w:rFonts w:ascii="Courier New" w:eastAsia="Times New Roman" w:hAnsi="Courier New" w:cs="Courier New"/>
            <w:color w:val="000000"/>
            <w:sz w:val="20"/>
            <w:szCs w:val="20"/>
          </w:rPr>
          <w:t> </w:t>
        </w:r>
      </w:ins>
      <w:del w:id="207" w:author="Author" w:date="2021-02-07T03:29:00Z">
        <w:r w:rsidRPr="0041604F" w:rsidDel="00B75E68">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per night</w:t>
      </w:r>
      <w:del w:id="208" w:author="Author" w:date="2021-02-11T12:23:00Z">
        <w:r w:rsidRPr="0041604F" w:rsidDel="00B11637">
          <w:rPr>
            <w:rFonts w:ascii="Courier New" w:eastAsia="Times New Roman" w:hAnsi="Courier New" w:cs="Courier New"/>
            <w:color w:val="000000"/>
            <w:sz w:val="20"/>
            <w:szCs w:val="20"/>
          </w:rPr>
          <w:delText xml:space="preserve"> top 10 positive keywords list for English</w:delText>
        </w:r>
      </w:del>
      <w:del w:id="209" w:author="Author" w:date="2021-02-07T04:10:00Z">
        <w:r w:rsidRPr="0041604F" w:rsidDel="00CA153B">
          <w:rPr>
            <w:rFonts w:ascii="Courier New" w:eastAsia="Times New Roman" w:hAnsi="Courier New" w:cs="Courier New"/>
            <w:color w:val="000000"/>
            <w:sz w:val="20"/>
            <w:szCs w:val="20"/>
          </w:rPr>
          <w:delText>-</w:delText>
        </w:r>
      </w:del>
      <w:del w:id="210" w:author="Author" w:date="2021-02-11T12:23:00Z">
        <w:r w:rsidRPr="0041604F" w:rsidDel="00B11637">
          <w:rPr>
            <w:rFonts w:ascii="Courier New" w:eastAsia="Times New Roman" w:hAnsi="Courier New" w:cs="Courier New"/>
            <w:color w:val="000000"/>
            <w:sz w:val="20"/>
            <w:szCs w:val="20"/>
          </w:rPr>
          <w:delText>speakers</w:delText>
        </w:r>
      </w:del>
      <w:r w:rsidRPr="0041604F">
        <w:rPr>
          <w:rFonts w:ascii="Courier New" w:eastAsia="Times New Roman" w:hAnsi="Courier New" w:cs="Courier New"/>
          <w:color w:val="000000"/>
          <w:sz w:val="20"/>
          <w:szCs w:val="20"/>
        </w:rPr>
        <w:t>.</w:t>
      </w:r>
    </w:p>
    <w:p w14:paraId="5386CC2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51DDC9" w14:textId="44FF00D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ins w:id="211" w:author="Author" w:date="2021-02-11T12:24:00Z">
        <w:r w:rsidR="00B11637">
          <w:rPr>
            <w:rFonts w:ascii="Courier New" w:eastAsia="Times New Roman" w:hAnsi="Courier New" w:cs="Courier New"/>
            <w:color w:val="000000"/>
            <w:sz w:val="20"/>
            <w:szCs w:val="20"/>
          </w:rPr>
          <w:t>For</w:t>
        </w:r>
      </w:ins>
      <w:del w:id="212" w:author="Author" w:date="2021-02-11T12:24:00Z">
        <w:r w:rsidRPr="0041604F" w:rsidDel="00B11637">
          <w:rPr>
            <w:rFonts w:ascii="Courier New" w:eastAsia="Times New Roman" w:hAnsi="Courier New" w:cs="Courier New"/>
            <w:color w:val="000000"/>
            <w:sz w:val="20"/>
            <w:szCs w:val="20"/>
          </w:rPr>
          <w:delText>I</w:delText>
        </w:r>
      </w:del>
      <w:del w:id="213" w:author="Author" w:date="2021-02-11T12:23:00Z">
        <w:r w:rsidRPr="0041604F" w:rsidDel="00B11637">
          <w:rPr>
            <w:rFonts w:ascii="Courier New" w:eastAsia="Times New Roman" w:hAnsi="Courier New" w:cs="Courier New"/>
            <w:color w:val="000000"/>
            <w:sz w:val="20"/>
            <w:szCs w:val="20"/>
          </w:rPr>
          <w:delText>n our</w:delText>
        </w:r>
      </w:del>
      <w:r w:rsidRPr="0041604F">
        <w:rPr>
          <w:rFonts w:ascii="Courier New" w:eastAsia="Times New Roman" w:hAnsi="Courier New" w:cs="Courier New"/>
          <w:color w:val="000000"/>
          <w:sz w:val="20"/>
          <w:szCs w:val="20"/>
        </w:rPr>
        <w:t xml:space="preserve"> research questions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hard_soft</w:t>
      </w:r>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hard_soft_diff</w:t>
      </w:r>
      <w:r w:rsidRPr="0041604F">
        <w:rPr>
          <w:rFonts w:ascii="Courier New" w:eastAsia="Times New Roman" w:hAnsi="Courier New" w:cs="Courier New"/>
          <w:color w:val="000000"/>
          <w:sz w:val="20"/>
          <w:szCs w:val="20"/>
        </w:rPr>
        <w:t xml:space="preserve">}, we </w:t>
      </w:r>
      <w:del w:id="214" w:author="Author" w:date="2021-02-11T12:24:00Z">
        <w:r w:rsidRPr="0041604F" w:rsidDel="00B11637">
          <w:rPr>
            <w:rFonts w:ascii="Courier New" w:eastAsia="Times New Roman" w:hAnsi="Courier New" w:cs="Courier New"/>
            <w:color w:val="000000"/>
            <w:sz w:val="20"/>
            <w:szCs w:val="20"/>
          </w:rPr>
          <w:delText xml:space="preserve">ponder </w:delText>
        </w:r>
      </w:del>
      <w:ins w:id="215" w:author="Author" w:date="2021-02-11T12:24:00Z">
        <w:r w:rsidR="00B11637">
          <w:rPr>
            <w:rFonts w:ascii="Courier New" w:eastAsia="Times New Roman" w:hAnsi="Courier New" w:cs="Courier New"/>
            <w:color w:val="000000"/>
            <w:sz w:val="20"/>
            <w:szCs w:val="20"/>
          </w:rPr>
          <w:t>considered</w:t>
        </w:r>
        <w:r w:rsidR="00B1163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how customers of both cultural backgrounds evaluate</w:t>
      </w:r>
      <w:ins w:id="216" w:author="Author" w:date="2021-02-07T13:45:00Z">
        <w:r w:rsidR="001A7182">
          <w:rPr>
            <w:rFonts w:ascii="Courier New" w:eastAsia="Times New Roman" w:hAnsi="Courier New" w:cs="Courier New"/>
            <w:color w:val="000000"/>
            <w:sz w:val="20"/>
            <w:szCs w:val="20"/>
          </w:rPr>
          <w:t>d</w:t>
        </w:r>
      </w:ins>
      <w:r w:rsidRPr="0041604F">
        <w:rPr>
          <w:rFonts w:ascii="Courier New" w:eastAsia="Times New Roman" w:hAnsi="Courier New" w:cs="Courier New"/>
          <w:color w:val="000000"/>
          <w:sz w:val="20"/>
          <w:szCs w:val="20"/>
        </w:rPr>
        <w:t xml:space="preserve"> </w:t>
      </w:r>
      <w:commentRangeStart w:id="217"/>
      <w:ins w:id="218" w:author="Author" w:date="2021-02-07T13:42:00Z">
        <w:r w:rsidR="001255F6">
          <w:rPr>
            <w:rFonts w:ascii="Courier New" w:eastAsia="Times New Roman" w:hAnsi="Courier New" w:cs="Courier New"/>
            <w:color w:val="000000"/>
            <w:sz w:val="20"/>
            <w:szCs w:val="20"/>
          </w:rPr>
          <w:t xml:space="preserve">the </w:t>
        </w:r>
        <w:commentRangeEnd w:id="217"/>
        <w:r w:rsidR="001255F6">
          <w:rPr>
            <w:rStyle w:val="CommentReference"/>
          </w:rPr>
          <w:commentReference w:id="217"/>
        </w:r>
      </w:ins>
      <w:r w:rsidRPr="0041604F">
        <w:rPr>
          <w:rFonts w:ascii="Courier New" w:eastAsia="Times New Roman" w:hAnsi="Courier New" w:cs="Courier New"/>
          <w:color w:val="000000"/>
          <w:sz w:val="20"/>
          <w:szCs w:val="20"/>
        </w:rPr>
        <w:t xml:space="preserve">hard and soft attributes of </w:t>
      </w:r>
      <w:del w:id="219" w:author="Author" w:date="2021-02-07T13:42:00Z">
        <w:r w:rsidRPr="0041604F" w:rsidDel="001255F6">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hotel</w:t>
      </w:r>
      <w:ins w:id="220" w:author="Author" w:date="2021-02-07T13:42:00Z">
        <w:r w:rsidR="001255F6">
          <w:rPr>
            <w:rFonts w:ascii="Courier New" w:eastAsia="Times New Roman" w:hAnsi="Courier New" w:cs="Courier New"/>
            <w:color w:val="000000"/>
            <w:sz w:val="20"/>
            <w:szCs w:val="20"/>
          </w:rPr>
          <w:t>s</w:t>
        </w:r>
      </w:ins>
      <w:del w:id="221" w:author="Author" w:date="2021-02-07T13:43:00Z">
        <w:r w:rsidRPr="0041604F" w:rsidDel="001322F2">
          <w:rPr>
            <w:rFonts w:ascii="Courier New" w:eastAsia="Times New Roman" w:hAnsi="Courier New" w:cs="Courier New"/>
            <w:color w:val="000000"/>
            <w:sz w:val="20"/>
            <w:szCs w:val="20"/>
          </w:rPr>
          <w:delText xml:space="preserve"> and how they differ in those evaluations</w:delText>
        </w:r>
      </w:del>
      <w:r w:rsidRPr="0041604F">
        <w:rPr>
          <w:rFonts w:ascii="Courier New" w:eastAsia="Times New Roman" w:hAnsi="Courier New" w:cs="Courier New"/>
          <w:color w:val="000000"/>
          <w:sz w:val="20"/>
          <w:szCs w:val="20"/>
        </w:rPr>
        <w:t>. Here</w:t>
      </w:r>
      <w:commentRangeStart w:id="222"/>
      <w:ins w:id="223" w:author="Author" w:date="2021-02-07T13:48:00Z">
        <w:r w:rsidR="001A7182">
          <w:rPr>
            <w:rFonts w:ascii="Courier New" w:eastAsia="Times New Roman" w:hAnsi="Courier New" w:cs="Courier New"/>
            <w:color w:val="000000"/>
            <w:sz w:val="20"/>
            <w:szCs w:val="20"/>
          </w:rPr>
          <w:t>,</w:t>
        </w:r>
        <w:commentRangeEnd w:id="222"/>
        <w:r w:rsidR="001A7182">
          <w:rPr>
            <w:rStyle w:val="CommentReference"/>
          </w:rPr>
          <w:commentReference w:id="222"/>
        </w:r>
      </w:ins>
      <w:r w:rsidRPr="0041604F">
        <w:rPr>
          <w:rFonts w:ascii="Courier New" w:eastAsia="Times New Roman" w:hAnsi="Courier New" w:cs="Courier New"/>
          <w:color w:val="000000"/>
          <w:sz w:val="20"/>
          <w:szCs w:val="20"/>
        </w:rPr>
        <w:t xml:space="preserve"> we define hard attributes as those </w:t>
      </w:r>
      <w:del w:id="224" w:author="Author" w:date="2021-02-07T13:55:00Z">
        <w:r w:rsidRPr="0041604F" w:rsidDel="009E36C9">
          <w:rPr>
            <w:rFonts w:ascii="Courier New" w:eastAsia="Times New Roman" w:hAnsi="Courier New" w:cs="Courier New"/>
            <w:color w:val="000000"/>
            <w:sz w:val="20"/>
            <w:szCs w:val="20"/>
          </w:rPr>
          <w:delText xml:space="preserve">relating </w:delText>
        </w:r>
      </w:del>
      <w:ins w:id="225" w:author="Author" w:date="2021-02-07T13:55:00Z">
        <w:r w:rsidR="009E36C9" w:rsidRPr="0041604F">
          <w:rPr>
            <w:rFonts w:ascii="Courier New" w:eastAsia="Times New Roman" w:hAnsi="Courier New" w:cs="Courier New"/>
            <w:color w:val="000000"/>
            <w:sz w:val="20"/>
            <w:szCs w:val="20"/>
          </w:rPr>
          <w:t>relat</w:t>
        </w:r>
        <w:r w:rsidR="009E36C9">
          <w:rPr>
            <w:rFonts w:ascii="Courier New" w:eastAsia="Times New Roman" w:hAnsi="Courier New" w:cs="Courier New"/>
            <w:color w:val="000000"/>
            <w:sz w:val="20"/>
            <w:szCs w:val="20"/>
          </w:rPr>
          <w:t>ed</w:t>
        </w:r>
        <w:r w:rsidR="009E36C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the hotel's physical, structural, or environmental aspects. These are often impossible or impractical to change by the hotel management and staff, such as facilities, infrastructure, </w:t>
      </w:r>
      <w:del w:id="226" w:author="Author" w:date="2021-02-07T13:57:00Z">
        <w:r w:rsidRPr="0041604F" w:rsidDel="001E60E4">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surroundings, view, </w:t>
      </w:r>
      <w:del w:id="227" w:author="Author" w:date="2021-02-07T13:57:00Z">
        <w:r w:rsidRPr="0041604F" w:rsidDel="001E60E4">
          <w:rPr>
            <w:rFonts w:ascii="Courier New" w:eastAsia="Times New Roman" w:hAnsi="Courier New" w:cs="Courier New"/>
            <w:color w:val="000000"/>
            <w:sz w:val="20"/>
            <w:szCs w:val="20"/>
          </w:rPr>
          <w:delText xml:space="preserve">or </w:delText>
        </w:r>
      </w:del>
      <w:ins w:id="228" w:author="Author" w:date="2021-02-07T13:57:00Z">
        <w:r w:rsidR="001E60E4">
          <w:rPr>
            <w:rFonts w:ascii="Courier New" w:eastAsia="Times New Roman" w:hAnsi="Courier New" w:cs="Courier New"/>
            <w:color w:val="000000"/>
            <w:sz w:val="20"/>
            <w:szCs w:val="20"/>
          </w:rPr>
          <w:t>and</w:t>
        </w:r>
        <w:r w:rsidR="001E60E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location convenience. </w:t>
      </w:r>
      <w:ins w:id="229" w:author="Author" w:date="2021-02-11T12:24:00Z">
        <w:r w:rsidR="00B11637">
          <w:rPr>
            <w:rFonts w:ascii="Courier New" w:eastAsia="Times New Roman" w:hAnsi="Courier New" w:cs="Courier New"/>
            <w:color w:val="000000"/>
            <w:sz w:val="20"/>
            <w:szCs w:val="20"/>
          </w:rPr>
          <w:t xml:space="preserve">In </w:t>
        </w:r>
      </w:ins>
      <w:ins w:id="230" w:author="Author" w:date="2021-02-11T12:25:00Z">
        <w:r w:rsidR="00B11637">
          <w:rPr>
            <w:rFonts w:ascii="Courier New" w:eastAsia="Times New Roman" w:hAnsi="Courier New" w:cs="Courier New"/>
            <w:color w:val="000000"/>
            <w:sz w:val="20"/>
            <w:szCs w:val="20"/>
          </w:rPr>
          <w:t>contrast</w:t>
        </w:r>
      </w:ins>
      <w:del w:id="231" w:author="Author" w:date="2021-02-11T12:24:00Z">
        <w:r w:rsidRPr="0041604F" w:rsidDel="00B11637">
          <w:rPr>
            <w:rFonts w:ascii="Courier New" w:eastAsia="Times New Roman" w:hAnsi="Courier New" w:cs="Courier New"/>
            <w:color w:val="000000"/>
            <w:sz w:val="20"/>
            <w:szCs w:val="20"/>
          </w:rPr>
          <w:delText>On the other hand</w:delText>
        </w:r>
      </w:del>
      <w:r w:rsidRPr="0041604F">
        <w:rPr>
          <w:rFonts w:ascii="Courier New" w:eastAsia="Times New Roman" w:hAnsi="Courier New" w:cs="Courier New"/>
          <w:color w:val="000000"/>
          <w:sz w:val="20"/>
          <w:szCs w:val="20"/>
        </w:rPr>
        <w:t xml:space="preserve">, hotel staff and management can change soft attributes, for example, by improving the hotel's services via training or hiring specialized staff, improving the quantity or quality of amenities, </w:t>
      </w:r>
      <w:r w:rsidRPr="0041604F">
        <w:rPr>
          <w:rFonts w:ascii="Courier New" w:eastAsia="Times New Roman" w:hAnsi="Courier New" w:cs="Courier New"/>
          <w:color w:val="000000"/>
          <w:sz w:val="20"/>
          <w:szCs w:val="20"/>
          <w:u w:val="single"/>
        </w:rPr>
        <w:t>bedsheets</w:t>
      </w:r>
      <w:r w:rsidRPr="0041604F">
        <w:rPr>
          <w:rFonts w:ascii="Courier New" w:eastAsia="Times New Roman" w:hAnsi="Courier New" w:cs="Courier New"/>
          <w:color w:val="000000"/>
          <w:sz w:val="20"/>
          <w:szCs w:val="20"/>
        </w:rPr>
        <w:t xml:space="preserve">, or general cleanliness. Our study </w:t>
      </w:r>
      <w:del w:id="232" w:author="Author" w:date="2021-02-07T13:59:00Z">
        <w:r w:rsidRPr="0041604F" w:rsidDel="001E60E4">
          <w:rPr>
            <w:rFonts w:ascii="Courier New" w:eastAsia="Times New Roman" w:hAnsi="Courier New" w:cs="Courier New"/>
            <w:color w:val="000000"/>
            <w:sz w:val="20"/>
            <w:szCs w:val="20"/>
          </w:rPr>
          <w:delText xml:space="preserve">found </w:delText>
        </w:r>
      </w:del>
      <w:ins w:id="233" w:author="Author" w:date="2021-02-07T13:59:00Z">
        <w:r w:rsidR="001E60E4">
          <w:rPr>
            <w:rFonts w:ascii="Courier New" w:eastAsia="Times New Roman" w:hAnsi="Courier New" w:cs="Courier New"/>
            <w:color w:val="000000"/>
            <w:sz w:val="20"/>
            <w:szCs w:val="20"/>
          </w:rPr>
          <w:t>discovered</w:t>
        </w:r>
        <w:r w:rsidR="001E60E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Chinese tourists </w:t>
      </w:r>
      <w:commentRangeStart w:id="234"/>
      <w:del w:id="235" w:author="Author" w:date="2021-02-07T14:27:00Z">
        <w:r w:rsidRPr="0041604F" w:rsidDel="002F2102">
          <w:rPr>
            <w:rFonts w:ascii="Courier New" w:eastAsia="Times New Roman" w:hAnsi="Courier New" w:cs="Courier New"/>
            <w:color w:val="000000"/>
            <w:sz w:val="20"/>
            <w:szCs w:val="20"/>
          </w:rPr>
          <w:delText>are mostly positively reacting more</w:delText>
        </w:r>
      </w:del>
      <w:ins w:id="236" w:author="Author" w:date="2021-02-07T14:27:00Z">
        <w:r w:rsidR="002F2102">
          <w:rPr>
            <w:rFonts w:ascii="Courier New" w:eastAsia="Times New Roman" w:hAnsi="Courier New" w:cs="Courier New"/>
            <w:color w:val="000000"/>
            <w:sz w:val="20"/>
            <w:szCs w:val="20"/>
          </w:rPr>
          <w:t>attached more importance</w:t>
        </w:r>
      </w:ins>
      <w:commentRangeEnd w:id="234"/>
      <w:ins w:id="237" w:author="Author" w:date="2021-02-07T14:28:00Z">
        <w:r w:rsidR="00A51F1E">
          <w:rPr>
            <w:rStyle w:val="CommentReference"/>
          </w:rPr>
          <w:commentReference w:id="234"/>
        </w:r>
      </w:ins>
      <w:r w:rsidRPr="0041604F">
        <w:rPr>
          <w:rFonts w:ascii="Courier New" w:eastAsia="Times New Roman" w:hAnsi="Courier New" w:cs="Courier New"/>
          <w:color w:val="000000"/>
          <w:sz w:val="20"/>
          <w:szCs w:val="20"/>
        </w:rPr>
        <w:t xml:space="preserve"> to the hotel's hard attributes</w:t>
      </w:r>
      <w:del w:id="238" w:author="Author" w:date="2021-02-07T19:57:00Z">
        <w:r w:rsidRPr="0041604F" w:rsidDel="005C465A">
          <w:rPr>
            <w:rFonts w:ascii="Courier New" w:eastAsia="Times New Roman" w:hAnsi="Courier New" w:cs="Courier New"/>
            <w:color w:val="000000"/>
            <w:sz w:val="20"/>
            <w:szCs w:val="20"/>
          </w:rPr>
          <w:delText>.</w:delText>
        </w:r>
      </w:del>
      <w:ins w:id="239" w:author="Author" w:date="2021-02-07T19:57:00Z">
        <w:r w:rsidR="005C465A">
          <w:rPr>
            <w:rFonts w:ascii="Courier New" w:eastAsia="Times New Roman" w:hAnsi="Courier New" w:cs="Courier New"/>
            <w:color w:val="000000"/>
            <w:sz w:val="20"/>
            <w:szCs w:val="20"/>
          </w:rPr>
          <w:t>, with a tendency of</w:t>
        </w:r>
      </w:ins>
      <w:r w:rsidRPr="0041604F">
        <w:rPr>
          <w:rFonts w:ascii="Courier New" w:eastAsia="Times New Roman" w:hAnsi="Courier New" w:cs="Courier New"/>
          <w:color w:val="000000"/>
          <w:sz w:val="20"/>
          <w:szCs w:val="20"/>
        </w:rPr>
        <w:t xml:space="preserve"> </w:t>
      </w:r>
      <w:del w:id="240" w:author="Author" w:date="2021-02-07T19:57:00Z">
        <w:r w:rsidRPr="0041604F" w:rsidDel="005C465A">
          <w:rPr>
            <w:rFonts w:ascii="Courier New" w:eastAsia="Times New Roman" w:hAnsi="Courier New" w:cs="Courier New"/>
            <w:color w:val="000000"/>
            <w:sz w:val="20"/>
            <w:szCs w:val="20"/>
          </w:rPr>
          <w:delText xml:space="preserve">There </w:delText>
        </w:r>
      </w:del>
      <w:del w:id="241" w:author="Author" w:date="2021-02-07T19:41:00Z">
        <w:r w:rsidRPr="0041604F" w:rsidDel="009F0D4B">
          <w:rPr>
            <w:rFonts w:ascii="Courier New" w:eastAsia="Times New Roman" w:hAnsi="Courier New" w:cs="Courier New"/>
            <w:color w:val="000000"/>
            <w:sz w:val="20"/>
            <w:szCs w:val="20"/>
          </w:rPr>
          <w:delText xml:space="preserve">is </w:delText>
        </w:r>
      </w:del>
      <w:del w:id="242" w:author="Author" w:date="2021-02-07T19:57:00Z">
        <w:r w:rsidRPr="0041604F" w:rsidDel="005C465A">
          <w:rPr>
            <w:rFonts w:ascii="Courier New" w:eastAsia="Times New Roman" w:hAnsi="Courier New" w:cs="Courier New"/>
            <w:color w:val="000000"/>
            <w:sz w:val="20"/>
            <w:szCs w:val="20"/>
          </w:rPr>
          <w:delText>a slightly hard leaning (</w:delText>
        </w:r>
      </w:del>
      <w:commentRangeStart w:id="243"/>
      <w:r w:rsidRPr="0041604F">
        <w:rPr>
          <w:rFonts w:ascii="Courier New" w:eastAsia="Times New Roman" w:hAnsi="Courier New" w:cs="Courier New"/>
          <w:color w:val="000000"/>
          <w:sz w:val="20"/>
          <w:szCs w:val="20"/>
        </w:rPr>
        <w:t>53</w:t>
      </w:r>
      <w:ins w:id="244" w:author="Author" w:date="2021-02-07T03:29:00Z">
        <w:r w:rsidR="00B75E68">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w:t>
      </w:r>
      <w:commentRangeEnd w:id="243"/>
      <w:r w:rsidR="00B75E68">
        <w:rPr>
          <w:rStyle w:val="CommentReference"/>
        </w:rPr>
        <w:commentReference w:id="243"/>
      </w:r>
      <w:del w:id="245" w:author="Author" w:date="2021-02-07T19:57:00Z">
        <w:r w:rsidRPr="0041604F" w:rsidDel="005C465A">
          <w:rPr>
            <w:rFonts w:ascii="Courier New" w:eastAsia="Times New Roman" w:hAnsi="Courier New" w:cs="Courier New"/>
            <w:color w:val="000000"/>
            <w:sz w:val="20"/>
            <w:szCs w:val="20"/>
          </w:rPr>
          <w:delText>)</w:delText>
        </w:r>
      </w:del>
      <w:del w:id="246" w:author="Author" w:date="2021-02-07T19:58:00Z">
        <w:r w:rsidRPr="0041604F" w:rsidDel="005C465A">
          <w:rPr>
            <w:rFonts w:ascii="Courier New" w:eastAsia="Times New Roman" w:hAnsi="Courier New" w:cs="Courier New"/>
            <w:color w:val="000000"/>
            <w:sz w:val="20"/>
            <w:szCs w:val="20"/>
          </w:rPr>
          <w:delText xml:space="preserve"> concern with hard attributes in negative sentences</w:delText>
        </w:r>
      </w:del>
      <w:r w:rsidRPr="0041604F">
        <w:rPr>
          <w:rFonts w:ascii="Courier New" w:eastAsia="Times New Roman" w:hAnsi="Courier New" w:cs="Courier New"/>
          <w:color w:val="000000"/>
          <w:sz w:val="20"/>
          <w:szCs w:val="20"/>
        </w:rPr>
        <w:t xml:space="preserve">, albeit </w:t>
      </w:r>
      <w:del w:id="247" w:author="Author" w:date="2021-02-07T19:58:00Z">
        <w:r w:rsidRPr="0041604F" w:rsidDel="005C465A">
          <w:rPr>
            <w:rFonts w:ascii="Courier New" w:eastAsia="Times New Roman" w:hAnsi="Courier New" w:cs="Courier New"/>
            <w:color w:val="000000"/>
            <w:sz w:val="20"/>
            <w:szCs w:val="20"/>
          </w:rPr>
          <w:delText xml:space="preserve">this is </w:delText>
        </w:r>
      </w:del>
      <w:r w:rsidRPr="0041604F">
        <w:rPr>
          <w:rFonts w:ascii="Courier New" w:eastAsia="Times New Roman" w:hAnsi="Courier New" w:cs="Courier New"/>
          <w:color w:val="000000"/>
          <w:sz w:val="20"/>
          <w:szCs w:val="20"/>
        </w:rPr>
        <w:t xml:space="preserve">more uniform than the positive evaluations. English-speaking tourists, on the other hand, </w:t>
      </w:r>
      <w:del w:id="248" w:author="Author" w:date="2021-02-07T19:58:00Z">
        <w:r w:rsidRPr="0041604F" w:rsidDel="00F47226">
          <w:rPr>
            <w:rFonts w:ascii="Courier New" w:eastAsia="Times New Roman" w:hAnsi="Courier New" w:cs="Courier New"/>
            <w:color w:val="000000"/>
            <w:sz w:val="20"/>
            <w:szCs w:val="20"/>
          </w:rPr>
          <w:delText xml:space="preserve">are </w:delText>
        </w:r>
      </w:del>
      <w:ins w:id="249" w:author="Author" w:date="2021-02-07T19:58:00Z">
        <w:r w:rsidR="00F47226">
          <w:rPr>
            <w:rFonts w:ascii="Courier New" w:eastAsia="Times New Roman" w:hAnsi="Courier New" w:cs="Courier New"/>
            <w:color w:val="000000"/>
            <w:sz w:val="20"/>
            <w:szCs w:val="20"/>
          </w:rPr>
          <w:t>we</w:t>
        </w:r>
        <w:r w:rsidR="00F47226" w:rsidRPr="0041604F">
          <w:rPr>
            <w:rFonts w:ascii="Courier New" w:eastAsia="Times New Roman" w:hAnsi="Courier New" w:cs="Courier New"/>
            <w:color w:val="000000"/>
            <w:sz w:val="20"/>
            <w:szCs w:val="20"/>
          </w:rPr>
          <w:t xml:space="preserve">re </w:t>
        </w:r>
      </w:ins>
      <w:del w:id="250" w:author="Author" w:date="2021-02-07T20:01:00Z">
        <w:r w:rsidRPr="0041604F" w:rsidDel="00F47226">
          <w:rPr>
            <w:rFonts w:ascii="Courier New" w:eastAsia="Times New Roman" w:hAnsi="Courier New" w:cs="Courier New"/>
            <w:color w:val="000000"/>
            <w:sz w:val="20"/>
            <w:szCs w:val="20"/>
          </w:rPr>
          <w:delText xml:space="preserve">both positively and negatively </w:delText>
        </w:r>
      </w:del>
      <w:r w:rsidRPr="0041604F">
        <w:rPr>
          <w:rFonts w:ascii="Courier New" w:eastAsia="Times New Roman" w:hAnsi="Courier New" w:cs="Courier New"/>
          <w:color w:val="000000"/>
          <w:sz w:val="20"/>
          <w:szCs w:val="20"/>
        </w:rPr>
        <w:t>more responsive to soft attributes</w:t>
      </w:r>
      <w:ins w:id="251" w:author="Author" w:date="2021-02-07T20:01:00Z">
        <w:r w:rsidR="00F47226">
          <w:rPr>
            <w:rFonts w:ascii="Courier New" w:eastAsia="Times New Roman" w:hAnsi="Courier New" w:cs="Courier New"/>
            <w:color w:val="000000"/>
            <w:sz w:val="20"/>
            <w:szCs w:val="20"/>
          </w:rPr>
          <w:t>, either</w:t>
        </w:r>
        <w:r w:rsidR="00F47226" w:rsidRPr="0041604F">
          <w:rPr>
            <w:rFonts w:ascii="Courier New" w:eastAsia="Times New Roman" w:hAnsi="Courier New" w:cs="Courier New"/>
            <w:color w:val="000000"/>
            <w:sz w:val="20"/>
            <w:szCs w:val="20"/>
          </w:rPr>
          <w:t xml:space="preserve"> positively </w:t>
        </w:r>
        <w:r w:rsidR="00F47226">
          <w:rPr>
            <w:rFonts w:ascii="Courier New" w:eastAsia="Times New Roman" w:hAnsi="Courier New" w:cs="Courier New"/>
            <w:color w:val="000000"/>
            <w:sz w:val="20"/>
            <w:szCs w:val="20"/>
          </w:rPr>
          <w:t>or</w:t>
        </w:r>
        <w:r w:rsidR="00F47226" w:rsidRPr="0041604F">
          <w:rPr>
            <w:rFonts w:ascii="Courier New" w:eastAsia="Times New Roman" w:hAnsi="Courier New" w:cs="Courier New"/>
            <w:color w:val="000000"/>
            <w:sz w:val="20"/>
            <w:szCs w:val="20"/>
          </w:rPr>
          <w:t xml:space="preserve"> negatively</w:t>
        </w:r>
      </w:ins>
      <w:r w:rsidRPr="0041604F">
        <w:rPr>
          <w:rFonts w:ascii="Courier New" w:eastAsia="Times New Roman" w:hAnsi="Courier New" w:cs="Courier New"/>
          <w:color w:val="000000"/>
          <w:sz w:val="20"/>
          <w:szCs w:val="20"/>
        </w:rPr>
        <w:t xml:space="preserve">. In the case of negative keywords, </w:t>
      </w:r>
      <w:del w:id="252" w:author="Author" w:date="2021-02-07T19:59:00Z">
        <w:r w:rsidRPr="0041604F" w:rsidDel="00F47226">
          <w:rPr>
            <w:rFonts w:ascii="Courier New" w:eastAsia="Times New Roman" w:hAnsi="Courier New" w:cs="Courier New"/>
            <w:color w:val="000000"/>
            <w:sz w:val="20"/>
            <w:szCs w:val="20"/>
          </w:rPr>
          <w:delText>English-speaking tourists</w:delText>
        </w:r>
      </w:del>
      <w:ins w:id="253" w:author="Author" w:date="2021-02-07T19:59:00Z">
        <w:r w:rsidR="00F47226">
          <w:rPr>
            <w:rFonts w:ascii="Courier New" w:eastAsia="Times New Roman" w:hAnsi="Courier New" w:cs="Courier New"/>
            <w:color w:val="000000"/>
            <w:sz w:val="20"/>
            <w:szCs w:val="20"/>
          </w:rPr>
          <w:t>they</w:t>
        </w:r>
      </w:ins>
      <w:r w:rsidRPr="0041604F">
        <w:rPr>
          <w:rFonts w:ascii="Courier New" w:eastAsia="Times New Roman" w:hAnsi="Courier New" w:cs="Courier New"/>
          <w:color w:val="000000"/>
          <w:sz w:val="20"/>
          <w:szCs w:val="20"/>
        </w:rPr>
        <w:t xml:space="preserve"> </w:t>
      </w:r>
      <w:del w:id="254" w:author="Author" w:date="2021-02-07T20:00:00Z">
        <w:r w:rsidRPr="0041604F" w:rsidDel="00F47226">
          <w:rPr>
            <w:rFonts w:ascii="Courier New" w:eastAsia="Times New Roman" w:hAnsi="Courier New" w:cs="Courier New"/>
            <w:color w:val="000000"/>
            <w:sz w:val="20"/>
            <w:szCs w:val="20"/>
          </w:rPr>
          <w:delText xml:space="preserve">are </w:delText>
        </w:r>
      </w:del>
      <w:ins w:id="255" w:author="Author" w:date="2021-02-07T20:00:00Z">
        <w:r w:rsidR="00F47226">
          <w:rPr>
            <w:rFonts w:ascii="Courier New" w:eastAsia="Times New Roman" w:hAnsi="Courier New" w:cs="Courier New"/>
            <w:color w:val="000000"/>
            <w:sz w:val="20"/>
            <w:szCs w:val="20"/>
          </w:rPr>
          <w:t>we</w:t>
        </w:r>
        <w:r w:rsidR="00F47226" w:rsidRPr="0041604F">
          <w:rPr>
            <w:rFonts w:ascii="Courier New" w:eastAsia="Times New Roman" w:hAnsi="Courier New" w:cs="Courier New"/>
            <w:color w:val="000000"/>
            <w:sz w:val="20"/>
            <w:szCs w:val="20"/>
          </w:rPr>
          <w:t>re</w:t>
        </w:r>
      </w:ins>
      <w:del w:id="256" w:author="Author" w:date="2021-02-11T12:25:00Z">
        <w:r w:rsidRPr="0041604F" w:rsidDel="00B11637">
          <w:rPr>
            <w:rFonts w:ascii="Courier New" w:eastAsia="Times New Roman" w:hAnsi="Courier New" w:cs="Courier New"/>
            <w:color w:val="000000"/>
            <w:sz w:val="20"/>
            <w:szCs w:val="20"/>
          </w:rPr>
          <w:delText>overwhelmingly</w:delText>
        </w:r>
      </w:del>
      <w:r w:rsidRPr="0041604F">
        <w:rPr>
          <w:rFonts w:ascii="Courier New" w:eastAsia="Times New Roman" w:hAnsi="Courier New" w:cs="Courier New"/>
          <w:color w:val="000000"/>
          <w:sz w:val="20"/>
          <w:szCs w:val="20"/>
        </w:rPr>
        <w:t xml:space="preserve"> more concerned </w:t>
      </w:r>
      <w:del w:id="257" w:author="Author" w:date="2021-02-07T20:00:00Z">
        <w:r w:rsidRPr="0041604F" w:rsidDel="00F47226">
          <w:rPr>
            <w:rFonts w:ascii="Courier New" w:eastAsia="Times New Roman" w:hAnsi="Courier New" w:cs="Courier New"/>
            <w:color w:val="000000"/>
            <w:sz w:val="20"/>
            <w:szCs w:val="20"/>
          </w:rPr>
          <w:delText xml:space="preserve">with </w:delText>
        </w:r>
      </w:del>
      <w:ins w:id="258" w:author="Author" w:date="2021-02-07T20:00:00Z">
        <w:r w:rsidR="00F47226">
          <w:rPr>
            <w:rFonts w:ascii="Courier New" w:eastAsia="Times New Roman" w:hAnsi="Courier New" w:cs="Courier New"/>
            <w:color w:val="000000"/>
            <w:sz w:val="20"/>
            <w:szCs w:val="20"/>
          </w:rPr>
          <w:t>about</w:t>
        </w:r>
        <w:r w:rsidR="00F4722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 hotel's soft attributes</w:t>
      </w:r>
      <w:del w:id="259" w:author="Author" w:date="2021-02-07T20:00:00Z">
        <w:r w:rsidRPr="0041604F" w:rsidDel="00F47226">
          <w:rPr>
            <w:rFonts w:ascii="Courier New" w:eastAsia="Times New Roman" w:hAnsi="Courier New" w:cs="Courier New"/>
            <w:color w:val="000000"/>
            <w:sz w:val="20"/>
            <w:szCs w:val="20"/>
          </w:rPr>
          <w:delText xml:space="preserve"> dissatisfaction somehow</w:delText>
        </w:r>
      </w:del>
      <w:r w:rsidRPr="0041604F">
        <w:rPr>
          <w:rFonts w:ascii="Courier New" w:eastAsia="Times New Roman" w:hAnsi="Courier New" w:cs="Courier New"/>
          <w:color w:val="000000"/>
          <w:sz w:val="20"/>
          <w:szCs w:val="20"/>
        </w:rPr>
        <w:t>.</w:t>
      </w:r>
    </w:p>
    <w:p w14:paraId="60B6530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BA8FA" w14:textId="15B976B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One factor that both populations </w:t>
      </w:r>
      <w:del w:id="260" w:author="Author" w:date="2021-02-07T20:07:00Z">
        <w:r w:rsidRPr="0041604F" w:rsidDel="00647135">
          <w:rPr>
            <w:rFonts w:ascii="Courier New" w:eastAsia="Times New Roman" w:hAnsi="Courier New" w:cs="Courier New"/>
            <w:color w:val="000000"/>
            <w:sz w:val="20"/>
            <w:szCs w:val="20"/>
          </w:rPr>
          <w:delText xml:space="preserve">have </w:delText>
        </w:r>
      </w:del>
      <w:ins w:id="261" w:author="Author" w:date="2021-02-07T20:07:00Z">
        <w:r w:rsidR="00647135" w:rsidRPr="0041604F">
          <w:rPr>
            <w:rFonts w:ascii="Courier New" w:eastAsia="Times New Roman" w:hAnsi="Courier New" w:cs="Courier New"/>
            <w:color w:val="000000"/>
            <w:sz w:val="20"/>
            <w:szCs w:val="20"/>
          </w:rPr>
          <w:t>ha</w:t>
        </w:r>
        <w:r w:rsidR="00647135">
          <w:rPr>
            <w:rFonts w:ascii="Courier New" w:eastAsia="Times New Roman" w:hAnsi="Courier New" w:cs="Courier New"/>
            <w:color w:val="000000"/>
            <w:sz w:val="20"/>
            <w:szCs w:val="20"/>
          </w:rPr>
          <w:t>d</w:t>
        </w:r>
        <w:r w:rsidR="0064713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in common is</w:t>
      </w:r>
      <w:ins w:id="262" w:author="Author" w:date="2021-02-07T20:25:00Z">
        <w:r w:rsidR="00650822">
          <w:rPr>
            <w:rFonts w:ascii="Courier New" w:eastAsia="Times New Roman" w:hAnsi="Courier New" w:cs="Courier New"/>
            <w:color w:val="000000"/>
            <w:sz w:val="20"/>
            <w:szCs w:val="20"/>
          </w:rPr>
          <w:t xml:space="preserve"> that</w:t>
        </w:r>
      </w:ins>
      <w:r w:rsidRPr="0041604F">
        <w:rPr>
          <w:rFonts w:ascii="Courier New" w:eastAsia="Times New Roman" w:hAnsi="Courier New" w:cs="Courier New"/>
          <w:color w:val="000000"/>
          <w:sz w:val="20"/>
          <w:szCs w:val="20"/>
        </w:rPr>
        <w:t>, when perceiving the hotel negatively,</w:t>
      </w:r>
      <w:ins w:id="263" w:author="Author" w:date="2021-02-07T20:25:00Z">
        <w:r w:rsidR="00650822">
          <w:rPr>
            <w:rFonts w:ascii="Courier New" w:eastAsia="Times New Roman" w:hAnsi="Courier New" w:cs="Courier New"/>
            <w:color w:val="000000"/>
            <w:sz w:val="20"/>
            <w:szCs w:val="20"/>
          </w:rPr>
          <w:t xml:space="preserve"> the</w:t>
        </w:r>
      </w:ins>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老</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(old)</w:t>
      </w:r>
      <w:ins w:id="264"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265"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``dated</w:t>
      </w:r>
      <w:ins w:id="266"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267"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``outdated</w:t>
      </w:r>
      <w:ins w:id="268"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269"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or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u w:val="single"/>
        </w:rPr>
        <w:t>陈旧</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(obsolete)'' aspects of the room or the hotel </w:t>
      </w:r>
      <w:del w:id="270" w:author="Author" w:date="2021-02-07T20:26:00Z">
        <w:r w:rsidRPr="0041604F" w:rsidDel="00650822">
          <w:rPr>
            <w:rFonts w:ascii="Courier New" w:eastAsia="Times New Roman" w:hAnsi="Courier New" w:cs="Courier New"/>
            <w:color w:val="000000"/>
            <w:sz w:val="20"/>
            <w:szCs w:val="20"/>
          </w:rPr>
          <w:delText>are being</w:delText>
        </w:r>
      </w:del>
      <w:ins w:id="271" w:author="Author" w:date="2021-02-07T20:26:00Z">
        <w:r w:rsidR="00650822">
          <w:rPr>
            <w:rFonts w:ascii="Courier New" w:eastAsia="Times New Roman" w:hAnsi="Courier New" w:cs="Courier New"/>
            <w:color w:val="000000"/>
            <w:sz w:val="20"/>
            <w:szCs w:val="20"/>
          </w:rPr>
          <w:t>were</w:t>
        </w:r>
      </w:ins>
      <w:r w:rsidRPr="0041604F">
        <w:rPr>
          <w:rFonts w:ascii="Courier New" w:eastAsia="Times New Roman" w:hAnsi="Courier New" w:cs="Courier New"/>
          <w:color w:val="000000"/>
          <w:sz w:val="20"/>
          <w:szCs w:val="20"/>
        </w:rPr>
        <w:t xml:space="preserve"> </w:t>
      </w:r>
      <w:ins w:id="272" w:author="Author" w:date="2021-02-07T20:28:00Z">
        <w:r w:rsidR="00650822" w:rsidRPr="0041604F">
          <w:rPr>
            <w:rFonts w:ascii="Courier New" w:eastAsia="Times New Roman" w:hAnsi="Courier New" w:cs="Courier New"/>
            <w:color w:val="000000"/>
            <w:sz w:val="20"/>
            <w:szCs w:val="20"/>
          </w:rPr>
          <w:t xml:space="preserve">surprisingly </w:t>
        </w:r>
      </w:ins>
      <w:r w:rsidRPr="0041604F">
        <w:rPr>
          <w:rFonts w:ascii="Courier New" w:eastAsia="Times New Roman" w:hAnsi="Courier New" w:cs="Courier New"/>
          <w:color w:val="000000"/>
          <w:sz w:val="20"/>
          <w:szCs w:val="20"/>
        </w:rPr>
        <w:t>criticized across</w:t>
      </w:r>
      <w:del w:id="273" w:author="Author" w:date="2021-02-07T20:28:00Z">
        <w:r w:rsidRPr="0041604F" w:rsidDel="00650822">
          <w:rPr>
            <w:rFonts w:ascii="Courier New" w:eastAsia="Times New Roman" w:hAnsi="Courier New" w:cs="Courier New"/>
            <w:color w:val="000000"/>
            <w:sz w:val="20"/>
            <w:szCs w:val="20"/>
          </w:rPr>
          <w:delText>,</w:delText>
        </w:r>
        <w:r w:rsidRPr="0041604F" w:rsidDel="00D421EA">
          <w:rPr>
            <w:rFonts w:ascii="Courier New" w:eastAsia="Times New Roman" w:hAnsi="Courier New" w:cs="Courier New"/>
            <w:color w:val="000000"/>
            <w:sz w:val="20"/>
            <w:szCs w:val="20"/>
          </w:rPr>
          <w:delText xml:space="preserve"> </w:delText>
        </w:r>
        <w:r w:rsidRPr="0041604F" w:rsidDel="00650822">
          <w:rPr>
            <w:rFonts w:ascii="Courier New" w:eastAsia="Times New Roman" w:hAnsi="Courier New" w:cs="Courier New"/>
            <w:color w:val="000000"/>
            <w:sz w:val="20"/>
            <w:szCs w:val="20"/>
          </w:rPr>
          <w:delText>surprisingly,</w:delText>
        </w:r>
      </w:del>
      <w:r w:rsidRPr="0041604F">
        <w:rPr>
          <w:rFonts w:ascii="Courier New" w:eastAsia="Times New Roman" w:hAnsi="Courier New" w:cs="Courier New"/>
          <w:color w:val="000000"/>
          <w:sz w:val="20"/>
          <w:szCs w:val="20"/>
        </w:rPr>
        <w:t xml:space="preserve"> most price ranges. </w:t>
      </w:r>
      <w:ins w:id="274" w:author="Author" w:date="2021-02-07T20:30:00Z">
        <w:r w:rsidR="00B42B7E">
          <w:rPr>
            <w:rFonts w:ascii="Courier New" w:eastAsia="Times New Roman" w:hAnsi="Courier New" w:cs="Courier New"/>
            <w:color w:val="000000"/>
            <w:sz w:val="20"/>
            <w:szCs w:val="20"/>
          </w:rPr>
          <w:t>H</w:t>
        </w:r>
        <w:r w:rsidR="00B42B7E" w:rsidRPr="0041604F">
          <w:rPr>
            <w:rFonts w:ascii="Courier New" w:eastAsia="Times New Roman" w:hAnsi="Courier New" w:cs="Courier New"/>
            <w:color w:val="000000"/>
            <w:sz w:val="20"/>
            <w:szCs w:val="20"/>
          </w:rPr>
          <w:t>owever</w:t>
        </w:r>
        <w:r w:rsidR="00B42B7E">
          <w:rPr>
            <w:rFonts w:ascii="Courier New" w:eastAsia="Times New Roman" w:hAnsi="Courier New" w:cs="Courier New"/>
            <w:color w:val="000000"/>
            <w:sz w:val="20"/>
            <w:szCs w:val="20"/>
          </w:rPr>
          <w:t>,</w:t>
        </w:r>
        <w:r w:rsidR="00B42B7E" w:rsidRPr="0041604F">
          <w:rPr>
            <w:rFonts w:ascii="Courier New" w:eastAsia="Times New Roman" w:hAnsi="Courier New" w:cs="Courier New"/>
            <w:color w:val="000000"/>
            <w:sz w:val="20"/>
            <w:szCs w:val="20"/>
          </w:rPr>
          <w:t xml:space="preserve"> </w:t>
        </w:r>
      </w:ins>
      <w:del w:id="275" w:author="Author" w:date="2021-02-07T20:30:00Z">
        <w:r w:rsidRPr="0041604F" w:rsidDel="00B42B7E">
          <w:rPr>
            <w:rFonts w:ascii="Courier New" w:eastAsia="Times New Roman" w:hAnsi="Courier New" w:cs="Courier New"/>
            <w:color w:val="000000"/>
            <w:sz w:val="20"/>
            <w:szCs w:val="20"/>
          </w:rPr>
          <w:delText xml:space="preserve">This </w:delText>
        </w:r>
      </w:del>
      <w:ins w:id="276" w:author="Author" w:date="2021-02-07T20:30:00Z">
        <w:r w:rsidR="00B42B7E">
          <w:rPr>
            <w:rFonts w:ascii="Courier New" w:eastAsia="Times New Roman" w:hAnsi="Courier New" w:cs="Courier New"/>
            <w:color w:val="000000"/>
            <w:sz w:val="20"/>
            <w:szCs w:val="20"/>
          </w:rPr>
          <w:t>t</w:t>
        </w:r>
        <w:r w:rsidR="00B42B7E" w:rsidRPr="0041604F">
          <w:rPr>
            <w:rFonts w:ascii="Courier New" w:eastAsia="Times New Roman" w:hAnsi="Courier New" w:cs="Courier New"/>
            <w:color w:val="000000"/>
            <w:sz w:val="20"/>
            <w:szCs w:val="20"/>
          </w:rPr>
          <w:t xml:space="preserve">his </w:t>
        </w:r>
      </w:ins>
      <w:r w:rsidRPr="0041604F">
        <w:rPr>
          <w:rFonts w:ascii="Courier New" w:eastAsia="Times New Roman" w:hAnsi="Courier New" w:cs="Courier New"/>
          <w:color w:val="000000"/>
          <w:sz w:val="20"/>
          <w:szCs w:val="20"/>
        </w:rPr>
        <w:t>is</w:t>
      </w:r>
      <w:del w:id="277" w:author="Author" w:date="2021-02-07T20:30:00Z">
        <w:r w:rsidRPr="0041604F" w:rsidDel="00B42B7E">
          <w:rPr>
            <w:rFonts w:ascii="Courier New" w:eastAsia="Times New Roman" w:hAnsi="Courier New" w:cs="Courier New"/>
            <w:color w:val="000000"/>
            <w:sz w:val="20"/>
            <w:szCs w:val="20"/>
          </w:rPr>
          <w:delText>,</w:delText>
        </w:r>
      </w:del>
      <w:del w:id="278" w:author="Author" w:date="2021-02-07T20:31:00Z">
        <w:r w:rsidRPr="0041604F" w:rsidDel="007D2BFF">
          <w:rPr>
            <w:rFonts w:ascii="Courier New" w:eastAsia="Times New Roman" w:hAnsi="Courier New" w:cs="Courier New"/>
            <w:color w:val="000000"/>
            <w:sz w:val="20"/>
            <w:szCs w:val="20"/>
          </w:rPr>
          <w:delText xml:space="preserve"> </w:delText>
        </w:r>
      </w:del>
      <w:del w:id="279" w:author="Author" w:date="2021-02-07T20:30:00Z">
        <w:r w:rsidRPr="0041604F" w:rsidDel="00B42B7E">
          <w:rPr>
            <w:rFonts w:ascii="Courier New" w:eastAsia="Times New Roman" w:hAnsi="Courier New" w:cs="Courier New"/>
            <w:color w:val="000000"/>
            <w:sz w:val="20"/>
            <w:szCs w:val="20"/>
          </w:rPr>
          <w:delText>however</w:delText>
        </w:r>
      </w:del>
      <w:del w:id="280" w:author="Author" w:date="2021-02-07T20:31:00Z">
        <w:r w:rsidRPr="0041604F" w:rsidDel="00B42B7E">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 hard attribute and is unlikely to change for most hotels.</w:t>
      </w:r>
    </w:p>
    <w:p w14:paraId="67AE679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p>
    <w:p w14:paraId="28C82355" w14:textId="6689A313"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\subsection{Chinese tourists</w:t>
      </w:r>
      <w:ins w:id="281" w:author="Author" w:date="2021-02-07T04:11:00Z">
        <w:r w:rsidR="00314F8A">
          <w:rPr>
            <w:rFonts w:ascii="Courier New" w:eastAsia="Times New Roman" w:hAnsi="Courier New" w:cs="Courier New"/>
            <w:b/>
            <w:bCs/>
            <w:color w:val="0000CC"/>
            <w:sz w:val="20"/>
            <w:szCs w:val="20"/>
          </w:rPr>
          <w:t>:</w:t>
        </w:r>
      </w:ins>
      <w:del w:id="282" w:author="Author" w:date="2021-02-07T04:11:00Z">
        <w:r w:rsidRPr="0041604F" w:rsidDel="00314F8A">
          <w:rPr>
            <w:rFonts w:ascii="Courier New" w:eastAsia="Times New Roman" w:hAnsi="Courier New" w:cs="Courier New"/>
            <w:b/>
            <w:bCs/>
            <w:color w:val="0000CC"/>
            <w:sz w:val="20"/>
            <w:szCs w:val="20"/>
          </w:rPr>
          <w:delText xml:space="preserve"> -</w:delText>
        </w:r>
      </w:del>
      <w:r w:rsidRPr="0041604F">
        <w:rPr>
          <w:rFonts w:ascii="Courier New" w:eastAsia="Times New Roman" w:hAnsi="Courier New" w:cs="Courier New"/>
          <w:b/>
          <w:bCs/>
          <w:color w:val="0000CC"/>
          <w:sz w:val="20"/>
          <w:szCs w:val="20"/>
        </w:rPr>
        <w:t xml:space="preserve"> A big and clean space}\label{disc:zh}</w:t>
      </w:r>
    </w:p>
    <w:p w14:paraId="21003EC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65741" w14:textId="18E728FE"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We found that mainland Chinese tourists </w:t>
      </w:r>
      <w:del w:id="283" w:author="Author" w:date="2021-02-07T20:31:00Z">
        <w:r w:rsidRPr="0041604F" w:rsidDel="007D2BFF">
          <w:rPr>
            <w:rFonts w:ascii="Courier New" w:eastAsia="Times New Roman" w:hAnsi="Courier New" w:cs="Courier New"/>
            <w:color w:val="000000"/>
            <w:sz w:val="20"/>
            <w:szCs w:val="20"/>
          </w:rPr>
          <w:delText xml:space="preserve">are </w:delText>
        </w:r>
      </w:del>
      <w:ins w:id="284" w:author="Author" w:date="2021-02-07T20:31:00Z">
        <w:r w:rsidR="007D2BFF">
          <w:rPr>
            <w:rFonts w:ascii="Courier New" w:eastAsia="Times New Roman" w:hAnsi="Courier New" w:cs="Courier New"/>
            <w:color w:val="000000"/>
            <w:sz w:val="20"/>
            <w:szCs w:val="20"/>
          </w:rPr>
          <w:t>we</w:t>
        </w:r>
        <w:r w:rsidR="007D2BFF" w:rsidRPr="0041604F">
          <w:rPr>
            <w:rFonts w:ascii="Courier New" w:eastAsia="Times New Roman" w:hAnsi="Courier New" w:cs="Courier New"/>
            <w:color w:val="000000"/>
            <w:sz w:val="20"/>
            <w:szCs w:val="20"/>
          </w:rPr>
          <w:t>re</w:t>
        </w:r>
        <w:r w:rsidR="007D2BFF">
          <w:rPr>
            <w:rFonts w:ascii="Courier New" w:eastAsia="Times New Roman" w:hAnsi="Courier New" w:cs="Courier New"/>
            <w:color w:val="000000"/>
            <w:sz w:val="20"/>
            <w:szCs w:val="20"/>
          </w:rPr>
          <w:t xml:space="preserve"> mainly</w:t>
        </w:r>
        <w:r w:rsidR="007D2BF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satisfied </w:t>
      </w:r>
      <w:del w:id="285" w:author="Author" w:date="2021-02-07T20:31:00Z">
        <w:r w:rsidRPr="0041604F" w:rsidDel="007D2BFF">
          <w:rPr>
            <w:rFonts w:ascii="Courier New" w:eastAsia="Times New Roman" w:hAnsi="Courier New" w:cs="Courier New"/>
            <w:color w:val="000000"/>
            <w:sz w:val="20"/>
            <w:szCs w:val="20"/>
          </w:rPr>
          <w:delText xml:space="preserve">mostly </w:delText>
        </w:r>
      </w:del>
      <w:r w:rsidRPr="0041604F">
        <w:rPr>
          <w:rFonts w:ascii="Courier New" w:eastAsia="Times New Roman" w:hAnsi="Courier New" w:cs="Courier New"/>
          <w:color w:val="000000"/>
          <w:sz w:val="20"/>
          <w:szCs w:val="20"/>
        </w:rPr>
        <w:t xml:space="preserve">by </w:t>
      </w:r>
      <w:del w:id="286" w:author="Author" w:date="2021-02-07T20:32:00Z">
        <w:r w:rsidRPr="0041604F" w:rsidDel="007D2BFF">
          <w:rPr>
            <w:rFonts w:ascii="Courier New" w:eastAsia="Times New Roman" w:hAnsi="Courier New" w:cs="Courier New"/>
            <w:color w:val="000000"/>
            <w:sz w:val="20"/>
            <w:szCs w:val="20"/>
          </w:rPr>
          <w:delText xml:space="preserve">Japanese hotels' </w:delText>
        </w:r>
      </w:del>
      <w:r w:rsidRPr="0041604F">
        <w:rPr>
          <w:rFonts w:ascii="Courier New" w:eastAsia="Times New Roman" w:hAnsi="Courier New" w:cs="Courier New"/>
          <w:color w:val="000000"/>
          <w:sz w:val="20"/>
          <w:szCs w:val="20"/>
        </w:rPr>
        <w:t>big and clean spaces</w:t>
      </w:r>
      <w:ins w:id="287" w:author="Author" w:date="2021-02-07T20:31:00Z">
        <w:r w:rsidR="007D2BFF">
          <w:rPr>
            <w:rFonts w:ascii="Courier New" w:eastAsia="Times New Roman" w:hAnsi="Courier New" w:cs="Courier New"/>
            <w:color w:val="000000"/>
            <w:sz w:val="20"/>
            <w:szCs w:val="20"/>
          </w:rPr>
          <w:t xml:space="preserve"> in </w:t>
        </w:r>
      </w:ins>
      <w:ins w:id="288" w:author="Author" w:date="2021-02-07T20:32:00Z">
        <w:r w:rsidR="007D2BFF" w:rsidRPr="0041604F">
          <w:rPr>
            <w:rFonts w:ascii="Courier New" w:eastAsia="Times New Roman" w:hAnsi="Courier New" w:cs="Courier New"/>
            <w:color w:val="000000"/>
            <w:sz w:val="20"/>
            <w:szCs w:val="20"/>
          </w:rPr>
          <w:t>Japanese hotels</w:t>
        </w:r>
      </w:ins>
      <w:r w:rsidRPr="0041604F">
        <w:rPr>
          <w:rFonts w:ascii="Courier New" w:eastAsia="Times New Roman" w:hAnsi="Courier New" w:cs="Courier New"/>
          <w:color w:val="000000"/>
          <w:sz w:val="20"/>
          <w:szCs w:val="20"/>
        </w:rPr>
        <w:t xml:space="preserve">. </w:t>
      </w:r>
      <w:del w:id="289" w:author="Author" w:date="2021-02-07T20:54:00Z">
        <w:r w:rsidRPr="0041604F" w:rsidDel="00954E7F">
          <w:rPr>
            <w:rFonts w:ascii="Courier New" w:eastAsia="Times New Roman" w:hAnsi="Courier New" w:cs="Courier New"/>
            <w:color w:val="000000"/>
            <w:sz w:val="20"/>
            <w:szCs w:val="20"/>
          </w:rPr>
          <w:delText xml:space="preserve">From the </w:delText>
        </w:r>
      </w:del>
      <w:ins w:id="290" w:author="Author" w:date="2021-02-07T20:54:00Z">
        <w:r w:rsidR="00954E7F">
          <w:rPr>
            <w:rFonts w:ascii="Courier New" w:eastAsia="Times New Roman" w:hAnsi="Courier New" w:cs="Courier New"/>
            <w:color w:val="000000"/>
            <w:sz w:val="20"/>
            <w:szCs w:val="20"/>
          </w:rPr>
          <w:t>T</w:t>
        </w:r>
        <w:r w:rsidR="00954E7F" w:rsidRPr="0041604F">
          <w:rPr>
            <w:rFonts w:ascii="Courier New" w:eastAsia="Times New Roman" w:hAnsi="Courier New" w:cs="Courier New"/>
            <w:color w:val="000000"/>
            <w:sz w:val="20"/>
            <w:szCs w:val="20"/>
          </w:rPr>
          <w:t xml:space="preserve">he </w:t>
        </w:r>
      </w:ins>
      <w:r w:rsidRPr="0041604F">
        <w:rPr>
          <w:rFonts w:ascii="Courier New" w:eastAsia="Times New Roman" w:hAnsi="Courier New" w:cs="Courier New"/>
          <w:color w:val="000000"/>
          <w:sz w:val="20"/>
          <w:szCs w:val="20"/>
        </w:rPr>
        <w:t xml:space="preserve">adjectival pairings </w:t>
      </w:r>
      <w:del w:id="291" w:author="Author" w:date="2021-02-07T20:53:00Z">
        <w:r w:rsidRPr="0041604F" w:rsidDel="00954E7F">
          <w:rPr>
            <w:rFonts w:ascii="Courier New" w:eastAsia="Times New Roman" w:hAnsi="Courier New" w:cs="Courier New"/>
            <w:color w:val="000000"/>
            <w:sz w:val="20"/>
            <w:szCs w:val="20"/>
          </w:rPr>
          <w:delText xml:space="preserve">that we </w:delText>
        </w:r>
      </w:del>
      <w:r w:rsidRPr="0041604F">
        <w:rPr>
          <w:rFonts w:ascii="Courier New" w:eastAsia="Times New Roman" w:hAnsi="Courier New" w:cs="Courier New"/>
          <w:color w:val="000000"/>
          <w:sz w:val="20"/>
          <w:szCs w:val="20"/>
        </w:rPr>
        <w:t xml:space="preserve">extracted with dependency parsing and </w:t>
      </w:r>
      <w:r w:rsidRPr="0041604F">
        <w:rPr>
          <w:rFonts w:ascii="Courier New" w:eastAsia="Times New Roman" w:hAnsi="Courier New" w:cs="Courier New"/>
          <w:color w:val="000000"/>
          <w:sz w:val="20"/>
          <w:szCs w:val="20"/>
          <w:u w:val="single"/>
        </w:rPr>
        <w:t>POS</w:t>
      </w:r>
      <w:r w:rsidRPr="0041604F">
        <w:rPr>
          <w:rFonts w:ascii="Courier New" w:eastAsia="Times New Roman" w:hAnsi="Courier New" w:cs="Courier New"/>
          <w:color w:val="000000"/>
          <w:sz w:val="20"/>
          <w:szCs w:val="20"/>
        </w:rPr>
        <w:t xml:space="preserve"> tagging </w:t>
      </w:r>
      <w:ins w:id="292" w:author="Author" w:date="2021-02-07T20:54:00Z">
        <w:r w:rsidR="00954E7F">
          <w:rPr>
            <w:rFonts w:ascii="Courier New" w:eastAsia="Times New Roman" w:hAnsi="Courier New" w:cs="Courier New"/>
            <w:color w:val="000000"/>
            <w:sz w:val="20"/>
            <w:szCs w:val="20"/>
          </w:rPr>
          <w:t>(</w:t>
        </w:r>
      </w:ins>
      <w:del w:id="293" w:author="Author" w:date="2021-02-07T20:54:00Z">
        <w:r w:rsidRPr="0041604F" w:rsidDel="00954E7F">
          <w:rPr>
            <w:rFonts w:ascii="Courier New" w:eastAsia="Times New Roman" w:hAnsi="Courier New" w:cs="Courier New"/>
            <w:color w:val="000000"/>
            <w:sz w:val="20"/>
            <w:szCs w:val="20"/>
          </w:rPr>
          <w:delText xml:space="preserve">in </w:delText>
        </w:r>
      </w:del>
      <w:r w:rsidRPr="0041604F">
        <w:rPr>
          <w:rFonts w:ascii="Courier New" w:eastAsia="Times New Roman" w:hAnsi="Courier New" w:cs="Courier New"/>
          <w:color w:val="000000"/>
          <w:sz w:val="20"/>
          <w:szCs w:val="20"/>
        </w:rPr>
        <w:t xml:space="preserve">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adj_zh_pos</w:t>
      </w:r>
      <w:r w:rsidRPr="0041604F">
        <w:rPr>
          <w:rFonts w:ascii="Courier New" w:eastAsia="Times New Roman" w:hAnsi="Courier New" w:cs="Courier New"/>
          <w:color w:val="000000"/>
          <w:sz w:val="20"/>
          <w:szCs w:val="20"/>
        </w:rPr>
        <w:t>}</w:t>
      </w:r>
      <w:ins w:id="294" w:author="Author" w:date="2021-02-07T20:54:00Z">
        <w:r w:rsidR="00954E7F">
          <w:rPr>
            <w:rFonts w:ascii="Courier New" w:eastAsia="Times New Roman" w:hAnsi="Courier New" w:cs="Courier New"/>
            <w:color w:val="000000"/>
            <w:sz w:val="20"/>
            <w:szCs w:val="20"/>
          </w:rPr>
          <w:t>)</w:t>
        </w:r>
      </w:ins>
      <w:ins w:id="295" w:author="Author" w:date="2021-02-07T20:56:00Z">
        <w:r w:rsidR="00954E7F">
          <w:rPr>
            <w:rFonts w:ascii="Courier New" w:eastAsia="Times New Roman" w:hAnsi="Courier New" w:cs="Courier New"/>
            <w:color w:val="000000"/>
            <w:sz w:val="20"/>
            <w:szCs w:val="20"/>
          </w:rPr>
          <w:t xml:space="preserve"> </w:t>
        </w:r>
      </w:ins>
      <w:del w:id="296" w:author="Author" w:date="2021-02-07T20:54:00Z">
        <w:r w:rsidRPr="0041604F" w:rsidDel="00954E7F">
          <w:rPr>
            <w:rFonts w:ascii="Courier New" w:eastAsia="Times New Roman" w:hAnsi="Courier New" w:cs="Courier New"/>
            <w:color w:val="000000"/>
            <w:sz w:val="20"/>
            <w:szCs w:val="20"/>
          </w:rPr>
          <w:delText>,</w:delText>
        </w:r>
      </w:del>
      <w:del w:id="297" w:author="Author" w:date="2021-02-07T20:55:00Z">
        <w:r w:rsidRPr="0041604F" w:rsidDel="00954E7F">
          <w:rPr>
            <w:rFonts w:ascii="Courier New" w:eastAsia="Times New Roman" w:hAnsi="Courier New" w:cs="Courier New"/>
            <w:color w:val="000000"/>
            <w:sz w:val="20"/>
            <w:szCs w:val="20"/>
          </w:rPr>
          <w:delText xml:space="preserve"> </w:delText>
        </w:r>
      </w:del>
      <w:del w:id="298" w:author="Author" w:date="2021-02-07T20:53:00Z">
        <w:r w:rsidRPr="0041604F" w:rsidDel="00954E7F">
          <w:rPr>
            <w:rFonts w:ascii="Courier New" w:eastAsia="Times New Roman" w:hAnsi="Courier New" w:cs="Courier New"/>
            <w:color w:val="000000"/>
            <w:sz w:val="20"/>
            <w:szCs w:val="20"/>
          </w:rPr>
          <w:delText xml:space="preserve">we can observe that mostly </w:delText>
        </w:r>
      </w:del>
      <w:del w:id="299" w:author="Author" w:date="2021-02-07T20:54:00Z">
        <w:r w:rsidRPr="0041604F" w:rsidDel="00954E7F">
          <w:rPr>
            <w:rFonts w:ascii="Courier New" w:eastAsia="Times New Roman" w:hAnsi="Courier New" w:cs="Courier New"/>
            <w:color w:val="000000"/>
            <w:sz w:val="20"/>
            <w:szCs w:val="20"/>
          </w:rPr>
          <w:delText xml:space="preserve">they </w:delText>
        </w:r>
      </w:del>
      <w:ins w:id="300" w:author="Author" w:date="2021-02-07T20:54:00Z">
        <w:r w:rsidR="00954E7F">
          <w:rPr>
            <w:rFonts w:ascii="Courier New" w:eastAsia="Times New Roman" w:hAnsi="Courier New" w:cs="Courier New"/>
            <w:color w:val="000000"/>
            <w:sz w:val="20"/>
            <w:szCs w:val="20"/>
          </w:rPr>
          <w:t xml:space="preserve"> </w:t>
        </w:r>
      </w:ins>
      <w:ins w:id="301" w:author="Author" w:date="2021-02-11T12:37:00Z">
        <w:r w:rsidR="001F06D2">
          <w:rPr>
            <w:rFonts w:ascii="Courier New" w:eastAsia="Times New Roman" w:hAnsi="Courier New" w:cs="Courier New"/>
            <w:color w:val="000000"/>
            <w:sz w:val="20"/>
            <w:szCs w:val="20"/>
          </w:rPr>
          <w:t>imply</w:t>
        </w:r>
      </w:ins>
      <w:del w:id="302" w:author="Author" w:date="2021-02-11T12:37:00Z">
        <w:r w:rsidRPr="0041604F" w:rsidDel="001F06D2">
          <w:rPr>
            <w:rFonts w:ascii="Courier New" w:eastAsia="Times New Roman" w:hAnsi="Courier New" w:cs="Courier New"/>
            <w:color w:val="000000"/>
            <w:sz w:val="20"/>
            <w:szCs w:val="20"/>
          </w:rPr>
          <w:delText>mean</w:delText>
        </w:r>
      </w:del>
      <w:r w:rsidRPr="0041604F">
        <w:rPr>
          <w:rFonts w:ascii="Courier New" w:eastAsia="Times New Roman" w:hAnsi="Courier New" w:cs="Courier New"/>
          <w:color w:val="000000"/>
          <w:sz w:val="20"/>
          <w:szCs w:val="20"/>
        </w:rPr>
        <w:t xml:space="preserve"> big and clean rooms. Other mentions </w:t>
      </w:r>
      <w:del w:id="303" w:author="Author" w:date="2021-02-07T20:57:00Z">
        <w:r w:rsidRPr="0041604F" w:rsidDel="00B06D04">
          <w:rPr>
            <w:rFonts w:ascii="Courier New" w:eastAsia="Times New Roman" w:hAnsi="Courier New" w:cs="Courier New"/>
            <w:color w:val="000000"/>
            <w:sz w:val="20"/>
            <w:szCs w:val="20"/>
          </w:rPr>
          <w:delText>are also</w:delText>
        </w:r>
      </w:del>
      <w:ins w:id="304" w:author="Author" w:date="2021-02-07T20:57:00Z">
        <w:r w:rsidR="00B06D04">
          <w:rPr>
            <w:rFonts w:ascii="Courier New" w:eastAsia="Times New Roman" w:hAnsi="Courier New" w:cs="Courier New"/>
            <w:color w:val="000000"/>
            <w:sz w:val="20"/>
            <w:szCs w:val="20"/>
          </w:rPr>
          <w:t>included</w:t>
        </w:r>
      </w:ins>
      <w:r w:rsidRPr="0041604F">
        <w:rPr>
          <w:rFonts w:ascii="Courier New" w:eastAsia="Times New Roman" w:hAnsi="Courier New" w:cs="Courier New"/>
          <w:color w:val="000000"/>
          <w:sz w:val="20"/>
          <w:szCs w:val="20"/>
        </w:rPr>
        <w:t xml:space="preserve"> big markets nearby or a </w:t>
      </w:r>
      <w:r w:rsidRPr="0041604F">
        <w:rPr>
          <w:rFonts w:ascii="Courier New" w:eastAsia="Times New Roman" w:hAnsi="Courier New" w:cs="Courier New"/>
          <w:color w:val="000000"/>
          <w:sz w:val="20"/>
          <w:szCs w:val="20"/>
        </w:rPr>
        <w:lastRenderedPageBreak/>
        <w:t xml:space="preserve">big bed. </w:t>
      </w:r>
      <w:del w:id="305" w:author="Author" w:date="2021-02-07T20:58:00Z">
        <w:r w:rsidRPr="0041604F" w:rsidDel="00B06D04">
          <w:rPr>
            <w:rFonts w:ascii="Courier New" w:eastAsia="Times New Roman" w:hAnsi="Courier New" w:cs="Courier New"/>
            <w:color w:val="000000"/>
            <w:sz w:val="20"/>
            <w:szCs w:val="20"/>
          </w:rPr>
          <w:delText xml:space="preserve">We can observe that across </w:delText>
        </w:r>
      </w:del>
      <w:ins w:id="306" w:author="Author" w:date="2021-02-07T20:58:00Z">
        <w:r w:rsidR="00B06D04">
          <w:rPr>
            <w:rFonts w:ascii="Courier New" w:eastAsia="Times New Roman" w:hAnsi="Courier New" w:cs="Courier New"/>
            <w:color w:val="000000"/>
            <w:sz w:val="20"/>
            <w:szCs w:val="20"/>
          </w:rPr>
          <w:t>A</w:t>
        </w:r>
        <w:r w:rsidR="00B06D04" w:rsidRPr="0041604F">
          <w:rPr>
            <w:rFonts w:ascii="Courier New" w:eastAsia="Times New Roman" w:hAnsi="Courier New" w:cs="Courier New"/>
            <w:color w:val="000000"/>
            <w:sz w:val="20"/>
            <w:szCs w:val="20"/>
          </w:rPr>
          <w:t xml:space="preserve">cross </w:t>
        </w:r>
      </w:ins>
      <w:r w:rsidRPr="0041604F">
        <w:rPr>
          <w:rFonts w:ascii="Courier New" w:eastAsia="Times New Roman" w:hAnsi="Courier New" w:cs="Courier New"/>
          <w:color w:val="000000"/>
          <w:sz w:val="20"/>
          <w:szCs w:val="20"/>
        </w:rPr>
        <w:t>different price ranges, the usage of the 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大</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(big)'' </w:t>
      </w:r>
      <w:del w:id="307" w:author="Author" w:date="2021-02-07T20:58:00Z">
        <w:r w:rsidRPr="0041604F" w:rsidDel="00B06D04">
          <w:rPr>
            <w:rFonts w:ascii="Courier New" w:eastAsia="Times New Roman" w:hAnsi="Courier New" w:cs="Courier New"/>
            <w:color w:val="000000"/>
            <w:sz w:val="20"/>
            <w:szCs w:val="20"/>
          </w:rPr>
          <w:delText xml:space="preserve">increases </w:delText>
        </w:r>
      </w:del>
      <w:ins w:id="308" w:author="Author" w:date="2021-02-07T20:58:00Z">
        <w:r w:rsidR="00B06D04" w:rsidRPr="0041604F">
          <w:rPr>
            <w:rFonts w:ascii="Courier New" w:eastAsia="Times New Roman" w:hAnsi="Courier New" w:cs="Courier New"/>
            <w:color w:val="000000"/>
            <w:sz w:val="20"/>
            <w:szCs w:val="20"/>
          </w:rPr>
          <w:t>increase</w:t>
        </w:r>
        <w:r w:rsidR="00B06D04">
          <w:rPr>
            <w:rFonts w:ascii="Courier New" w:eastAsia="Times New Roman" w:hAnsi="Courier New" w:cs="Courier New"/>
            <w:color w:val="000000"/>
            <w:sz w:val="20"/>
            <w:szCs w:val="20"/>
          </w:rPr>
          <w:t>d with the increasing price of</w:t>
        </w:r>
      </w:ins>
      <w:del w:id="309" w:author="Author" w:date="2021-02-07T20:58:00Z">
        <w:r w:rsidRPr="0041604F" w:rsidDel="00B06D04">
          <w:rPr>
            <w:rFonts w:ascii="Courier New" w:eastAsia="Times New Roman" w:hAnsi="Courier New" w:cs="Courier New"/>
            <w:color w:val="000000"/>
            <w:sz w:val="20"/>
            <w:szCs w:val="20"/>
          </w:rPr>
          <w:delText>as</w:delText>
        </w:r>
      </w:del>
      <w:r w:rsidRPr="0041604F">
        <w:rPr>
          <w:rFonts w:ascii="Courier New" w:eastAsia="Times New Roman" w:hAnsi="Courier New" w:cs="Courier New"/>
          <w:color w:val="000000"/>
          <w:sz w:val="20"/>
          <w:szCs w:val="20"/>
        </w:rPr>
        <w:t xml:space="preserve"> the hotel</w:t>
      </w:r>
      <w:del w:id="310" w:author="Author" w:date="2021-02-07T20:58:00Z">
        <w:r w:rsidRPr="0041604F" w:rsidDel="00B06D04">
          <w:rPr>
            <w:rFonts w:ascii="Courier New" w:eastAsia="Times New Roman" w:hAnsi="Courier New" w:cs="Courier New"/>
            <w:color w:val="000000"/>
            <w:sz w:val="20"/>
            <w:szCs w:val="20"/>
          </w:rPr>
          <w:delText xml:space="preserve"> increases in price</w:delText>
        </w:r>
      </w:del>
      <w:r w:rsidRPr="0041604F">
        <w:rPr>
          <w:rFonts w:ascii="Courier New" w:eastAsia="Times New Roman" w:hAnsi="Courier New" w:cs="Courier New"/>
          <w:color w:val="000000"/>
          <w:sz w:val="20"/>
          <w:szCs w:val="20"/>
        </w:rPr>
        <w:t xml:space="preserve">. However, </w:t>
      </w:r>
      <w:del w:id="311" w:author="Author" w:date="2021-02-07T20:59:00Z">
        <w:r w:rsidRPr="0041604F" w:rsidDel="00C2450B">
          <w:rPr>
            <w:rFonts w:ascii="Courier New" w:eastAsia="Times New Roman" w:hAnsi="Courier New" w:cs="Courier New"/>
            <w:color w:val="000000"/>
            <w:sz w:val="20"/>
            <w:szCs w:val="20"/>
          </w:rPr>
          <w:delText xml:space="preserve">we can see that </w:delText>
        </w:r>
      </w:del>
      <w:r w:rsidRPr="0041604F">
        <w:rPr>
          <w:rFonts w:ascii="Courier New" w:eastAsia="Times New Roman" w:hAnsi="Courier New" w:cs="Courier New"/>
          <w:color w:val="000000"/>
          <w:sz w:val="20"/>
          <w:szCs w:val="20"/>
        </w:rPr>
        <w:t>they still react</w:t>
      </w:r>
      <w:ins w:id="312" w:author="Author" w:date="2021-02-07T20:59:00Z">
        <w:r w:rsidR="00C2450B">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positively </w:t>
      </w:r>
      <w:del w:id="313" w:author="Author" w:date="2021-02-07T21:00:00Z">
        <w:r w:rsidRPr="0041604F" w:rsidDel="00C2450B">
          <w:rPr>
            <w:rFonts w:ascii="Courier New" w:eastAsia="Times New Roman" w:hAnsi="Courier New" w:cs="Courier New"/>
            <w:color w:val="000000"/>
            <w:sz w:val="20"/>
            <w:szCs w:val="20"/>
          </w:rPr>
          <w:delText xml:space="preserve">in a significant manner </w:delText>
        </w:r>
      </w:del>
      <w:r w:rsidRPr="0041604F">
        <w:rPr>
          <w:rFonts w:ascii="Courier New" w:eastAsia="Times New Roman" w:hAnsi="Courier New" w:cs="Courier New"/>
          <w:color w:val="000000"/>
          <w:sz w:val="20"/>
          <w:szCs w:val="20"/>
        </w:rPr>
        <w:t xml:space="preserve">in cheaper hotels. </w:t>
      </w:r>
      <w:ins w:id="314" w:author="Author" w:date="2021-02-07T21:00:00Z">
        <w:r w:rsidR="00C2450B">
          <w:rPr>
            <w:rFonts w:ascii="Courier New" w:eastAsia="Times New Roman" w:hAnsi="Courier New" w:cs="Courier New"/>
            <w:color w:val="000000"/>
            <w:sz w:val="20"/>
            <w:szCs w:val="20"/>
          </w:rPr>
          <w:t xml:space="preserve">When </w:t>
        </w:r>
      </w:ins>
      <w:del w:id="315" w:author="Author" w:date="2021-02-07T21:00:00Z">
        <w:r w:rsidRPr="0041604F" w:rsidDel="00C2450B">
          <w:rPr>
            <w:rFonts w:ascii="Courier New" w:eastAsia="Times New Roman" w:hAnsi="Courier New" w:cs="Courier New"/>
            <w:color w:val="000000"/>
            <w:sz w:val="20"/>
            <w:szCs w:val="20"/>
          </w:rPr>
          <w:delText xml:space="preserve">Inspecting </w:delText>
        </w:r>
      </w:del>
      <w:ins w:id="316" w:author="Author" w:date="2021-02-07T21:00:00Z">
        <w:r w:rsidR="00C2450B">
          <w:rPr>
            <w:rFonts w:ascii="Courier New" w:eastAsia="Times New Roman" w:hAnsi="Courier New" w:cs="Courier New"/>
            <w:color w:val="000000"/>
            <w:sz w:val="20"/>
            <w:szCs w:val="20"/>
          </w:rPr>
          <w:t>i</w:t>
        </w:r>
        <w:r w:rsidR="00C2450B" w:rsidRPr="0041604F">
          <w:rPr>
            <w:rFonts w:ascii="Courier New" w:eastAsia="Times New Roman" w:hAnsi="Courier New" w:cs="Courier New"/>
            <w:color w:val="000000"/>
            <w:sz w:val="20"/>
            <w:szCs w:val="20"/>
          </w:rPr>
          <w:t xml:space="preserve">nspecting </w:t>
        </w:r>
      </w:ins>
      <w:r w:rsidRPr="0041604F">
        <w:rPr>
          <w:rFonts w:ascii="Courier New" w:eastAsia="Times New Roman" w:hAnsi="Courier New" w:cs="Courier New"/>
          <w:color w:val="000000"/>
          <w:sz w:val="20"/>
          <w:szCs w:val="20"/>
        </w:rPr>
        <w:t>closer by taking random samples of the pairs of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大</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空</w:t>
      </w:r>
      <w:r w:rsidRPr="0041604F">
        <w:rPr>
          <w:rFonts w:ascii="Microsoft JhengHei" w:eastAsia="Microsoft JhengHei" w:hAnsi="Microsoft JhengHei" w:cs="Microsoft JhengHei" w:hint="eastAsia"/>
          <w:color w:val="000000"/>
          <w:sz w:val="20"/>
          <w:szCs w:val="20"/>
          <w:u w:val="single"/>
        </w:rPr>
        <w:t>间</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(big space)'' or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大</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面</w:t>
      </w:r>
      <w:r w:rsidRPr="0041604F">
        <w:rPr>
          <w:rFonts w:ascii="Microsoft JhengHei" w:eastAsia="Microsoft JhengHei" w:hAnsi="Microsoft JhengHei" w:cs="Microsoft JhengHei" w:hint="eastAsia"/>
          <w:color w:val="000000"/>
          <w:sz w:val="20"/>
          <w:szCs w:val="20"/>
          <w:u w:val="single"/>
        </w:rPr>
        <w:t>积</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(large area)</w:t>
      </w:r>
      <w:ins w:id="317"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18"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we </w:t>
      </w:r>
      <w:del w:id="319" w:author="Author" w:date="2021-02-07T21:01:00Z">
        <w:r w:rsidRPr="0041604F" w:rsidDel="00C2450B">
          <w:rPr>
            <w:rFonts w:ascii="Courier New" w:eastAsia="Times New Roman" w:hAnsi="Courier New" w:cs="Courier New"/>
            <w:color w:val="000000"/>
            <w:sz w:val="20"/>
            <w:szCs w:val="20"/>
          </w:rPr>
          <w:delText>can see</w:delText>
        </w:r>
      </w:del>
      <w:ins w:id="320" w:author="Author" w:date="2021-02-07T21:01:00Z">
        <w:r w:rsidR="00C2450B">
          <w:rPr>
            <w:rFonts w:ascii="Courier New" w:eastAsia="Times New Roman" w:hAnsi="Courier New" w:cs="Courier New"/>
            <w:color w:val="000000"/>
            <w:sz w:val="20"/>
            <w:szCs w:val="20"/>
          </w:rPr>
          <w:t>notice</w:t>
        </w:r>
      </w:ins>
      <w:r w:rsidRPr="0041604F">
        <w:rPr>
          <w:rFonts w:ascii="Courier New" w:eastAsia="Times New Roman" w:hAnsi="Courier New" w:cs="Courier New"/>
          <w:color w:val="000000"/>
          <w:sz w:val="20"/>
          <w:szCs w:val="20"/>
        </w:rPr>
        <w:t xml:space="preserve"> that there </w:t>
      </w:r>
      <w:del w:id="321" w:author="Author" w:date="2021-02-07T21:01:00Z">
        <w:r w:rsidRPr="0041604F" w:rsidDel="00C2450B">
          <w:rPr>
            <w:rFonts w:ascii="Courier New" w:eastAsia="Times New Roman" w:hAnsi="Courier New" w:cs="Courier New"/>
            <w:color w:val="000000"/>
            <w:sz w:val="20"/>
            <w:szCs w:val="20"/>
          </w:rPr>
          <w:delText xml:space="preserve">are </w:delText>
        </w:r>
      </w:del>
      <w:ins w:id="322" w:author="Author" w:date="2021-02-07T21:01:00Z">
        <w:r w:rsidR="00C2450B">
          <w:rPr>
            <w:rFonts w:ascii="Courier New" w:eastAsia="Times New Roman" w:hAnsi="Courier New" w:cs="Courier New"/>
            <w:color w:val="000000"/>
            <w:sz w:val="20"/>
            <w:szCs w:val="20"/>
          </w:rPr>
          <w:t>we</w:t>
        </w:r>
        <w:r w:rsidR="00C2450B"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also many references to the public bathing facilities in the hotel. </w:t>
      </w:r>
      <w:del w:id="323" w:author="Author" w:date="2021-02-07T21:03:00Z">
        <w:r w:rsidRPr="0041604F" w:rsidDel="00393585">
          <w:rPr>
            <w:rFonts w:ascii="Courier New" w:eastAsia="Times New Roman" w:hAnsi="Courier New" w:cs="Courier New"/>
            <w:color w:val="000000"/>
            <w:sz w:val="20"/>
            <w:szCs w:val="20"/>
          </w:rPr>
          <w:delText>We can</w:delText>
        </w:r>
      </w:del>
      <w:ins w:id="324" w:author="Author" w:date="2021-02-07T21:03:00Z">
        <w:r w:rsidR="00393585">
          <w:rPr>
            <w:rFonts w:ascii="Courier New" w:eastAsia="Times New Roman" w:hAnsi="Courier New" w:cs="Courier New"/>
            <w:color w:val="000000"/>
            <w:sz w:val="20"/>
            <w:szCs w:val="20"/>
          </w:rPr>
          <w:t>Such references were</w:t>
        </w:r>
      </w:ins>
      <w:r w:rsidRPr="0041604F">
        <w:rPr>
          <w:rFonts w:ascii="Courier New" w:eastAsia="Times New Roman" w:hAnsi="Courier New" w:cs="Courier New"/>
          <w:color w:val="000000"/>
          <w:sz w:val="20"/>
          <w:szCs w:val="20"/>
        </w:rPr>
        <w:t xml:space="preserve"> also </w:t>
      </w:r>
      <w:del w:id="325" w:author="Author" w:date="2021-02-07T21:03:00Z">
        <w:r w:rsidRPr="0041604F" w:rsidDel="00393585">
          <w:rPr>
            <w:rFonts w:ascii="Courier New" w:eastAsia="Times New Roman" w:hAnsi="Courier New" w:cs="Courier New"/>
            <w:color w:val="000000"/>
            <w:sz w:val="20"/>
            <w:szCs w:val="20"/>
          </w:rPr>
          <w:delText>see them mentioned as</w:delText>
        </w:r>
      </w:del>
      <w:ins w:id="326" w:author="Author" w:date="2021-02-07T21:03:00Z">
        <w:r w:rsidR="00393585">
          <w:rPr>
            <w:rFonts w:ascii="Courier New" w:eastAsia="Times New Roman" w:hAnsi="Courier New" w:cs="Courier New"/>
            <w:color w:val="000000"/>
            <w:sz w:val="20"/>
            <w:szCs w:val="20"/>
          </w:rPr>
          <w:t>implied by</w:t>
        </w:r>
      </w:ins>
      <w:r w:rsidRPr="0041604F">
        <w:rPr>
          <w:rFonts w:ascii="Courier New" w:eastAsia="Times New Roman" w:hAnsi="Courier New" w:cs="Courier New"/>
          <w:color w:val="000000"/>
          <w:sz w:val="20"/>
          <w:szCs w:val="20"/>
        </w:rPr>
        <w:t xml:space="preserve"> a word pairing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棒</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温泉</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(great hot spring)</w:t>
      </w:r>
      <w:ins w:id="327" w:author="Author" w:date="2021-02-07T20:10: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28" w:author="Author" w:date="2021-02-07T20:10: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In Japan, there </w:t>
      </w:r>
      <w:del w:id="329" w:author="Author" w:date="2021-02-07T21:07:00Z">
        <w:r w:rsidRPr="0041604F" w:rsidDel="004D5384">
          <w:rPr>
            <w:rFonts w:ascii="Courier New" w:eastAsia="Times New Roman" w:hAnsi="Courier New" w:cs="Courier New"/>
            <w:color w:val="000000"/>
            <w:sz w:val="20"/>
            <w:szCs w:val="20"/>
          </w:rPr>
          <w:delText xml:space="preserve">is what is </w:delText>
        </w:r>
      </w:del>
      <w:ins w:id="330" w:author="Author" w:date="2021-02-07T21:07:00Z">
        <w:r w:rsidR="004D5384">
          <w:rPr>
            <w:rFonts w:ascii="Courier New" w:eastAsia="Times New Roman" w:hAnsi="Courier New" w:cs="Courier New"/>
            <w:color w:val="000000"/>
            <w:sz w:val="20"/>
            <w:szCs w:val="20"/>
          </w:rPr>
          <w:t>are the so-</w:t>
        </w:r>
      </w:ins>
      <w:r w:rsidRPr="0041604F">
        <w:rPr>
          <w:rFonts w:ascii="Courier New" w:eastAsia="Times New Roman" w:hAnsi="Courier New" w:cs="Courier New"/>
          <w:color w:val="000000"/>
          <w:sz w:val="20"/>
          <w:szCs w:val="20"/>
        </w:rPr>
        <w:t xml:space="preserve">called </w:t>
      </w:r>
      <w:commentRangeStart w:id="331"/>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}{min}</w:t>
      </w:r>
      <w:r w:rsidRPr="0041604F">
        <w:rPr>
          <w:rFonts w:ascii="MS Mincho" w:eastAsia="MS Mincho" w:hAnsi="MS Mincho" w:cs="MS Mincho" w:hint="eastAsia"/>
          <w:color w:val="000000"/>
          <w:sz w:val="20"/>
          <w:szCs w:val="20"/>
          <w:u w:val="single"/>
        </w:rPr>
        <w:t>銭湯</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{sent</w:t>
      </w:r>
      <w:r w:rsidRPr="0041604F">
        <w:rPr>
          <w:rFonts w:ascii="Courier New" w:eastAsia="Times New Roman" w:hAnsi="Courier New" w:cs="Courier New"/>
          <w:color w:val="800000"/>
          <w:sz w:val="20"/>
          <w:szCs w:val="20"/>
        </w:rPr>
        <w:t>\=o</w:t>
      </w:r>
      <w:r w:rsidRPr="0041604F">
        <w:rPr>
          <w:rFonts w:ascii="Courier New" w:eastAsia="Times New Roman" w:hAnsi="Courier New" w:cs="Courier New"/>
          <w:color w:val="000000"/>
          <w:sz w:val="20"/>
          <w:szCs w:val="20"/>
        </w:rPr>
        <w:t>})</w:t>
      </w:r>
      <w:commentRangeEnd w:id="331"/>
      <w:r w:rsidR="004D5384">
        <w:rPr>
          <w:rStyle w:val="CommentReference"/>
        </w:rPr>
        <w:commentReference w:id="331"/>
      </w:r>
      <w:ins w:id="332"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33"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which are artificially </w:t>
      </w:r>
      <w:del w:id="334" w:author="Author" w:date="2021-02-07T21:06:00Z">
        <w:r w:rsidRPr="0041604F" w:rsidDel="004D5384">
          <w:rPr>
            <w:rFonts w:ascii="Courier New" w:eastAsia="Times New Roman" w:hAnsi="Courier New" w:cs="Courier New"/>
            <w:color w:val="000000"/>
            <w:sz w:val="20"/>
            <w:szCs w:val="20"/>
          </w:rPr>
          <w:delText xml:space="preserve">made </w:delText>
        </w:r>
      </w:del>
      <w:ins w:id="335" w:author="Author" w:date="2021-02-07T21:06:00Z">
        <w:r w:rsidR="004D5384">
          <w:rPr>
            <w:rFonts w:ascii="Courier New" w:eastAsia="Times New Roman" w:hAnsi="Courier New" w:cs="Courier New"/>
            <w:color w:val="000000"/>
            <w:sz w:val="20"/>
            <w:szCs w:val="20"/>
          </w:rPr>
          <w:t>constructed</w:t>
        </w:r>
        <w:r w:rsidR="004D538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public bathing facilities, </w:t>
      </w:r>
      <w:del w:id="336" w:author="Author" w:date="2021-02-07T21:07:00Z">
        <w:r w:rsidRPr="0041604F" w:rsidDel="004D5384">
          <w:rPr>
            <w:rFonts w:ascii="Courier New" w:eastAsia="Times New Roman" w:hAnsi="Courier New" w:cs="Courier New"/>
            <w:color w:val="000000"/>
            <w:sz w:val="20"/>
            <w:szCs w:val="20"/>
          </w:rPr>
          <w:delText xml:space="preserve">on occasions </w:delText>
        </w:r>
      </w:del>
      <w:r w:rsidRPr="0041604F">
        <w:rPr>
          <w:rFonts w:ascii="Courier New" w:eastAsia="Times New Roman" w:hAnsi="Courier New" w:cs="Courier New"/>
          <w:color w:val="000000"/>
          <w:sz w:val="20"/>
          <w:szCs w:val="20"/>
        </w:rPr>
        <w:t>including saunas and baths with unique qualities. On the other hand, there are natural hot springs, called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温泉</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onsen</w:t>
      </w:r>
      <w:r w:rsidRPr="0041604F">
        <w:rPr>
          <w:rFonts w:ascii="Courier New" w:eastAsia="Times New Roman" w:hAnsi="Courier New" w:cs="Courier New"/>
          <w:color w:val="000000"/>
          <w:sz w:val="20"/>
          <w:szCs w:val="20"/>
        </w:rPr>
        <w:t>})</w:t>
      </w:r>
      <w:ins w:id="337" w:author="Author" w:date="2021-02-07T20:10: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38" w:author="Author" w:date="2021-02-07T20:11: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ins w:id="339" w:author="Author" w:date="2021-02-07T21:12:00Z">
        <w:r w:rsidR="006167BA">
          <w:rPr>
            <w:rFonts w:ascii="Courier New" w:eastAsia="Times New Roman" w:hAnsi="Courier New" w:cs="Courier New"/>
            <w:color w:val="000000"/>
            <w:sz w:val="20"/>
            <w:szCs w:val="20"/>
          </w:rPr>
          <w:t>T</w:t>
        </w:r>
      </w:ins>
      <w:ins w:id="340" w:author="Author" w:date="2021-02-07T21:13:00Z">
        <w:r w:rsidR="006167BA">
          <w:rPr>
            <w:rFonts w:ascii="Courier New" w:eastAsia="Times New Roman" w:hAnsi="Courier New" w:cs="Courier New"/>
            <w:color w:val="000000"/>
            <w:sz w:val="20"/>
            <w:szCs w:val="20"/>
          </w:rPr>
          <w:t xml:space="preserve">herefore, </w:t>
        </w:r>
      </w:ins>
      <w:del w:id="341" w:author="Author" w:date="2021-02-07T21:13:00Z">
        <w:r w:rsidRPr="0041604F" w:rsidDel="006167BA">
          <w:rPr>
            <w:rFonts w:ascii="Courier New" w:eastAsia="Times New Roman" w:hAnsi="Courier New" w:cs="Courier New"/>
            <w:color w:val="000000"/>
            <w:sz w:val="20"/>
            <w:szCs w:val="20"/>
          </w:rPr>
          <w:delText xml:space="preserve">They </w:delText>
        </w:r>
      </w:del>
      <w:ins w:id="342" w:author="Author" w:date="2021-02-11T12:39:00Z">
        <w:r w:rsidR="001F06D2">
          <w:rPr>
            <w:rFonts w:ascii="Courier New" w:eastAsia="Times New Roman" w:hAnsi="Courier New" w:cs="Courier New"/>
            <w:color w:val="000000"/>
            <w:sz w:val="20"/>
            <w:szCs w:val="20"/>
          </w:rPr>
          <w:t>visitors</w:t>
        </w:r>
      </w:ins>
      <w:ins w:id="343" w:author="Author" w:date="2021-02-07T21:13:00Z">
        <w:r w:rsidR="006167B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can </w:t>
      </w:r>
      <w:del w:id="344" w:author="Author" w:date="2021-02-07T21:14:00Z">
        <w:r w:rsidRPr="0041604F" w:rsidDel="006167BA">
          <w:rPr>
            <w:rFonts w:ascii="Courier New" w:eastAsia="Times New Roman" w:hAnsi="Courier New" w:cs="Courier New"/>
            <w:color w:val="000000"/>
            <w:sz w:val="20"/>
            <w:szCs w:val="20"/>
          </w:rPr>
          <w:delText>either be bathing in the natural source of the water or using the hot springs in artificially made bath facilities</w:delText>
        </w:r>
      </w:del>
      <w:ins w:id="345" w:author="Author" w:date="2021-02-07T21:14:00Z">
        <w:r w:rsidR="006167BA">
          <w:rPr>
            <w:rFonts w:ascii="Courier New" w:eastAsia="Times New Roman" w:hAnsi="Courier New" w:cs="Courier New"/>
            <w:color w:val="000000"/>
            <w:sz w:val="20"/>
            <w:szCs w:val="20"/>
          </w:rPr>
          <w:t>opt for the former or the latter</w:t>
        </w:r>
      </w:ins>
      <w:r w:rsidRPr="0041604F">
        <w:rPr>
          <w:rFonts w:ascii="Courier New" w:eastAsia="Times New Roman" w:hAnsi="Courier New" w:cs="Courier New"/>
          <w:color w:val="000000"/>
          <w:sz w:val="20"/>
          <w:szCs w:val="20"/>
        </w:rPr>
        <w:t xml:space="preserve">. It is a Japanese custom </w:t>
      </w:r>
      <w:del w:id="346" w:author="Author" w:date="2021-02-07T21:15:00Z">
        <w:r w:rsidRPr="0041604F" w:rsidDel="008227EC">
          <w:rPr>
            <w:rFonts w:ascii="Courier New" w:eastAsia="Times New Roman" w:hAnsi="Courier New" w:cs="Courier New"/>
            <w:color w:val="000000"/>
            <w:sz w:val="20"/>
            <w:szCs w:val="20"/>
          </w:rPr>
          <w:delText xml:space="preserve">and culture </w:delText>
        </w:r>
      </w:del>
      <w:r w:rsidRPr="0041604F">
        <w:rPr>
          <w:rFonts w:ascii="Courier New" w:eastAsia="Times New Roman" w:hAnsi="Courier New" w:cs="Courier New"/>
          <w:color w:val="000000"/>
          <w:sz w:val="20"/>
          <w:szCs w:val="20"/>
        </w:rPr>
        <w:t xml:space="preserve">that all customers </w:t>
      </w:r>
      <w:del w:id="347" w:author="Author" w:date="2021-02-07T21:16:00Z">
        <w:r w:rsidRPr="0041604F" w:rsidDel="008227EC">
          <w:rPr>
            <w:rFonts w:ascii="Courier New" w:eastAsia="Times New Roman" w:hAnsi="Courier New" w:cs="Courier New"/>
            <w:color w:val="000000"/>
            <w:sz w:val="20"/>
            <w:szCs w:val="20"/>
          </w:rPr>
          <w:delText>use the facilities after</w:delText>
        </w:r>
      </w:del>
      <w:ins w:id="348" w:author="Author" w:date="2021-02-07T21:16:00Z">
        <w:r w:rsidR="008227EC">
          <w:rPr>
            <w:rFonts w:ascii="Courier New" w:eastAsia="Times New Roman" w:hAnsi="Courier New" w:cs="Courier New"/>
            <w:color w:val="000000"/>
            <w:sz w:val="20"/>
            <w:szCs w:val="20"/>
          </w:rPr>
          <w:t>first</w:t>
        </w:r>
      </w:ins>
      <w:r w:rsidRPr="0041604F">
        <w:rPr>
          <w:rFonts w:ascii="Courier New" w:eastAsia="Times New Roman" w:hAnsi="Courier New" w:cs="Courier New"/>
          <w:color w:val="000000"/>
          <w:sz w:val="20"/>
          <w:szCs w:val="20"/>
        </w:rPr>
        <w:t xml:space="preserve"> clean</w:t>
      </w:r>
      <w:del w:id="349" w:author="Author" w:date="2021-02-07T21:16:00Z">
        <w:r w:rsidRPr="0041604F" w:rsidDel="008227EC">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themselves in a shower and </w:t>
      </w:r>
      <w:ins w:id="350" w:author="Author" w:date="2021-02-07T21:16:00Z">
        <w:r w:rsidR="008227EC">
          <w:rPr>
            <w:rFonts w:ascii="Courier New" w:eastAsia="Times New Roman" w:hAnsi="Courier New" w:cs="Courier New"/>
            <w:color w:val="000000"/>
            <w:sz w:val="20"/>
            <w:szCs w:val="20"/>
          </w:rPr>
          <w:t xml:space="preserve">afterward </w:t>
        </w:r>
      </w:ins>
      <w:del w:id="351" w:author="Author" w:date="2021-02-07T21:17:00Z">
        <w:r w:rsidRPr="0041604F" w:rsidDel="008227EC">
          <w:rPr>
            <w:rFonts w:ascii="Courier New" w:eastAsia="Times New Roman" w:hAnsi="Courier New" w:cs="Courier New"/>
            <w:color w:val="000000"/>
            <w:sz w:val="20"/>
            <w:szCs w:val="20"/>
          </w:rPr>
          <w:delText>go into</w:delText>
        </w:r>
      </w:del>
      <w:ins w:id="352" w:author="Author" w:date="2021-02-07T21:17:00Z">
        <w:r w:rsidR="008227EC">
          <w:rPr>
            <w:rFonts w:ascii="Courier New" w:eastAsia="Times New Roman" w:hAnsi="Courier New" w:cs="Courier New"/>
            <w:color w:val="000000"/>
            <w:sz w:val="20"/>
            <w:szCs w:val="20"/>
          </w:rPr>
          <w:t>use</w:t>
        </w:r>
      </w:ins>
      <w:r w:rsidRPr="0041604F">
        <w:rPr>
          <w:rFonts w:ascii="Courier New" w:eastAsia="Times New Roman" w:hAnsi="Courier New" w:cs="Courier New"/>
          <w:color w:val="000000"/>
          <w:sz w:val="20"/>
          <w:szCs w:val="20"/>
        </w:rPr>
        <w:t xml:space="preserve"> the baths </w:t>
      </w:r>
      <w:del w:id="353" w:author="Author" w:date="2021-02-07T21:16:00Z">
        <w:r w:rsidRPr="0041604F" w:rsidDel="008227EC">
          <w:rPr>
            <w:rFonts w:ascii="Courier New" w:eastAsia="Times New Roman" w:hAnsi="Courier New" w:cs="Courier New"/>
            <w:color w:val="000000"/>
            <w:sz w:val="20"/>
            <w:szCs w:val="20"/>
          </w:rPr>
          <w:delText>without any clothes</w:delText>
        </w:r>
      </w:del>
      <w:ins w:id="354" w:author="Author" w:date="2021-02-07T21:16:00Z">
        <w:r w:rsidR="008227EC">
          <w:rPr>
            <w:rFonts w:ascii="Courier New" w:eastAsia="Times New Roman" w:hAnsi="Courier New" w:cs="Courier New"/>
            <w:color w:val="000000"/>
            <w:sz w:val="20"/>
            <w:szCs w:val="20"/>
          </w:rPr>
          <w:t>naked</w:t>
        </w:r>
      </w:ins>
      <w:r w:rsidRPr="0041604F">
        <w:rPr>
          <w:rFonts w:ascii="Courier New" w:eastAsia="Times New Roman" w:hAnsi="Courier New" w:cs="Courier New"/>
          <w:color w:val="000000"/>
          <w:sz w:val="20"/>
          <w:szCs w:val="20"/>
        </w:rPr>
        <w:t xml:space="preserve">. It </w:t>
      </w:r>
      <w:del w:id="355" w:author="Author" w:date="2021-02-07T21:17:00Z">
        <w:r w:rsidRPr="0041604F" w:rsidDel="008227EC">
          <w:rPr>
            <w:rFonts w:ascii="Courier New" w:eastAsia="Times New Roman" w:hAnsi="Courier New" w:cs="Courier New"/>
            <w:color w:val="000000"/>
            <w:sz w:val="20"/>
            <w:szCs w:val="20"/>
          </w:rPr>
          <w:delText xml:space="preserve">can </w:delText>
        </w:r>
      </w:del>
      <w:ins w:id="356" w:author="Author" w:date="2021-02-07T21:17:00Z">
        <w:r w:rsidR="008227EC">
          <w:rPr>
            <w:rFonts w:ascii="Courier New" w:eastAsia="Times New Roman" w:hAnsi="Courier New" w:cs="Courier New"/>
            <w:color w:val="000000"/>
            <w:sz w:val="20"/>
            <w:szCs w:val="20"/>
          </w:rPr>
          <w:t>could</w:t>
        </w:r>
        <w:r w:rsidR="008227E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be a cultural shock for many tourists</w:t>
      </w:r>
      <w:del w:id="357" w:author="Author" w:date="2021-02-07T21:24:00Z">
        <w:r w:rsidRPr="0041604F" w:rsidDel="008227EC">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but </w:t>
      </w:r>
      <w:del w:id="358" w:author="Author" w:date="2021-02-07T21:24:00Z">
        <w:r w:rsidRPr="0041604F" w:rsidDel="008227EC">
          <w:rPr>
            <w:rFonts w:ascii="Courier New" w:eastAsia="Times New Roman" w:hAnsi="Courier New" w:cs="Courier New"/>
            <w:color w:val="000000"/>
            <w:sz w:val="20"/>
            <w:szCs w:val="20"/>
          </w:rPr>
          <w:delText xml:space="preserve">this is </w:delText>
        </w:r>
      </w:del>
      <w:r w:rsidRPr="0041604F">
        <w:rPr>
          <w:rFonts w:ascii="Courier New" w:eastAsia="Times New Roman" w:hAnsi="Courier New" w:cs="Courier New"/>
          <w:color w:val="000000"/>
          <w:sz w:val="20"/>
          <w:szCs w:val="20"/>
        </w:rPr>
        <w:t>a fundamental attraction for many</w:t>
      </w:r>
      <w:ins w:id="359" w:author="Author" w:date="2021-02-07T21:24:00Z">
        <w:r w:rsidR="008227EC">
          <w:rPr>
            <w:rFonts w:ascii="Courier New" w:eastAsia="Times New Roman" w:hAnsi="Courier New" w:cs="Courier New"/>
            <w:color w:val="000000"/>
            <w:sz w:val="20"/>
            <w:szCs w:val="20"/>
          </w:rPr>
          <w:t xml:space="preserve"> others</w:t>
        </w:r>
      </w:ins>
      <w:r w:rsidRPr="0041604F">
        <w:rPr>
          <w:rFonts w:ascii="Courier New" w:eastAsia="Times New Roman" w:hAnsi="Courier New" w:cs="Courier New"/>
          <w:color w:val="000000"/>
          <w:sz w:val="20"/>
          <w:szCs w:val="20"/>
        </w:rPr>
        <w:t xml:space="preserve">. </w:t>
      </w:r>
    </w:p>
    <w:p w14:paraId="53FE1A1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3C27D8" w14:textId="7FA140F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However, the size of the room or the bed is a hard attribute. Without considering rebuilding the hotel, it is not trivial to improve</w:t>
      </w:r>
      <w:ins w:id="360" w:author="Author" w:date="2021-02-11T12:39:00Z">
        <w:r w:rsidR="001F06D2">
          <w:rPr>
            <w:rFonts w:ascii="Courier New" w:eastAsia="Times New Roman" w:hAnsi="Courier New" w:cs="Courier New"/>
            <w:color w:val="000000"/>
            <w:sz w:val="20"/>
            <w:szCs w:val="20"/>
          </w:rPr>
          <w:t xml:space="preserve"> this attribute</w:t>
        </w:r>
      </w:ins>
      <w:del w:id="361" w:author="Author" w:date="2021-02-07T21:25:00Z">
        <w:r w:rsidRPr="0041604F" w:rsidDel="003F52CE">
          <w:rPr>
            <w:rFonts w:ascii="Courier New" w:eastAsia="Times New Roman" w:hAnsi="Courier New" w:cs="Courier New"/>
            <w:color w:val="000000"/>
            <w:sz w:val="20"/>
            <w:szCs w:val="20"/>
          </w:rPr>
          <w:delText xml:space="preserve"> on</w:delText>
        </w:r>
      </w:del>
      <w:r w:rsidRPr="0041604F">
        <w:rPr>
          <w:rFonts w:ascii="Courier New" w:eastAsia="Times New Roman" w:hAnsi="Courier New" w:cs="Courier New"/>
          <w:color w:val="000000"/>
          <w:sz w:val="20"/>
          <w:szCs w:val="20"/>
        </w:rPr>
        <w:t xml:space="preserve">. </w:t>
      </w:r>
      <w:ins w:id="362" w:author="Author" w:date="2021-02-11T12:40:00Z">
        <w:r w:rsidR="001F06D2">
          <w:rPr>
            <w:rFonts w:ascii="Courier New" w:eastAsia="Times New Roman" w:hAnsi="Courier New" w:cs="Courier New"/>
            <w:color w:val="000000"/>
            <w:sz w:val="20"/>
            <w:szCs w:val="20"/>
          </w:rPr>
          <w:t>In contrast</w:t>
        </w:r>
      </w:ins>
      <w:del w:id="363" w:author="Author" w:date="2021-02-11T12:40:00Z">
        <w:r w:rsidRPr="0041604F" w:rsidDel="001F06D2">
          <w:rPr>
            <w:rFonts w:ascii="Courier New" w:eastAsia="Times New Roman" w:hAnsi="Courier New" w:cs="Courier New"/>
            <w:color w:val="000000"/>
            <w:sz w:val="20"/>
            <w:szCs w:val="20"/>
          </w:rPr>
          <w:delText>On the other hand</w:delText>
        </w:r>
      </w:del>
      <w:r w:rsidRPr="0041604F">
        <w:rPr>
          <w:rFonts w:ascii="Courier New" w:eastAsia="Times New Roman" w:hAnsi="Courier New" w:cs="Courier New"/>
          <w:color w:val="000000"/>
          <w:sz w:val="20"/>
          <w:szCs w:val="20"/>
        </w:rPr>
        <w:t xml:space="preserve">, cleanliness is mostly </w:t>
      </w:r>
      <w:del w:id="364" w:author="Author" w:date="2021-02-07T13:55:00Z">
        <w:r w:rsidRPr="0041604F" w:rsidDel="009E36C9">
          <w:rPr>
            <w:rFonts w:ascii="Courier New" w:eastAsia="Times New Roman" w:hAnsi="Courier New" w:cs="Courier New"/>
            <w:color w:val="000000"/>
            <w:sz w:val="20"/>
            <w:szCs w:val="20"/>
          </w:rPr>
          <w:delText xml:space="preserve">relating </w:delText>
        </w:r>
      </w:del>
      <w:ins w:id="365" w:author="Author" w:date="2021-02-07T13:55:00Z">
        <w:r w:rsidR="009E36C9" w:rsidRPr="0041604F">
          <w:rPr>
            <w:rFonts w:ascii="Courier New" w:eastAsia="Times New Roman" w:hAnsi="Courier New" w:cs="Courier New"/>
            <w:color w:val="000000"/>
            <w:sz w:val="20"/>
            <w:szCs w:val="20"/>
          </w:rPr>
          <w:t>relat</w:t>
        </w:r>
        <w:r w:rsidR="009E36C9">
          <w:rPr>
            <w:rFonts w:ascii="Courier New" w:eastAsia="Times New Roman" w:hAnsi="Courier New" w:cs="Courier New"/>
            <w:color w:val="000000"/>
            <w:sz w:val="20"/>
            <w:szCs w:val="20"/>
          </w:rPr>
          <w:t>ed</w:t>
        </w:r>
        <w:r w:rsidR="009E36C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soft attributes when we observe its adjectival pairings. We can observe pairs such as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房</w:t>
      </w:r>
      <w:r w:rsidRPr="0041604F">
        <w:rPr>
          <w:rFonts w:ascii="Microsoft JhengHei" w:eastAsia="Microsoft JhengHei" w:hAnsi="Microsoft JhengHei" w:cs="Microsoft JhengHei" w:hint="eastAsia"/>
          <w:color w:val="000000"/>
          <w:sz w:val="20"/>
          <w:szCs w:val="20"/>
          <w:u w:val="single"/>
        </w:rPr>
        <w:t>间</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(clean room)'' at the top rank of all price ranges</w:t>
      </w:r>
      <w:del w:id="366" w:author="Author" w:date="2021-02-07T21:27:00Z">
        <w:r w:rsidRPr="0041604F" w:rsidDel="003F52CE">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w:t>
      </w:r>
      <w:del w:id="367" w:author="Author" w:date="2021-02-07T21:27:00Z">
        <w:r w:rsidRPr="0041604F" w:rsidDel="003F52CE">
          <w:rPr>
            <w:rFonts w:ascii="Courier New" w:eastAsia="Times New Roman" w:hAnsi="Courier New" w:cs="Courier New"/>
            <w:color w:val="000000"/>
            <w:sz w:val="20"/>
            <w:szCs w:val="20"/>
          </w:rPr>
          <w:delText>then variably</w:delText>
        </w:r>
      </w:del>
      <w:ins w:id="368" w:author="Author" w:date="2021-02-07T21:27:00Z">
        <w:r w:rsidR="003F52CE">
          <w:rPr>
            <w:rFonts w:ascii="Courier New" w:eastAsia="Times New Roman" w:hAnsi="Courier New" w:cs="Courier New"/>
            <w:color w:val="000000"/>
            <w:sz w:val="20"/>
            <w:szCs w:val="20"/>
          </w:rPr>
          <w:t>thereupon</w:t>
        </w:r>
      </w:ins>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酒店</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(clean hotel)</w:t>
      </w:r>
      <w:ins w:id="369"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70"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00"/>
          <w:sz w:val="20"/>
          <w:szCs w:val="20"/>
        </w:rPr>
        <w:t xml:space="preserve"> </w:t>
      </w:r>
      <w:r w:rsidRPr="0041604F">
        <w:rPr>
          <w:rFonts w:ascii="Microsoft JhengHei" w:eastAsia="Microsoft JhengHei" w:hAnsi="Microsoft JhengHei" w:cs="Microsoft JhengHei" w:hint="eastAsia"/>
          <w:color w:val="000000"/>
          <w:sz w:val="20"/>
          <w:szCs w:val="20"/>
          <w:u w:val="single"/>
        </w:rPr>
        <w:t>总体</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(clean overall)</w:t>
      </w:r>
      <w:ins w:id="371"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72"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00"/>
          <w:sz w:val="20"/>
          <w:szCs w:val="20"/>
        </w:rPr>
        <w:t xml:space="preserve"> </w:t>
      </w:r>
      <w:r w:rsidRPr="0041604F">
        <w:rPr>
          <w:rFonts w:ascii="Microsoft JhengHei" w:eastAsia="Microsoft JhengHei" w:hAnsi="Microsoft JhengHei" w:cs="Microsoft JhengHei" w:hint="eastAsia"/>
          <w:color w:val="000000"/>
          <w:sz w:val="20"/>
          <w:szCs w:val="20"/>
          <w:u w:val="single"/>
        </w:rPr>
        <w:t>环境</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(clean environment)</w:t>
      </w:r>
      <w:ins w:id="373"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74"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00"/>
          <w:sz w:val="20"/>
          <w:szCs w:val="20"/>
        </w:rPr>
        <w:t xml:space="preserve"> </w:t>
      </w:r>
      <w:r w:rsidRPr="0041604F">
        <w:rPr>
          <w:rFonts w:ascii="Microsoft JhengHei" w:eastAsia="Microsoft JhengHei" w:hAnsi="Microsoft JhengHei" w:cs="Microsoft JhengHei" w:hint="eastAsia"/>
          <w:color w:val="000000"/>
          <w:sz w:val="20"/>
          <w:szCs w:val="20"/>
          <w:u w:val="single"/>
        </w:rPr>
        <w:t>设施</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(clean facilities)</w:t>
      </w:r>
      <w:ins w:id="375"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376"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among other examples. In negative reviews, there </w:t>
      </w:r>
      <w:del w:id="377" w:author="Author" w:date="2021-02-07T21:28:00Z">
        <w:r w:rsidRPr="0041604F" w:rsidDel="003F52CE">
          <w:rPr>
            <w:rFonts w:ascii="Courier New" w:eastAsia="Times New Roman" w:hAnsi="Courier New" w:cs="Courier New"/>
            <w:color w:val="000000"/>
            <w:sz w:val="20"/>
            <w:szCs w:val="20"/>
          </w:rPr>
          <w:delText xml:space="preserve">is </w:delText>
        </w:r>
      </w:del>
      <w:ins w:id="378" w:author="Author" w:date="2021-02-07T21:28:00Z">
        <w:r w:rsidR="003F52CE">
          <w:rPr>
            <w:rFonts w:ascii="Courier New" w:eastAsia="Times New Roman" w:hAnsi="Courier New" w:cs="Courier New"/>
            <w:color w:val="000000"/>
            <w:sz w:val="20"/>
            <w:szCs w:val="20"/>
          </w:rPr>
          <w:t>was</w:t>
        </w:r>
        <w:r w:rsidR="003F52C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a mention of criticizing the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一般</w:t>
      </w:r>
      <w:r w:rsidRPr="0041604F">
        <w:rPr>
          <w:rFonts w:ascii="Courier New" w:eastAsia="Times New Roman" w:hAnsi="Courier New" w:cs="Courier New"/>
          <w:color w:val="000000"/>
          <w:sz w:val="20"/>
          <w:szCs w:val="20"/>
        </w:rPr>
        <w:t xml:space="preserve"> </w:t>
      </w:r>
      <w:r w:rsidRPr="0041604F">
        <w:rPr>
          <w:rFonts w:ascii="Microsoft JhengHei" w:eastAsia="Microsoft JhengHei" w:hAnsi="Microsoft JhengHei" w:cs="Microsoft JhengHei" w:hint="eastAsia"/>
          <w:color w:val="000000"/>
          <w:sz w:val="20"/>
          <w:szCs w:val="20"/>
          <w:u w:val="single"/>
        </w:rPr>
        <w:t>卫生</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(general hygiene)'' of the hotel, although it </w:t>
      </w:r>
      <w:del w:id="379" w:author="Author" w:date="2021-02-07T21:29:00Z">
        <w:r w:rsidRPr="0041604F" w:rsidDel="003F52CE">
          <w:rPr>
            <w:rFonts w:ascii="Courier New" w:eastAsia="Times New Roman" w:hAnsi="Courier New" w:cs="Courier New"/>
            <w:color w:val="000000"/>
            <w:sz w:val="20"/>
            <w:szCs w:val="20"/>
          </w:rPr>
          <w:delText xml:space="preserve">is </w:delText>
        </w:r>
      </w:del>
      <w:ins w:id="380" w:author="Author" w:date="2021-02-07T21:29:00Z">
        <w:r w:rsidR="003F52CE">
          <w:rPr>
            <w:rFonts w:ascii="Courier New" w:eastAsia="Times New Roman" w:hAnsi="Courier New" w:cs="Courier New"/>
            <w:color w:val="000000"/>
            <w:sz w:val="20"/>
            <w:szCs w:val="20"/>
          </w:rPr>
          <w:t>was</w:t>
        </w:r>
        <w:r w:rsidR="003F52C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 uncommon pair. Therefore, we can assert that cleanliness </w:t>
      </w:r>
      <w:del w:id="381" w:author="Author" w:date="2021-02-07T21:29:00Z">
        <w:r w:rsidRPr="0041604F" w:rsidDel="003F52CE">
          <w:rPr>
            <w:rFonts w:ascii="Courier New" w:eastAsia="Times New Roman" w:hAnsi="Courier New" w:cs="Courier New"/>
            <w:color w:val="000000"/>
            <w:sz w:val="20"/>
            <w:szCs w:val="20"/>
          </w:rPr>
          <w:delText xml:space="preserve">is </w:delText>
        </w:r>
      </w:del>
      <w:ins w:id="382" w:author="Author" w:date="2021-02-07T21:29:00Z">
        <w:r w:rsidR="003F52CE">
          <w:rPr>
            <w:rFonts w:ascii="Courier New" w:eastAsia="Times New Roman" w:hAnsi="Courier New" w:cs="Courier New"/>
            <w:color w:val="000000"/>
            <w:sz w:val="20"/>
            <w:szCs w:val="20"/>
          </w:rPr>
          <w:t>was</w:t>
        </w:r>
        <w:r w:rsidR="003F52C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 important soft attribute for Chinese customers and </w:t>
      </w:r>
      <w:del w:id="383" w:author="Author" w:date="2021-02-07T21:30:00Z">
        <w:r w:rsidRPr="0041604F" w:rsidDel="003F52CE">
          <w:rPr>
            <w:rFonts w:ascii="Courier New" w:eastAsia="Times New Roman" w:hAnsi="Courier New" w:cs="Courier New"/>
            <w:color w:val="000000"/>
            <w:sz w:val="20"/>
            <w:szCs w:val="20"/>
          </w:rPr>
          <w:delText xml:space="preserve">that </w:delText>
        </w:r>
      </w:del>
      <w:r w:rsidRPr="0041604F">
        <w:rPr>
          <w:rFonts w:ascii="Courier New" w:eastAsia="Times New Roman" w:hAnsi="Courier New" w:cs="Courier New"/>
          <w:color w:val="000000"/>
          <w:sz w:val="20"/>
          <w:szCs w:val="20"/>
        </w:rPr>
        <w:t xml:space="preserve">they </w:t>
      </w:r>
      <w:del w:id="384" w:author="Author" w:date="2021-02-07T21:29:00Z">
        <w:r w:rsidRPr="0041604F" w:rsidDel="003F52CE">
          <w:rPr>
            <w:rFonts w:ascii="Courier New" w:eastAsia="Times New Roman" w:hAnsi="Courier New" w:cs="Courier New"/>
            <w:color w:val="000000"/>
            <w:sz w:val="20"/>
            <w:szCs w:val="20"/>
          </w:rPr>
          <w:delText xml:space="preserve">are </w:delText>
        </w:r>
      </w:del>
      <w:ins w:id="385" w:author="Author" w:date="2021-02-07T21:29:00Z">
        <w:r w:rsidR="003F52CE">
          <w:rPr>
            <w:rFonts w:ascii="Courier New" w:eastAsia="Times New Roman" w:hAnsi="Courier New" w:cs="Courier New"/>
            <w:color w:val="000000"/>
            <w:sz w:val="20"/>
            <w:szCs w:val="20"/>
          </w:rPr>
          <w:t>were</w:t>
        </w:r>
        <w:r w:rsidR="003F52C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mostly pleased w</w:t>
      </w:r>
      <w:ins w:id="386" w:author="Author" w:date="2021-02-11T12:42:00Z">
        <w:r w:rsidR="001F06D2">
          <w:rPr>
            <w:rFonts w:ascii="Courier New" w:eastAsia="Times New Roman" w:hAnsi="Courier New" w:cs="Courier New"/>
            <w:color w:val="000000"/>
            <w:sz w:val="20"/>
            <w:szCs w:val="20"/>
          </w:rPr>
          <w:t>hen</w:t>
        </w:r>
      </w:ins>
      <w:del w:id="387" w:author="Author" w:date="2021-02-11T12:42:00Z">
        <w:r w:rsidRPr="0041604F" w:rsidDel="001F06D2">
          <w:rPr>
            <w:rFonts w:ascii="Courier New" w:eastAsia="Times New Roman" w:hAnsi="Courier New" w:cs="Courier New"/>
            <w:color w:val="000000"/>
            <w:sz w:val="20"/>
            <w:szCs w:val="20"/>
          </w:rPr>
          <w:delText>ith</w:delText>
        </w:r>
      </w:del>
      <w:r w:rsidRPr="0041604F">
        <w:rPr>
          <w:rFonts w:ascii="Courier New" w:eastAsia="Times New Roman" w:hAnsi="Courier New" w:cs="Courier New"/>
          <w:color w:val="000000"/>
          <w:sz w:val="20"/>
          <w:szCs w:val="20"/>
        </w:rPr>
        <w:t xml:space="preserve"> their expectations </w:t>
      </w:r>
      <w:ins w:id="388" w:author="Author" w:date="2021-02-11T12:42:00Z">
        <w:r w:rsidR="001F06D2">
          <w:rPr>
            <w:rFonts w:ascii="Courier New" w:eastAsia="Times New Roman" w:hAnsi="Courier New" w:cs="Courier New"/>
            <w:color w:val="000000"/>
            <w:sz w:val="20"/>
            <w:szCs w:val="20"/>
          </w:rPr>
          <w:t xml:space="preserve">were </w:t>
        </w:r>
      </w:ins>
      <w:del w:id="389" w:author="Author" w:date="2021-02-07T21:30:00Z">
        <w:r w:rsidRPr="0041604F" w:rsidDel="003F52CE">
          <w:rPr>
            <w:rFonts w:ascii="Courier New" w:eastAsia="Times New Roman" w:hAnsi="Courier New" w:cs="Courier New"/>
            <w:color w:val="000000"/>
            <w:sz w:val="20"/>
            <w:szCs w:val="20"/>
          </w:rPr>
          <w:delText>being met</w:delText>
        </w:r>
      </w:del>
      <w:ins w:id="390" w:author="Author" w:date="2021-02-07T21:30:00Z">
        <w:r w:rsidR="003F52CE">
          <w:rPr>
            <w:rFonts w:ascii="Courier New" w:eastAsia="Times New Roman" w:hAnsi="Courier New" w:cs="Courier New"/>
            <w:color w:val="000000"/>
            <w:sz w:val="20"/>
            <w:szCs w:val="20"/>
          </w:rPr>
          <w:t>fulfilled</w:t>
        </w:r>
      </w:ins>
      <w:r w:rsidRPr="0041604F">
        <w:rPr>
          <w:rFonts w:ascii="Courier New" w:eastAsia="Times New Roman" w:hAnsi="Courier New" w:cs="Courier New"/>
          <w:color w:val="000000"/>
          <w:sz w:val="20"/>
          <w:szCs w:val="20"/>
        </w:rPr>
        <w:t xml:space="preserve">. </w:t>
      </w:r>
    </w:p>
    <w:p w14:paraId="5CD15F7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905F7" w14:textId="32312B13"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391" w:author="Author" w:date="2021-02-07T21:31:00Z">
        <w:r w:rsidRPr="0041604F" w:rsidDel="00BF3DA2">
          <w:rPr>
            <w:rFonts w:ascii="Courier New" w:eastAsia="Times New Roman" w:hAnsi="Courier New" w:cs="Courier New"/>
            <w:color w:val="000000"/>
            <w:sz w:val="20"/>
            <w:szCs w:val="20"/>
          </w:rPr>
          <w:delText xml:space="preserve">One </w:delText>
        </w:r>
      </w:del>
      <w:ins w:id="392" w:author="Author" w:date="2021-02-07T21:31:00Z">
        <w:r w:rsidR="00BF3DA2">
          <w:rPr>
            <w:rFonts w:ascii="Courier New" w:eastAsia="Times New Roman" w:hAnsi="Courier New" w:cs="Courier New"/>
            <w:color w:val="000000"/>
            <w:sz w:val="20"/>
            <w:szCs w:val="20"/>
          </w:rPr>
          <w:t>A</w:t>
        </w:r>
        <w:r w:rsidR="00BF3DA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key component </w:t>
      </w:r>
      <w:del w:id="393" w:author="Author" w:date="2021-02-07T21:31:00Z">
        <w:r w:rsidRPr="0041604F" w:rsidDel="00BF3DA2">
          <w:rPr>
            <w:rFonts w:ascii="Courier New" w:eastAsia="Times New Roman" w:hAnsi="Courier New" w:cs="Courier New"/>
            <w:color w:val="000000"/>
            <w:sz w:val="20"/>
            <w:szCs w:val="20"/>
          </w:rPr>
          <w:delText xml:space="preserve">we </w:delText>
        </w:r>
      </w:del>
      <w:r w:rsidRPr="0041604F">
        <w:rPr>
          <w:rFonts w:ascii="Courier New" w:eastAsia="Times New Roman" w:hAnsi="Courier New" w:cs="Courier New"/>
          <w:color w:val="000000"/>
          <w:sz w:val="20"/>
          <w:szCs w:val="20"/>
        </w:rPr>
        <w:t xml:space="preserve">found in Chinese customer satisfaction soft factors </w:t>
      </w:r>
      <w:del w:id="394" w:author="Author" w:date="2021-02-07T21:31:00Z">
        <w:r w:rsidRPr="0041604F" w:rsidDel="00BF3DA2">
          <w:rPr>
            <w:rFonts w:ascii="Courier New" w:eastAsia="Times New Roman" w:hAnsi="Courier New" w:cs="Courier New"/>
            <w:color w:val="000000"/>
            <w:sz w:val="20"/>
            <w:szCs w:val="20"/>
          </w:rPr>
          <w:delText xml:space="preserve">is </w:delText>
        </w:r>
      </w:del>
      <w:ins w:id="395" w:author="Author" w:date="2021-02-07T21:31:00Z">
        <w:r w:rsidR="00BF3DA2">
          <w:rPr>
            <w:rFonts w:ascii="Courier New" w:eastAsia="Times New Roman" w:hAnsi="Courier New" w:cs="Courier New"/>
            <w:color w:val="000000"/>
            <w:sz w:val="20"/>
            <w:szCs w:val="20"/>
          </w:rPr>
          <w:t>was</w:t>
        </w:r>
        <w:r w:rsidR="00BF3DA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 inclusion of breakfast within the hotel. While other food-related words were extracted, most of them were general, </w:t>
      </w:r>
      <w:ins w:id="396" w:author="Author" w:date="2021-02-11T12:42:00Z">
        <w:r w:rsidR="001F06D2">
          <w:rPr>
            <w:rFonts w:ascii="Courier New" w:eastAsia="Times New Roman" w:hAnsi="Courier New" w:cs="Courier New"/>
            <w:color w:val="000000"/>
            <w:sz w:val="20"/>
            <w:szCs w:val="20"/>
          </w:rPr>
          <w:t>such as</w:t>
        </w:r>
      </w:ins>
      <w:del w:id="397" w:author="Author" w:date="2021-02-11T12:42:00Z">
        <w:r w:rsidRPr="0041604F" w:rsidDel="001F06D2">
          <w:rPr>
            <w:rFonts w:ascii="Courier New" w:eastAsia="Times New Roman" w:hAnsi="Courier New" w:cs="Courier New"/>
            <w:color w:val="000000"/>
            <w:sz w:val="20"/>
            <w:szCs w:val="20"/>
          </w:rPr>
          <w:delText>like</w:delText>
        </w:r>
      </w:del>
      <w:r w:rsidRPr="0041604F">
        <w:rPr>
          <w:rFonts w:ascii="Courier New" w:eastAsia="Times New Roman" w:hAnsi="Courier New" w:cs="Courier New"/>
          <w:color w:val="000000"/>
          <w:sz w:val="20"/>
          <w:szCs w:val="20"/>
        </w:rPr>
        <w:t xml:space="preserve"> ``food'' or ``eating,'' </w:t>
      </w:r>
      <w:del w:id="398" w:author="Author" w:date="2021-02-07T21:32:00Z">
        <w:r w:rsidRPr="0041604F" w:rsidDel="00BF3DA2">
          <w:rPr>
            <w:rFonts w:ascii="Courier New" w:eastAsia="Times New Roman" w:hAnsi="Courier New" w:cs="Courier New"/>
            <w:color w:val="000000"/>
            <w:sz w:val="20"/>
            <w:szCs w:val="20"/>
          </w:rPr>
          <w:delText xml:space="preserve">which </w:delText>
        </w:r>
      </w:del>
      <w:ins w:id="399" w:author="Author" w:date="2021-02-07T21:32:00Z">
        <w:r w:rsidR="00BF3DA2">
          <w:rPr>
            <w:rFonts w:ascii="Courier New" w:eastAsia="Times New Roman" w:hAnsi="Courier New" w:cs="Courier New"/>
            <w:color w:val="000000"/>
            <w:sz w:val="20"/>
            <w:szCs w:val="20"/>
          </w:rPr>
          <w:t>and</w:t>
        </w:r>
        <w:r w:rsidR="00BF3DA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were lower</w:t>
      </w:r>
      <w:ins w:id="400" w:author="Author" w:date="2021-02-07T22:08:00Z">
        <w:r w:rsidR="00800364">
          <w:rPr>
            <w:rFonts w:ascii="Courier New" w:eastAsia="Times New Roman" w:hAnsi="Courier New" w:cs="Courier New"/>
            <w:color w:val="000000"/>
            <w:sz w:val="20"/>
            <w:szCs w:val="20"/>
          </w:rPr>
          <w:t>-</w:t>
        </w:r>
      </w:ins>
      <w:del w:id="401" w:author="Author" w:date="2021-02-07T22:08:00Z">
        <w:r w:rsidRPr="0041604F" w:rsidDel="00800364">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ranking. In contrast, the 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早餐</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(breakfast)</w:t>
      </w:r>
      <w:ins w:id="402" w:author="Author" w:date="2021-02-07T21:34:00Z">
        <w:r w:rsidR="00BF3DA2">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ins w:id="403" w:author="Author" w:date="2021-02-07T21:34:00Z">
        <w:r w:rsidR="00BF3DA2">
          <w:rPr>
            <w:rFonts w:ascii="Courier New" w:eastAsia="Times New Roman" w:hAnsi="Courier New" w:cs="Courier New"/>
            <w:color w:val="000000"/>
            <w:sz w:val="20"/>
            <w:szCs w:val="20"/>
          </w:rPr>
          <w:t xml:space="preserve">which </w:t>
        </w:r>
      </w:ins>
      <w:del w:id="404" w:author="Author" w:date="2021-02-07T21:34:00Z">
        <w:r w:rsidRPr="0041604F" w:rsidDel="00BF3DA2">
          <w:rPr>
            <w:rFonts w:ascii="Courier New" w:eastAsia="Times New Roman" w:hAnsi="Courier New" w:cs="Courier New"/>
            <w:color w:val="000000"/>
            <w:sz w:val="20"/>
            <w:szCs w:val="20"/>
          </w:rPr>
          <w:delText xml:space="preserve">refers </w:delText>
        </w:r>
      </w:del>
      <w:r w:rsidRPr="0041604F">
        <w:rPr>
          <w:rFonts w:ascii="Courier New" w:eastAsia="Times New Roman" w:hAnsi="Courier New" w:cs="Courier New"/>
          <w:color w:val="000000"/>
          <w:sz w:val="20"/>
          <w:szCs w:val="20"/>
        </w:rPr>
        <w:t xml:space="preserve">possibly </w:t>
      </w:r>
      <w:ins w:id="405" w:author="Author" w:date="2021-02-07T21:34:00Z">
        <w:r w:rsidR="00BF3DA2" w:rsidRPr="0041604F">
          <w:rPr>
            <w:rFonts w:ascii="Courier New" w:eastAsia="Times New Roman" w:hAnsi="Courier New" w:cs="Courier New"/>
            <w:color w:val="000000"/>
            <w:sz w:val="20"/>
            <w:szCs w:val="20"/>
          </w:rPr>
          <w:t>refer</w:t>
        </w:r>
        <w:r w:rsidR="00BF3DA2">
          <w:rPr>
            <w:rFonts w:ascii="Courier New" w:eastAsia="Times New Roman" w:hAnsi="Courier New" w:cs="Courier New"/>
            <w:color w:val="000000"/>
            <w:sz w:val="20"/>
            <w:szCs w:val="20"/>
          </w:rPr>
          <w:t>red</w:t>
        </w:r>
        <w:r w:rsidR="00BF3DA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its inclusion in the hotel commodities, was frequently used in positive texts compared to other food-related words. The 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早餐</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(breakfast)'' </w:t>
      </w:r>
      <w:del w:id="406" w:author="Author" w:date="2021-02-07T22:10:00Z">
        <w:r w:rsidRPr="0041604F" w:rsidDel="00077799">
          <w:rPr>
            <w:rFonts w:ascii="Courier New" w:eastAsia="Times New Roman" w:hAnsi="Courier New" w:cs="Courier New"/>
            <w:color w:val="000000"/>
            <w:sz w:val="20"/>
            <w:szCs w:val="20"/>
          </w:rPr>
          <w:delText xml:space="preserve">is </w:delText>
        </w:r>
      </w:del>
      <w:ins w:id="407" w:author="Author" w:date="2021-02-07T22:10:00Z">
        <w:r w:rsidR="00077799">
          <w:rPr>
            <w:rFonts w:ascii="Courier New" w:eastAsia="Times New Roman" w:hAnsi="Courier New" w:cs="Courier New"/>
            <w:color w:val="000000"/>
            <w:sz w:val="20"/>
            <w:szCs w:val="20"/>
          </w:rPr>
          <w:t>wa</w:t>
        </w:r>
        <w:r w:rsidR="00077799"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also </w:t>
      </w:r>
      <w:del w:id="408" w:author="Author" w:date="2021-02-07T22:11:00Z">
        <w:r w:rsidRPr="0041604F" w:rsidDel="00077799">
          <w:rPr>
            <w:rFonts w:ascii="Courier New" w:eastAsia="Times New Roman" w:hAnsi="Courier New" w:cs="Courier New"/>
            <w:color w:val="000000"/>
            <w:sz w:val="20"/>
            <w:szCs w:val="20"/>
          </w:rPr>
          <w:delText xml:space="preserve">observed </w:delText>
        </w:r>
      </w:del>
      <w:ins w:id="409" w:author="Author" w:date="2021-02-07T22:11:00Z">
        <w:r w:rsidR="00077799">
          <w:rPr>
            <w:rFonts w:ascii="Courier New" w:eastAsia="Times New Roman" w:hAnsi="Courier New" w:cs="Courier New"/>
            <w:color w:val="000000"/>
            <w:sz w:val="20"/>
            <w:szCs w:val="20"/>
          </w:rPr>
          <w:t>present</w:t>
        </w:r>
        <w:r w:rsidR="00077799" w:rsidRPr="0041604F">
          <w:rPr>
            <w:rFonts w:ascii="Courier New" w:eastAsia="Times New Roman" w:hAnsi="Courier New" w:cs="Courier New"/>
            <w:color w:val="000000"/>
            <w:sz w:val="20"/>
            <w:szCs w:val="20"/>
          </w:rPr>
          <w:t xml:space="preserve"> </w:t>
        </w:r>
      </w:ins>
      <w:del w:id="410" w:author="Author" w:date="2021-02-07T22:11:00Z">
        <w:r w:rsidRPr="0041604F" w:rsidDel="00077799">
          <w:rPr>
            <w:rFonts w:ascii="Courier New" w:eastAsia="Times New Roman" w:hAnsi="Courier New" w:cs="Courier New"/>
            <w:color w:val="000000"/>
            <w:sz w:val="20"/>
            <w:szCs w:val="20"/>
          </w:rPr>
          <w:delText xml:space="preserve">across </w:delText>
        </w:r>
      </w:del>
      <w:ins w:id="411" w:author="Author" w:date="2021-02-07T22:11:00Z">
        <w:r w:rsidR="00077799">
          <w:rPr>
            <w:rFonts w:ascii="Courier New" w:eastAsia="Times New Roman" w:hAnsi="Courier New" w:cs="Courier New"/>
            <w:color w:val="000000"/>
            <w:sz w:val="20"/>
            <w:szCs w:val="20"/>
          </w:rPr>
          <w:t>in</w:t>
        </w:r>
        <w:r w:rsidR="0007779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all price ranges, </w:t>
      </w:r>
      <w:del w:id="412" w:author="Author" w:date="2021-02-07T22:11:00Z">
        <w:r w:rsidRPr="0041604F" w:rsidDel="00077799">
          <w:rPr>
            <w:rFonts w:ascii="Courier New" w:eastAsia="Times New Roman" w:hAnsi="Courier New" w:cs="Courier New"/>
            <w:color w:val="000000"/>
            <w:sz w:val="20"/>
            <w:szCs w:val="20"/>
          </w:rPr>
          <w:delText xml:space="preserve">although </w:delText>
        </w:r>
      </w:del>
      <w:ins w:id="413" w:author="Author" w:date="2021-02-07T22:11:00Z">
        <w:r w:rsidR="00077799">
          <w:rPr>
            <w:rFonts w:ascii="Courier New" w:eastAsia="Times New Roman" w:hAnsi="Courier New" w:cs="Courier New"/>
            <w:color w:val="000000"/>
            <w:sz w:val="20"/>
            <w:szCs w:val="20"/>
          </w:rPr>
          <w:t>albeit</w:t>
        </w:r>
        <w:r w:rsidR="0007779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at different priorities in each of them. </w:t>
      </w:r>
      <w:del w:id="414" w:author="Author" w:date="2021-02-07T22:11:00Z">
        <w:r w:rsidRPr="0041604F" w:rsidDel="00077799">
          <w:rPr>
            <w:rFonts w:ascii="Courier New" w:eastAsia="Times New Roman" w:hAnsi="Courier New" w:cs="Courier New"/>
            <w:color w:val="000000"/>
            <w:sz w:val="20"/>
            <w:szCs w:val="20"/>
          </w:rPr>
          <w:delText>However</w:delText>
        </w:r>
      </w:del>
      <w:ins w:id="415" w:author="Author" w:date="2021-02-08T00:55:00Z">
        <w:r w:rsidR="006D7C9D">
          <w:rPr>
            <w:rFonts w:ascii="Courier New" w:eastAsia="Times New Roman" w:hAnsi="Courier New" w:cs="Courier New"/>
            <w:color w:val="000000"/>
            <w:sz w:val="20"/>
            <w:szCs w:val="20"/>
          </w:rPr>
          <w:t>For this reason</w:t>
        </w:r>
      </w:ins>
      <w:r w:rsidRPr="0041604F">
        <w:rPr>
          <w:rFonts w:ascii="Courier New" w:eastAsia="Times New Roman" w:hAnsi="Courier New" w:cs="Courier New"/>
          <w:color w:val="000000"/>
          <w:sz w:val="20"/>
          <w:szCs w:val="20"/>
        </w:rPr>
        <w:t xml:space="preserve">, we </w:t>
      </w:r>
      <w:del w:id="416" w:author="Author" w:date="2021-02-08T00:56:00Z">
        <w:r w:rsidRPr="0041604F" w:rsidDel="006D7C9D">
          <w:rPr>
            <w:rFonts w:ascii="Courier New" w:eastAsia="Times New Roman" w:hAnsi="Courier New" w:cs="Courier New"/>
            <w:color w:val="000000"/>
            <w:sz w:val="20"/>
            <w:szCs w:val="20"/>
          </w:rPr>
          <w:delText>assert that</w:delText>
        </w:r>
      </w:del>
      <w:ins w:id="417" w:author="Author" w:date="2021-02-08T00:56:00Z">
        <w:r w:rsidR="006D7C9D">
          <w:rPr>
            <w:rFonts w:ascii="Courier New" w:eastAsia="Times New Roman" w:hAnsi="Courier New" w:cs="Courier New"/>
            <w:color w:val="000000"/>
            <w:sz w:val="20"/>
            <w:szCs w:val="20"/>
          </w:rPr>
          <w:t>regard</w:t>
        </w:r>
      </w:ins>
      <w:r w:rsidRPr="0041604F">
        <w:rPr>
          <w:rFonts w:ascii="Courier New" w:eastAsia="Times New Roman" w:hAnsi="Courier New" w:cs="Courier New"/>
          <w:color w:val="000000"/>
          <w:sz w:val="20"/>
          <w:szCs w:val="20"/>
        </w:rPr>
        <w:t xml:space="preserve"> it </w:t>
      </w:r>
      <w:del w:id="418" w:author="Author" w:date="2021-02-08T00:56:00Z">
        <w:r w:rsidRPr="0041604F" w:rsidDel="006D7C9D">
          <w:rPr>
            <w:rFonts w:ascii="Courier New" w:eastAsia="Times New Roman" w:hAnsi="Courier New" w:cs="Courier New"/>
            <w:color w:val="000000"/>
            <w:sz w:val="20"/>
            <w:szCs w:val="20"/>
          </w:rPr>
          <w:delText xml:space="preserve">is </w:delText>
        </w:r>
      </w:del>
      <w:ins w:id="419" w:author="Author" w:date="2021-02-08T00:56:00Z">
        <w:r w:rsidR="006D7C9D">
          <w:rPr>
            <w:rFonts w:ascii="Courier New" w:eastAsia="Times New Roman" w:hAnsi="Courier New" w:cs="Courier New"/>
            <w:color w:val="000000"/>
            <w:sz w:val="20"/>
            <w:szCs w:val="20"/>
          </w:rPr>
          <w:t>as</w:t>
        </w:r>
        <w:r w:rsidR="006D7C9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 important factor. </w:t>
      </w:r>
      <w:del w:id="420" w:author="Author" w:date="2021-02-08T00:56:00Z">
        <w:r w:rsidRPr="0041604F" w:rsidDel="00CB3CEA">
          <w:rPr>
            <w:rFonts w:ascii="Courier New" w:eastAsia="Times New Roman" w:hAnsi="Courier New" w:cs="Courier New"/>
            <w:color w:val="000000"/>
            <w:sz w:val="20"/>
            <w:szCs w:val="20"/>
          </w:rPr>
          <w:delText xml:space="preserve">Observing </w:delText>
        </w:r>
      </w:del>
      <w:ins w:id="421" w:author="Author" w:date="2021-02-08T00:56:00Z">
        <w:r w:rsidR="00CB3CEA">
          <w:rPr>
            <w:rFonts w:ascii="Courier New" w:eastAsia="Times New Roman" w:hAnsi="Courier New" w:cs="Courier New"/>
            <w:color w:val="000000"/>
            <w:sz w:val="20"/>
            <w:szCs w:val="20"/>
          </w:rPr>
          <w:t>F</w:t>
        </w:r>
      </w:ins>
      <w:ins w:id="422" w:author="Author" w:date="2021-02-08T00:57:00Z">
        <w:r w:rsidR="00CB3CEA">
          <w:rPr>
            <w:rFonts w:ascii="Courier New" w:eastAsia="Times New Roman" w:hAnsi="Courier New" w:cs="Courier New"/>
            <w:color w:val="000000"/>
            <w:sz w:val="20"/>
            <w:szCs w:val="20"/>
          </w:rPr>
          <w:t>rom</w:t>
        </w:r>
      </w:ins>
      <w:ins w:id="423" w:author="Author" w:date="2021-02-08T00:56:00Z">
        <w:r w:rsidR="00CB3CEA" w:rsidRPr="0041604F">
          <w:rPr>
            <w:rFonts w:ascii="Courier New" w:eastAsia="Times New Roman" w:hAnsi="Courier New" w:cs="Courier New"/>
            <w:color w:val="000000"/>
            <w:sz w:val="20"/>
            <w:szCs w:val="20"/>
          </w:rPr>
          <w:t xml:space="preserve"> </w:t>
        </w:r>
        <w:r w:rsidR="00CB3CEA">
          <w:rPr>
            <w:rFonts w:ascii="Courier New" w:eastAsia="Times New Roman" w:hAnsi="Courier New" w:cs="Courier New"/>
            <w:color w:val="000000"/>
            <w:sz w:val="20"/>
            <w:szCs w:val="20"/>
          </w:rPr>
          <w:t xml:space="preserve">the </w:t>
        </w:r>
      </w:ins>
      <w:r w:rsidRPr="0041604F">
        <w:rPr>
          <w:rFonts w:ascii="Courier New" w:eastAsia="Times New Roman" w:hAnsi="Courier New" w:cs="Courier New"/>
          <w:color w:val="000000"/>
          <w:sz w:val="20"/>
          <w:szCs w:val="20"/>
        </w:rPr>
        <w:t xml:space="preserve">word pairs </w:t>
      </w:r>
      <w:del w:id="424" w:author="Author" w:date="2021-02-08T00:57:00Z">
        <w:r w:rsidRPr="0041604F" w:rsidDel="00CB3CEA">
          <w:rPr>
            <w:rFonts w:ascii="Courier New" w:eastAsia="Times New Roman" w:hAnsi="Courier New" w:cs="Courier New"/>
            <w:color w:val="000000"/>
            <w:sz w:val="20"/>
            <w:szCs w:val="20"/>
          </w:rPr>
          <w:delText xml:space="preserve">from </w:delText>
        </w:r>
      </w:del>
      <w:ins w:id="425" w:author="Author" w:date="2021-02-08T00:57:00Z">
        <w:r w:rsidR="00CB3CEA">
          <w:rPr>
            <w:rFonts w:ascii="Courier New" w:eastAsia="Times New Roman" w:hAnsi="Courier New" w:cs="Courier New"/>
            <w:color w:val="000000"/>
            <w:sz w:val="20"/>
            <w:szCs w:val="20"/>
          </w:rPr>
          <w:t>of</w:t>
        </w:r>
        <w:r w:rsidR="00CB3CE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 positive Chinese keywords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adj_zh_pos</w:t>
      </w:r>
      <w:r w:rsidRPr="0041604F">
        <w:rPr>
          <w:rFonts w:ascii="Courier New" w:eastAsia="Times New Roman" w:hAnsi="Courier New" w:cs="Courier New"/>
          <w:color w:val="000000"/>
          <w:sz w:val="20"/>
          <w:szCs w:val="20"/>
        </w:rPr>
        <w:t xml:space="preserve">}, we can also </w:t>
      </w:r>
      <w:del w:id="426" w:author="Author" w:date="2021-02-08T00:57:00Z">
        <w:r w:rsidRPr="0041604F" w:rsidDel="00CB3CEA">
          <w:rPr>
            <w:rFonts w:ascii="Courier New" w:eastAsia="Times New Roman" w:hAnsi="Courier New" w:cs="Courier New"/>
            <w:color w:val="000000"/>
            <w:sz w:val="20"/>
            <w:szCs w:val="20"/>
          </w:rPr>
          <w:delText xml:space="preserve">see </w:delText>
        </w:r>
      </w:del>
      <w:ins w:id="427" w:author="Author" w:date="2021-02-08T00:57:00Z">
        <w:r w:rsidR="00CB3CEA">
          <w:rPr>
            <w:rFonts w:ascii="Courier New" w:eastAsia="Times New Roman" w:hAnsi="Courier New" w:cs="Courier New"/>
            <w:color w:val="000000"/>
            <w:sz w:val="20"/>
            <w:szCs w:val="20"/>
          </w:rPr>
          <w:t>not</w:t>
        </w:r>
      </w:ins>
      <w:ins w:id="428" w:author="Author" w:date="2021-02-11T12:43:00Z">
        <w:r w:rsidR="001F06D2">
          <w:rPr>
            <w:rFonts w:ascii="Courier New" w:eastAsia="Times New Roman" w:hAnsi="Courier New" w:cs="Courier New"/>
            <w:color w:val="000000"/>
            <w:sz w:val="20"/>
            <w:szCs w:val="20"/>
          </w:rPr>
          <w:t>e</w:t>
        </w:r>
      </w:ins>
      <w:ins w:id="429" w:author="Author" w:date="2021-02-08T00:57:00Z">
        <w:r w:rsidR="00CB3CE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t>
      </w:r>
      <w:r w:rsidRPr="0041604F">
        <w:rPr>
          <w:rFonts w:ascii="Courier New" w:eastAsia="Times New Roman" w:hAnsi="Courier New" w:cs="Courier New"/>
          <w:color w:val="000000"/>
          <w:sz w:val="20"/>
          <w:szCs w:val="20"/>
        </w:rPr>
        <w:lastRenderedPageBreak/>
        <w:t>``</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(not bad)'' is paired </w:t>
      </w:r>
      <w:del w:id="430" w:author="Author" w:date="2021-02-08T01:01:00Z">
        <w:r w:rsidRPr="0041604F" w:rsidDel="002251A7">
          <w:rPr>
            <w:rFonts w:ascii="Courier New" w:eastAsia="Times New Roman" w:hAnsi="Courier New" w:cs="Courier New"/>
            <w:color w:val="000000"/>
            <w:sz w:val="20"/>
            <w:szCs w:val="20"/>
          </w:rPr>
          <w:delText xml:space="preserve">as </w:delText>
        </w:r>
      </w:del>
      <w:ins w:id="431" w:author="Author" w:date="2021-02-08T01:01:00Z">
        <w:r w:rsidR="002251A7">
          <w:rPr>
            <w:rFonts w:ascii="Courier New" w:eastAsia="Times New Roman" w:hAnsi="Courier New" w:cs="Courier New"/>
            <w:color w:val="000000"/>
            <w:sz w:val="20"/>
            <w:szCs w:val="20"/>
          </w:rPr>
          <w:t>with</w:t>
        </w:r>
        <w:r w:rsidR="002251A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早餐</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(nice breakfast)'' in four of the seven price ranges with reviews available as part of the top </w:t>
      </w:r>
      <w:commentRangeStart w:id="432"/>
      <w:del w:id="433" w:author="Author" w:date="2021-02-08T00:58:00Z">
        <w:r w:rsidRPr="0041604F" w:rsidDel="00CB3CEA">
          <w:rPr>
            <w:rFonts w:ascii="Courier New" w:eastAsia="Times New Roman" w:hAnsi="Courier New" w:cs="Courier New"/>
            <w:color w:val="000000"/>
            <w:sz w:val="20"/>
            <w:szCs w:val="20"/>
          </w:rPr>
          <w:delText xml:space="preserve">4 </w:delText>
        </w:r>
      </w:del>
      <w:ins w:id="434" w:author="Author" w:date="2021-02-08T00:58:00Z">
        <w:r w:rsidR="00CB3CEA">
          <w:rPr>
            <w:rFonts w:ascii="Courier New" w:eastAsia="Times New Roman" w:hAnsi="Courier New" w:cs="Courier New"/>
            <w:color w:val="000000"/>
            <w:sz w:val="20"/>
            <w:szCs w:val="20"/>
          </w:rPr>
          <w:t>four</w:t>
        </w:r>
        <w:r w:rsidR="00CB3CEA" w:rsidRPr="0041604F">
          <w:rPr>
            <w:rFonts w:ascii="Courier New" w:eastAsia="Times New Roman" w:hAnsi="Courier New" w:cs="Courier New"/>
            <w:color w:val="000000"/>
            <w:sz w:val="20"/>
            <w:szCs w:val="20"/>
          </w:rPr>
          <w:t xml:space="preserve"> </w:t>
        </w:r>
        <w:commentRangeEnd w:id="432"/>
        <w:r w:rsidR="00CB3CEA">
          <w:rPr>
            <w:rStyle w:val="CommentReference"/>
          </w:rPr>
          <w:commentReference w:id="432"/>
        </w:r>
      </w:ins>
      <w:r w:rsidRPr="0041604F">
        <w:rPr>
          <w:rFonts w:ascii="Courier New" w:eastAsia="Times New Roman" w:hAnsi="Courier New" w:cs="Courier New"/>
          <w:color w:val="000000"/>
          <w:sz w:val="20"/>
          <w:szCs w:val="20"/>
        </w:rPr>
        <w:t xml:space="preserve">pairings. It is only slightly lower </w:t>
      </w:r>
      <w:ins w:id="435" w:author="Author" w:date="2021-02-11T12:43:00Z">
        <w:r w:rsidR="001F06D2">
          <w:rPr>
            <w:rFonts w:ascii="Courier New" w:eastAsia="Times New Roman" w:hAnsi="Courier New" w:cs="Courier New"/>
            <w:color w:val="000000"/>
            <w:sz w:val="20"/>
            <w:szCs w:val="20"/>
          </w:rPr>
          <w:t>i</w:t>
        </w:r>
      </w:ins>
      <w:del w:id="436" w:author="Author" w:date="2021-02-11T12:43:00Z">
        <w:r w:rsidRPr="0041604F" w:rsidDel="001F06D2">
          <w:rPr>
            <w:rFonts w:ascii="Courier New" w:eastAsia="Times New Roman" w:hAnsi="Courier New" w:cs="Courier New"/>
            <w:color w:val="000000"/>
            <w:sz w:val="20"/>
            <w:szCs w:val="20"/>
          </w:rPr>
          <w:delText>o</w:delText>
        </w:r>
      </w:del>
      <w:r w:rsidRPr="0041604F">
        <w:rPr>
          <w:rFonts w:ascii="Courier New" w:eastAsia="Times New Roman" w:hAnsi="Courier New" w:cs="Courier New"/>
          <w:color w:val="000000"/>
          <w:sz w:val="20"/>
          <w:szCs w:val="20"/>
        </w:rPr>
        <w:t xml:space="preserve">n other categories, although it is not </w:t>
      </w:r>
      <w:del w:id="437" w:author="Author" w:date="2021-02-08T00:59:00Z">
        <w:r w:rsidRPr="0041604F" w:rsidDel="002251A7">
          <w:rPr>
            <w:rFonts w:ascii="Courier New" w:eastAsia="Times New Roman" w:hAnsi="Courier New" w:cs="Courier New"/>
            <w:color w:val="000000"/>
            <w:sz w:val="20"/>
            <w:szCs w:val="20"/>
          </w:rPr>
          <w:delText xml:space="preserve">shown </w:delText>
        </w:r>
      </w:del>
      <w:ins w:id="438" w:author="Author" w:date="2021-02-08T00:59:00Z">
        <w:r w:rsidR="002251A7">
          <w:rPr>
            <w:rFonts w:ascii="Courier New" w:eastAsia="Times New Roman" w:hAnsi="Courier New" w:cs="Courier New"/>
            <w:color w:val="000000"/>
            <w:sz w:val="20"/>
            <w:szCs w:val="20"/>
          </w:rPr>
          <w:t>depicted</w:t>
        </w:r>
        <w:r w:rsidR="002251A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on the table. Thus</w:t>
      </w:r>
      <w:ins w:id="439" w:author="Author" w:date="2021-02-08T00:59:00Z">
        <w:r w:rsidR="002251A7">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we consider that a recommended strategy for hotel management is to invest in the inclusion or </w:t>
      </w:r>
      <w:del w:id="440" w:author="Author" w:date="2021-02-08T01:11:00Z">
        <w:r w:rsidRPr="0041604F" w:rsidDel="00E04492">
          <w:rPr>
            <w:rFonts w:ascii="Courier New" w:eastAsia="Times New Roman" w:hAnsi="Courier New" w:cs="Courier New"/>
            <w:color w:val="000000"/>
            <w:sz w:val="20"/>
            <w:szCs w:val="20"/>
          </w:rPr>
          <w:delText xml:space="preserve">betterment </w:delText>
        </w:r>
      </w:del>
      <w:ins w:id="441" w:author="Author" w:date="2021-02-08T01:11:00Z">
        <w:r w:rsidR="00E04492">
          <w:rPr>
            <w:rFonts w:ascii="Courier New" w:eastAsia="Times New Roman" w:hAnsi="Courier New" w:cs="Courier New"/>
            <w:color w:val="000000"/>
            <w:sz w:val="20"/>
            <w:szCs w:val="20"/>
          </w:rPr>
          <w:t>improvement</w:t>
        </w:r>
        <w:r w:rsidR="00E0449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of hotel breakfast to increase </w:t>
      </w:r>
      <w:ins w:id="442" w:author="Author" w:date="2021-02-11T12:43:00Z">
        <w:r w:rsidR="001F06D2">
          <w:rPr>
            <w:rFonts w:ascii="Courier New" w:eastAsia="Times New Roman" w:hAnsi="Courier New" w:cs="Courier New"/>
            <w:color w:val="000000"/>
            <w:sz w:val="20"/>
            <w:szCs w:val="20"/>
          </w:rPr>
          <w:t>the num</w:t>
        </w:r>
      </w:ins>
      <w:ins w:id="443" w:author="Author" w:date="2021-02-11T12:44:00Z">
        <w:r w:rsidR="001F06D2">
          <w:rPr>
            <w:rFonts w:ascii="Courier New" w:eastAsia="Times New Roman" w:hAnsi="Courier New" w:cs="Courier New"/>
            <w:color w:val="000000"/>
            <w:sz w:val="20"/>
            <w:szCs w:val="20"/>
          </w:rPr>
          <w:t xml:space="preserve">ber of </w:t>
        </w:r>
      </w:ins>
      <w:r w:rsidRPr="0041604F">
        <w:rPr>
          <w:rFonts w:ascii="Courier New" w:eastAsia="Times New Roman" w:hAnsi="Courier New" w:cs="Courier New"/>
          <w:color w:val="000000"/>
          <w:sz w:val="20"/>
          <w:szCs w:val="20"/>
        </w:rPr>
        <w:t>good reviews.</w:t>
      </w:r>
    </w:p>
    <w:p w14:paraId="7776C079"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C2E9CE" w14:textId="144DDEC6"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\subsection{Western tourists</w:t>
      </w:r>
      <w:ins w:id="444" w:author="Author" w:date="2021-02-07T04:11:00Z">
        <w:r w:rsidR="00314F8A">
          <w:rPr>
            <w:rFonts w:ascii="Courier New" w:eastAsia="Times New Roman" w:hAnsi="Courier New" w:cs="Courier New"/>
            <w:b/>
            <w:bCs/>
            <w:color w:val="0000CC"/>
            <w:sz w:val="20"/>
            <w:szCs w:val="20"/>
          </w:rPr>
          <w:t>:</w:t>
        </w:r>
      </w:ins>
      <w:del w:id="445" w:author="Author" w:date="2021-02-07T04:11:00Z">
        <w:r w:rsidRPr="0041604F" w:rsidDel="00314F8A">
          <w:rPr>
            <w:rFonts w:ascii="Courier New" w:eastAsia="Times New Roman" w:hAnsi="Courier New" w:cs="Courier New"/>
            <w:b/>
            <w:bCs/>
            <w:color w:val="0000CC"/>
            <w:sz w:val="20"/>
            <w:szCs w:val="20"/>
          </w:rPr>
          <w:delText xml:space="preserve"> -</w:delText>
        </w:r>
      </w:del>
      <w:r w:rsidRPr="0041604F">
        <w:rPr>
          <w:rFonts w:ascii="Courier New" w:eastAsia="Times New Roman" w:hAnsi="Courier New" w:cs="Courier New"/>
          <w:b/>
          <w:bCs/>
          <w:color w:val="0000CC"/>
          <w:sz w:val="20"/>
          <w:szCs w:val="20"/>
        </w:rPr>
        <w:t xml:space="preserve"> A friendly face</w:t>
      </w:r>
      <w:del w:id="446" w:author="Author" w:date="2021-02-08T01:13:00Z">
        <w:r w:rsidRPr="0041604F" w:rsidDel="0028082D">
          <w:rPr>
            <w:rFonts w:ascii="Courier New" w:eastAsia="Times New Roman" w:hAnsi="Courier New" w:cs="Courier New"/>
            <w:b/>
            <w:bCs/>
            <w:color w:val="0000CC"/>
            <w:sz w:val="20"/>
            <w:szCs w:val="20"/>
          </w:rPr>
          <w:delText>,</w:delText>
        </w:r>
      </w:del>
      <w:r w:rsidRPr="0041604F">
        <w:rPr>
          <w:rFonts w:ascii="Courier New" w:eastAsia="Times New Roman" w:hAnsi="Courier New" w:cs="Courier New"/>
          <w:b/>
          <w:bCs/>
          <w:color w:val="0000CC"/>
          <w:sz w:val="20"/>
          <w:szCs w:val="20"/>
        </w:rPr>
        <w:t xml:space="preserve"> and absolutely clean}\label{disc:en}</w:t>
      </w:r>
    </w:p>
    <w:p w14:paraId="4D90437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874C9" w14:textId="5599983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From the satisfaction factors of English-speaking tourists, we can see that at least three words </w:t>
      </w:r>
      <w:ins w:id="447" w:author="Author" w:date="2021-02-08T01:14:00Z">
        <w:r w:rsidR="0028082D">
          <w:rPr>
            <w:rFonts w:ascii="Courier New" w:eastAsia="Times New Roman" w:hAnsi="Courier New" w:cs="Courier New"/>
            <w:color w:val="000000"/>
            <w:sz w:val="20"/>
            <w:szCs w:val="20"/>
          </w:rPr>
          <w:t xml:space="preserve">were </w:t>
        </w:r>
      </w:ins>
      <w:del w:id="448" w:author="Author" w:date="2021-02-08T01:14:00Z">
        <w:r w:rsidRPr="0041604F" w:rsidDel="0028082D">
          <w:rPr>
            <w:rFonts w:ascii="Courier New" w:eastAsia="Times New Roman" w:hAnsi="Courier New" w:cs="Courier New"/>
            <w:color w:val="000000"/>
            <w:sz w:val="20"/>
            <w:szCs w:val="20"/>
          </w:rPr>
          <w:delText xml:space="preserve">relate </w:delText>
        </w:r>
      </w:del>
      <w:r w:rsidRPr="0041604F">
        <w:rPr>
          <w:rFonts w:ascii="Courier New" w:eastAsia="Times New Roman" w:hAnsi="Courier New" w:cs="Courier New"/>
          <w:color w:val="000000"/>
          <w:sz w:val="20"/>
          <w:szCs w:val="20"/>
        </w:rPr>
        <w:t xml:space="preserve">directly </w:t>
      </w:r>
      <w:ins w:id="449" w:author="Author" w:date="2021-02-08T01:14:00Z">
        <w:r w:rsidR="0028082D" w:rsidRPr="0041604F">
          <w:rPr>
            <w:rFonts w:ascii="Courier New" w:eastAsia="Times New Roman" w:hAnsi="Courier New" w:cs="Courier New"/>
            <w:color w:val="000000"/>
            <w:sz w:val="20"/>
            <w:szCs w:val="20"/>
          </w:rPr>
          <w:t>relate</w:t>
        </w:r>
        <w:r w:rsidR="0028082D">
          <w:rPr>
            <w:rFonts w:ascii="Courier New" w:eastAsia="Times New Roman" w:hAnsi="Courier New" w:cs="Courier New"/>
            <w:color w:val="000000"/>
            <w:sz w:val="20"/>
            <w:szCs w:val="20"/>
          </w:rPr>
          <w:t>d</w:t>
        </w:r>
        <w:r w:rsidR="0028082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staff friendliness and services</w:t>
      </w:r>
      <w:ins w:id="450" w:author="Author" w:date="2021-02-08T01:26:00Z">
        <w:r w:rsidR="00CE6E0A" w:rsidRPr="00CE6E0A">
          <w:rPr>
            <w:rFonts w:ascii="Courier New" w:eastAsia="Times New Roman" w:hAnsi="Courier New" w:cs="Courier New"/>
            <w:color w:val="000000"/>
            <w:sz w:val="20"/>
            <w:szCs w:val="20"/>
          </w:rPr>
          <w:t xml:space="preserve"> </w:t>
        </w:r>
        <w:r w:rsidR="00CE6E0A" w:rsidRPr="0041604F">
          <w:rPr>
            <w:rFonts w:ascii="Courier New" w:eastAsia="Times New Roman" w:hAnsi="Courier New" w:cs="Courier New"/>
            <w:color w:val="000000"/>
            <w:sz w:val="20"/>
            <w:szCs w:val="20"/>
          </w:rPr>
          <w:t>in the general database</w:t>
        </w:r>
      </w:ins>
      <w:ins w:id="451" w:author="Author" w:date="2021-02-11T12:44:00Z">
        <w:r w:rsidR="001F06D2">
          <w:rPr>
            <w:rFonts w:ascii="Courier New" w:eastAsia="Times New Roman" w:hAnsi="Courier New" w:cs="Courier New"/>
            <w:color w:val="000000"/>
            <w:sz w:val="20"/>
            <w:szCs w:val="20"/>
          </w:rPr>
          <w:t>,</w:t>
        </w:r>
      </w:ins>
      <w:ins w:id="452" w:author="Author" w:date="2021-02-11T12:45:00Z">
        <w:r w:rsidR="001F06D2">
          <w:rPr>
            <w:rFonts w:ascii="Courier New" w:eastAsia="Times New Roman" w:hAnsi="Courier New" w:cs="Courier New"/>
            <w:color w:val="000000"/>
            <w:sz w:val="20"/>
            <w:szCs w:val="20"/>
          </w:rPr>
          <w:t xml:space="preserve"> </w:t>
        </w:r>
      </w:ins>
      <w:del w:id="453" w:author="Author" w:date="2021-02-08T01:26:00Z">
        <w:r w:rsidRPr="0041604F" w:rsidDel="00CE6E0A">
          <w:rPr>
            <w:rFonts w:ascii="Courier New" w:eastAsia="Times New Roman" w:hAnsi="Courier New" w:cs="Courier New"/>
            <w:color w:val="000000"/>
            <w:sz w:val="20"/>
            <w:szCs w:val="20"/>
          </w:rPr>
          <w:delText xml:space="preserve">, being </w:delText>
        </w:r>
      </w:del>
      <w:r w:rsidRPr="0041604F">
        <w:rPr>
          <w:rFonts w:ascii="Courier New" w:eastAsia="Times New Roman" w:hAnsi="Courier New" w:cs="Courier New"/>
          <w:color w:val="000000"/>
          <w:sz w:val="20"/>
          <w:szCs w:val="20"/>
        </w:rPr>
        <w:t>``staff</w:t>
      </w:r>
      <w:ins w:id="454" w:author="Author" w:date="2021-02-07T20:13: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55" w:author="Author" w:date="2021-02-07T20:13: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``helpful</w:t>
      </w:r>
      <w:commentRangeStart w:id="456"/>
      <w:ins w:id="457" w:author="Author" w:date="2021-02-07T20:14:00Z">
        <w:r w:rsidR="00843760">
          <w:rPr>
            <w:rFonts w:ascii="Courier New" w:eastAsia="Times New Roman" w:hAnsi="Courier New" w:cs="Courier New"/>
            <w:color w:val="000000"/>
            <w:sz w:val="20"/>
            <w:szCs w:val="20"/>
          </w:rPr>
          <w:t>,</w:t>
        </w:r>
      </w:ins>
      <w:commentRangeEnd w:id="456"/>
      <w:ins w:id="458" w:author="Author" w:date="2021-02-08T01:27:00Z">
        <w:r w:rsidR="00CE6E0A">
          <w:rPr>
            <w:rStyle w:val="CommentReference"/>
          </w:rPr>
          <w:commentReference w:id="456"/>
        </w:r>
      </w:ins>
      <w:r w:rsidRPr="0041604F">
        <w:rPr>
          <w:rFonts w:ascii="Courier New" w:eastAsia="Times New Roman" w:hAnsi="Courier New" w:cs="Courier New"/>
          <w:color w:val="000000"/>
          <w:sz w:val="20"/>
          <w:szCs w:val="20"/>
        </w:rPr>
        <w:t>'' and ``friendliness</w:t>
      </w:r>
      <w:ins w:id="459" w:author="Author" w:date="2021-02-08T01:27:00Z">
        <w:r w:rsidR="00CE6E0A">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60" w:author="Author" w:date="2021-02-08T01:26:00Z">
        <w:r w:rsidRPr="0041604F" w:rsidDel="00CE6E0A">
          <w:rPr>
            <w:rFonts w:ascii="Courier New" w:eastAsia="Times New Roman" w:hAnsi="Courier New" w:cs="Courier New"/>
            <w:color w:val="000000"/>
            <w:sz w:val="20"/>
            <w:szCs w:val="20"/>
          </w:rPr>
          <w:delText xml:space="preserve"> in the general database</w:delText>
        </w:r>
      </w:del>
      <w:del w:id="461" w:author="Author" w:date="2021-02-08T01:27:00Z">
        <w:r w:rsidRPr="0041604F" w:rsidDel="00CE6E0A">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The word ``staff'' is the second most frequently used word for satisfied customers across most price ranges</w:t>
      </w:r>
      <w:commentRangeStart w:id="462"/>
      <w:del w:id="463" w:author="Author" w:date="2021-02-08T02:34:00Z">
        <w:r w:rsidRPr="0041604F" w:rsidDel="003B7D7A">
          <w:rPr>
            <w:rFonts w:ascii="Courier New" w:eastAsia="Times New Roman" w:hAnsi="Courier New" w:cs="Courier New"/>
            <w:color w:val="000000"/>
            <w:sz w:val="20"/>
            <w:szCs w:val="20"/>
          </w:rPr>
          <w:delText>,</w:delText>
        </w:r>
      </w:del>
      <w:commentRangeEnd w:id="462"/>
      <w:r w:rsidR="003B7D7A">
        <w:rPr>
          <w:rStyle w:val="CommentReference"/>
        </w:rPr>
        <w:commentReference w:id="462"/>
      </w:r>
      <w:r w:rsidRPr="0041604F">
        <w:rPr>
          <w:rFonts w:ascii="Courier New" w:eastAsia="Times New Roman" w:hAnsi="Courier New" w:cs="Courier New"/>
          <w:color w:val="000000"/>
          <w:sz w:val="20"/>
          <w:szCs w:val="20"/>
        </w:rPr>
        <w:t xml:space="preserve"> and only third in one of them. </w:t>
      </w:r>
      <w:del w:id="464" w:author="Author" w:date="2021-02-08T02:37:00Z">
        <w:r w:rsidRPr="0041604F" w:rsidDel="00502411">
          <w:rPr>
            <w:rFonts w:ascii="Courier New" w:eastAsia="Times New Roman" w:hAnsi="Courier New" w:cs="Courier New"/>
            <w:color w:val="000000"/>
            <w:sz w:val="20"/>
            <w:szCs w:val="20"/>
          </w:rPr>
          <w:delText>Adding to that</w:delText>
        </w:r>
      </w:del>
      <w:ins w:id="465" w:author="Author" w:date="2021-02-08T02:37:00Z">
        <w:r w:rsidR="00502411">
          <w:rPr>
            <w:rFonts w:ascii="Courier New" w:eastAsia="Times New Roman" w:hAnsi="Courier New" w:cs="Courier New"/>
            <w:color w:val="000000"/>
            <w:sz w:val="20"/>
            <w:szCs w:val="20"/>
          </w:rPr>
          <w:t>In addition</w:t>
        </w:r>
      </w:ins>
      <w:r w:rsidRPr="0041604F">
        <w:rPr>
          <w:rFonts w:ascii="Courier New" w:eastAsia="Times New Roman" w:hAnsi="Courier New" w:cs="Courier New"/>
          <w:color w:val="000000"/>
          <w:sz w:val="20"/>
          <w:szCs w:val="20"/>
        </w:rPr>
        <w:t>,</w:t>
      </w:r>
      <w:ins w:id="466" w:author="Author" w:date="2021-02-08T02:37:00Z">
        <w:r w:rsidR="00502411">
          <w:rPr>
            <w:rFonts w:ascii="Courier New" w:eastAsia="Times New Roman" w:hAnsi="Courier New" w:cs="Courier New"/>
            <w:color w:val="000000"/>
            <w:sz w:val="20"/>
            <w:szCs w:val="20"/>
          </w:rPr>
          <w:t xml:space="preserve"> the words</w:t>
        </w:r>
      </w:ins>
      <w:r w:rsidRPr="0041604F">
        <w:rPr>
          <w:rFonts w:ascii="Courier New" w:eastAsia="Times New Roman" w:hAnsi="Courier New" w:cs="Courier New"/>
          <w:color w:val="000000"/>
          <w:sz w:val="20"/>
          <w:szCs w:val="20"/>
        </w:rPr>
        <w:t xml:space="preserve"> ``helpful'' and ``friendly'' follow it lower in the list in most price ranges. The word ``good'' </w:t>
      </w:r>
      <w:del w:id="467" w:author="Author" w:date="2021-02-08T11:30:00Z">
        <w:r w:rsidRPr="0041604F" w:rsidDel="00D32969">
          <w:rPr>
            <w:rFonts w:ascii="Courier New" w:eastAsia="Times New Roman" w:hAnsi="Courier New" w:cs="Courier New"/>
            <w:color w:val="000000"/>
            <w:sz w:val="20"/>
            <w:szCs w:val="20"/>
          </w:rPr>
          <w:delText>is mostly about</w:delText>
        </w:r>
      </w:del>
      <w:ins w:id="468" w:author="Author" w:date="2021-02-08T11:30:00Z">
        <w:r w:rsidR="00D32969">
          <w:rPr>
            <w:rFonts w:ascii="Courier New" w:eastAsia="Times New Roman" w:hAnsi="Courier New" w:cs="Courier New"/>
            <w:color w:val="000000"/>
            <w:sz w:val="20"/>
            <w:szCs w:val="20"/>
          </w:rPr>
          <w:t>mainly refers to</w:t>
        </w:r>
      </w:ins>
      <w:r w:rsidRPr="0041604F">
        <w:rPr>
          <w:rFonts w:ascii="Courier New" w:eastAsia="Times New Roman" w:hAnsi="Courier New" w:cs="Courier New"/>
          <w:color w:val="000000"/>
          <w:sz w:val="20"/>
          <w:szCs w:val="20"/>
        </w:rPr>
        <w:t xml:space="preserve"> the location, </w:t>
      </w:r>
      <w:commentRangeStart w:id="469"/>
      <w:del w:id="470" w:author="Author" w:date="2021-02-08T11:30:00Z">
        <w:r w:rsidRPr="0041604F" w:rsidDel="00D32969">
          <w:rPr>
            <w:rFonts w:ascii="Courier New" w:eastAsia="Times New Roman" w:hAnsi="Courier New" w:cs="Courier New"/>
            <w:color w:val="000000"/>
            <w:sz w:val="20"/>
            <w:szCs w:val="20"/>
          </w:rPr>
          <w:delText xml:space="preserve">the </w:delText>
        </w:r>
      </w:del>
      <w:commentRangeEnd w:id="469"/>
      <w:r w:rsidR="00D32969">
        <w:rPr>
          <w:rStyle w:val="CommentReference"/>
        </w:rPr>
        <w:commentReference w:id="469"/>
      </w:r>
      <w:r w:rsidRPr="0041604F">
        <w:rPr>
          <w:rFonts w:ascii="Courier New" w:eastAsia="Times New Roman" w:hAnsi="Courier New" w:cs="Courier New"/>
          <w:color w:val="000000"/>
          <w:sz w:val="20"/>
          <w:szCs w:val="20"/>
        </w:rPr>
        <w:t xml:space="preserve">service, breakfast, or English availability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adj_en_pos</w:t>
      </w:r>
      <w:r w:rsidRPr="0041604F">
        <w:rPr>
          <w:rFonts w:ascii="Courier New" w:eastAsia="Times New Roman" w:hAnsi="Courier New" w:cs="Courier New"/>
          <w:color w:val="000000"/>
          <w:sz w:val="20"/>
          <w:szCs w:val="20"/>
        </w:rPr>
        <w:t xml:space="preserve">}. </w:t>
      </w:r>
      <w:del w:id="471" w:author="Author" w:date="2021-02-08T11:32:00Z">
        <w:r w:rsidRPr="0041604F" w:rsidDel="0087185A">
          <w:rPr>
            <w:rFonts w:ascii="Courier New" w:eastAsia="Times New Roman" w:hAnsi="Courier New" w:cs="Courier New"/>
            <w:color w:val="000000"/>
            <w:sz w:val="20"/>
            <w:szCs w:val="20"/>
          </w:rPr>
          <w:delText xml:space="preserve">Like </w:delText>
        </w:r>
      </w:del>
      <w:ins w:id="472" w:author="Author" w:date="2021-02-08T11:32:00Z">
        <w:r w:rsidR="0087185A">
          <w:rPr>
            <w:rFonts w:ascii="Courier New" w:eastAsia="Times New Roman" w:hAnsi="Courier New" w:cs="Courier New"/>
            <w:color w:val="000000"/>
            <w:sz w:val="20"/>
            <w:szCs w:val="20"/>
          </w:rPr>
          <w:t>Similar to</w:t>
        </w:r>
        <w:r w:rsidR="0087185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Chinese customers, Western customers also seem</w:t>
      </w:r>
      <w:ins w:id="473" w:author="Author" w:date="2021-02-08T02:38:00Z">
        <w:r w:rsidR="00502411">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to enjoy the included breakfasts regarding their satisfaction keyword pairings. However, the </w:t>
      </w:r>
      <w:ins w:id="474" w:author="Author" w:date="2021-02-08T11:32:00Z">
        <w:r w:rsidR="0087185A">
          <w:rPr>
            <w:rFonts w:ascii="Courier New" w:eastAsia="Times New Roman" w:hAnsi="Courier New" w:cs="Courier New"/>
            <w:color w:val="000000"/>
            <w:sz w:val="20"/>
            <w:szCs w:val="20"/>
          </w:rPr>
          <w:t xml:space="preserve">relevant </w:t>
        </w:r>
      </w:ins>
      <w:r w:rsidRPr="0041604F">
        <w:rPr>
          <w:rFonts w:ascii="Courier New" w:eastAsia="Times New Roman" w:hAnsi="Courier New" w:cs="Courier New"/>
          <w:color w:val="000000"/>
          <w:sz w:val="20"/>
          <w:szCs w:val="20"/>
        </w:rPr>
        <w:t xml:space="preserve">word does not appear </w:t>
      </w:r>
      <w:del w:id="475" w:author="Author" w:date="2021-02-08T11:33:00Z">
        <w:r w:rsidRPr="0041604F" w:rsidDel="0087185A">
          <w:rPr>
            <w:rFonts w:ascii="Courier New" w:eastAsia="Times New Roman" w:hAnsi="Courier New" w:cs="Courier New"/>
            <w:color w:val="000000"/>
            <w:sz w:val="20"/>
            <w:szCs w:val="20"/>
          </w:rPr>
          <w:delText xml:space="preserve">directly </w:delText>
        </w:r>
      </w:del>
      <w:r w:rsidRPr="0041604F">
        <w:rPr>
          <w:rFonts w:ascii="Courier New" w:eastAsia="Times New Roman" w:hAnsi="Courier New" w:cs="Courier New"/>
          <w:color w:val="000000"/>
          <w:sz w:val="20"/>
          <w:szCs w:val="20"/>
        </w:rPr>
        <w:t>in the top 10 list</w:t>
      </w:r>
      <w:ins w:id="476" w:author="Author" w:date="2021-02-08T11:33:00Z">
        <w:r w:rsidR="0087185A" w:rsidRPr="0087185A">
          <w:rPr>
            <w:rFonts w:ascii="Courier New" w:eastAsia="Times New Roman" w:hAnsi="Courier New" w:cs="Courier New"/>
            <w:color w:val="000000"/>
            <w:sz w:val="20"/>
            <w:szCs w:val="20"/>
          </w:rPr>
          <w:t xml:space="preserve"> </w:t>
        </w:r>
        <w:r w:rsidR="0087185A" w:rsidRPr="0041604F">
          <w:rPr>
            <w:rFonts w:ascii="Courier New" w:eastAsia="Times New Roman" w:hAnsi="Courier New" w:cs="Courier New"/>
            <w:color w:val="000000"/>
            <w:sz w:val="20"/>
            <w:szCs w:val="20"/>
          </w:rPr>
          <w:t>directly</w:t>
        </w:r>
        <w:r w:rsidR="0087185A">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477" w:author="Author" w:date="2021-02-08T11:33:00Z">
        <w:r w:rsidRPr="0041604F" w:rsidDel="0087185A">
          <w:rPr>
            <w:rFonts w:ascii="Courier New" w:eastAsia="Times New Roman" w:hAnsi="Courier New" w:cs="Courier New"/>
            <w:color w:val="000000"/>
            <w:sz w:val="20"/>
            <w:szCs w:val="20"/>
          </w:rPr>
          <w:delText>as in</w:delText>
        </w:r>
      </w:del>
      <w:ins w:id="478" w:author="Author" w:date="2021-02-08T11:33:00Z">
        <w:r w:rsidR="0087185A">
          <w:rPr>
            <w:rFonts w:ascii="Courier New" w:eastAsia="Times New Roman" w:hAnsi="Courier New" w:cs="Courier New"/>
            <w:color w:val="000000"/>
            <w:sz w:val="20"/>
            <w:szCs w:val="20"/>
          </w:rPr>
          <w:t>in contrast to</w:t>
        </w:r>
      </w:ins>
      <w:r w:rsidRPr="0041604F">
        <w:rPr>
          <w:rFonts w:ascii="Courier New" w:eastAsia="Times New Roman" w:hAnsi="Courier New" w:cs="Courier New"/>
          <w:color w:val="000000"/>
          <w:sz w:val="20"/>
          <w:szCs w:val="20"/>
        </w:rPr>
        <w:t xml:space="preserve"> their Chinese counterparts. The words ``helpful'' and ``friendly'' are mostly paired with ``staff</w:t>
      </w:r>
      <w:ins w:id="479" w:author="Author" w:date="2021-02-07T20:14:00Z">
        <w:r w:rsidR="0084376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80" w:author="Author" w:date="2021-02-07T20:14: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``concierge</w:t>
      </w:r>
      <w:ins w:id="481" w:author="Author" w:date="2021-02-07T20:14:00Z">
        <w:r w:rsidR="0084376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82" w:author="Author" w:date="2021-02-07T20:14: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``desk</w:t>
      </w:r>
      <w:ins w:id="483" w:author="Author" w:date="2021-02-07T20:14:00Z">
        <w:r w:rsidR="0084376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84" w:author="Author" w:date="2021-02-07T20:14: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``service</w:t>
      </w:r>
      <w:ins w:id="485" w:author="Author" w:date="2021-02-07T20:11: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486" w:author="Author" w:date="2021-02-07T20:11: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487" w:author="Author" w:date="2021-02-08T11:37:00Z">
        <w:r w:rsidRPr="0041604F" w:rsidDel="00861041">
          <w:rPr>
            <w:rFonts w:ascii="Courier New" w:eastAsia="Times New Roman" w:hAnsi="Courier New" w:cs="Courier New"/>
            <w:color w:val="000000"/>
            <w:sz w:val="20"/>
            <w:szCs w:val="20"/>
          </w:rPr>
          <w:delText>When we look at</w:delText>
        </w:r>
      </w:del>
      <w:ins w:id="488" w:author="Author" w:date="2021-02-08T11:37:00Z">
        <w:r w:rsidR="00861041">
          <w:rPr>
            <w:rFonts w:ascii="Courier New" w:eastAsia="Times New Roman" w:hAnsi="Courier New" w:cs="Courier New"/>
            <w:color w:val="000000"/>
            <w:sz w:val="20"/>
            <w:szCs w:val="20"/>
          </w:rPr>
          <w:t>By considering</w:t>
        </w:r>
      </w:ins>
      <w:r w:rsidRPr="0041604F">
        <w:rPr>
          <w:rFonts w:ascii="Courier New" w:eastAsia="Times New Roman" w:hAnsi="Courier New" w:cs="Courier New"/>
          <w:color w:val="000000"/>
          <w:sz w:val="20"/>
          <w:szCs w:val="20"/>
        </w:rPr>
        <w:t xml:space="preserve"> the negative keyword </w:t>
      </w:r>
      <w:ins w:id="489" w:author="Author" w:date="2021-02-11T12:46:00Z">
        <w:r w:rsidR="001F06D2" w:rsidRPr="0041604F">
          <w:rPr>
            <w:rFonts w:ascii="Courier New" w:eastAsia="Times New Roman" w:hAnsi="Courier New" w:cs="Courier New"/>
            <w:color w:val="000000"/>
            <w:sz w:val="20"/>
            <w:szCs w:val="20"/>
          </w:rPr>
          <w:t>``</w:t>
        </w:r>
      </w:ins>
      <w:del w:id="490" w:author="Author" w:date="2021-02-11T12:46:00Z">
        <w:r w:rsidRPr="0041604F" w:rsidDel="001F06D2">
          <w:rPr>
            <w:rFonts w:ascii="Courier New" w:eastAsia="Times New Roman" w:hAnsi="Courier New" w:cs="Courier New"/>
            <w:color w:val="000000"/>
            <w:sz w:val="20"/>
            <w:szCs w:val="20"/>
            <w:u w:val="single"/>
          </w:rPr>
          <w:delText>‘</w:delText>
        </w:r>
      </w:del>
      <w:r w:rsidRPr="0041604F">
        <w:rPr>
          <w:rFonts w:ascii="Courier New" w:eastAsia="Times New Roman" w:hAnsi="Courier New" w:cs="Courier New"/>
          <w:color w:val="000000"/>
          <w:sz w:val="20"/>
          <w:szCs w:val="20"/>
          <w:u w:val="single"/>
        </w:rPr>
        <w:t>poor</w:t>
      </w:r>
      <w:ins w:id="491" w:author="Author" w:date="2021-02-11T12:46:00Z">
        <w:r w:rsidR="001F06D2" w:rsidRPr="0041604F">
          <w:rPr>
            <w:rFonts w:ascii="Courier New" w:eastAsia="Times New Roman" w:hAnsi="Courier New" w:cs="Courier New"/>
            <w:color w:val="000000"/>
            <w:sz w:val="20"/>
            <w:szCs w:val="20"/>
          </w:rPr>
          <w:t>''</w:t>
        </w:r>
      </w:ins>
      <w:del w:id="492" w:author="Author" w:date="2021-02-11T12:46:00Z">
        <w:r w:rsidRPr="0041604F" w:rsidDel="001F06D2">
          <w:rPr>
            <w:rFonts w:ascii="Courier New" w:eastAsia="Times New Roman" w:hAnsi="Courier New" w:cs="Courier New"/>
            <w:color w:val="000000"/>
            <w:sz w:val="20"/>
            <w:szCs w:val="20"/>
            <w:u w:val="single"/>
          </w:rPr>
          <w:delText>’</w:delText>
        </w:r>
      </w:del>
      <w:r w:rsidRPr="0041604F">
        <w:rPr>
          <w:rFonts w:ascii="Courier New" w:eastAsia="Times New Roman" w:hAnsi="Courier New" w:cs="Courier New"/>
          <w:color w:val="000000"/>
          <w:sz w:val="20"/>
          <w:szCs w:val="20"/>
        </w:rPr>
        <w:t xml:space="preserve"> and its pairings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adj_en_neg</w:t>
      </w:r>
      <w:r w:rsidRPr="0041604F">
        <w:rPr>
          <w:rFonts w:ascii="Courier New" w:eastAsia="Times New Roman" w:hAnsi="Courier New" w:cs="Courier New"/>
          <w:color w:val="000000"/>
          <w:sz w:val="20"/>
          <w:szCs w:val="20"/>
        </w:rPr>
        <w:t xml:space="preserve">}, we </w:t>
      </w:r>
      <w:del w:id="493" w:author="Author" w:date="2021-02-08T11:37:00Z">
        <w:r w:rsidRPr="0041604F" w:rsidDel="00861041">
          <w:rPr>
            <w:rFonts w:ascii="Courier New" w:eastAsia="Times New Roman" w:hAnsi="Courier New" w:cs="Courier New"/>
            <w:color w:val="000000"/>
            <w:sz w:val="20"/>
            <w:szCs w:val="20"/>
          </w:rPr>
          <w:delText xml:space="preserve">see </w:delText>
        </w:r>
      </w:del>
      <w:ins w:id="494" w:author="Author" w:date="2021-02-08T11:37:00Z">
        <w:r w:rsidR="00861041">
          <w:rPr>
            <w:rFonts w:ascii="Courier New" w:eastAsia="Times New Roman" w:hAnsi="Courier New" w:cs="Courier New"/>
            <w:color w:val="000000"/>
            <w:sz w:val="20"/>
            <w:szCs w:val="20"/>
          </w:rPr>
          <w:t>realize</w:t>
        </w:r>
      </w:ins>
      <w:ins w:id="495" w:author="Author" w:date="2021-02-08T11:45:00Z">
        <w:r w:rsidR="007E36C0">
          <w:rPr>
            <w:rFonts w:ascii="Courier New" w:eastAsia="Times New Roman" w:hAnsi="Courier New" w:cs="Courier New"/>
            <w:color w:val="000000"/>
            <w:sz w:val="20"/>
            <w:szCs w:val="20"/>
          </w:rPr>
          <w:t>d</w:t>
        </w:r>
      </w:ins>
      <w:ins w:id="496" w:author="Author" w:date="2021-02-08T11:37:00Z">
        <w:r w:rsidR="00861041" w:rsidRPr="0041604F">
          <w:rPr>
            <w:rFonts w:ascii="Courier New" w:eastAsia="Times New Roman" w:hAnsi="Courier New" w:cs="Courier New"/>
            <w:color w:val="000000"/>
            <w:sz w:val="20"/>
            <w:szCs w:val="20"/>
          </w:rPr>
          <w:t xml:space="preserve"> </w:t>
        </w:r>
      </w:ins>
      <w:ins w:id="497" w:author="Author" w:date="2021-02-08T11:38:00Z">
        <w:r w:rsidR="00305DC3">
          <w:rPr>
            <w:rFonts w:ascii="Courier New" w:eastAsia="Times New Roman" w:hAnsi="Courier New" w:cs="Courier New"/>
            <w:color w:val="000000"/>
            <w:sz w:val="20"/>
            <w:szCs w:val="20"/>
          </w:rPr>
          <w:t xml:space="preserve">once </w:t>
        </w:r>
      </w:ins>
      <w:ins w:id="498" w:author="Author" w:date="2021-02-08T11:45:00Z">
        <w:r w:rsidR="007E36C0">
          <w:rPr>
            <w:rFonts w:ascii="Courier New" w:eastAsia="Times New Roman" w:hAnsi="Courier New" w:cs="Courier New"/>
            <w:color w:val="000000"/>
            <w:sz w:val="20"/>
            <w:szCs w:val="20"/>
          </w:rPr>
          <w:t>again</w:t>
        </w:r>
      </w:ins>
      <w:ins w:id="499" w:author="Author" w:date="2021-02-08T11:38:00Z">
        <w:r w:rsidR="00305DC3">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t>
      </w:r>
      <w:ins w:id="500" w:author="Author" w:date="2021-02-08T11:37:00Z">
        <w:r w:rsidR="00305DC3" w:rsidRPr="0041604F">
          <w:rPr>
            <w:rFonts w:ascii="Courier New" w:eastAsia="Times New Roman" w:hAnsi="Courier New" w:cs="Courier New"/>
            <w:color w:val="000000"/>
            <w:sz w:val="20"/>
            <w:szCs w:val="20"/>
          </w:rPr>
          <w:t xml:space="preserve">Western tourists </w:t>
        </w:r>
      </w:ins>
      <w:ins w:id="501" w:author="Author" w:date="2021-02-08T11:45:00Z">
        <w:r w:rsidR="007E36C0">
          <w:rPr>
            <w:rFonts w:ascii="Courier New" w:eastAsia="Times New Roman" w:hAnsi="Courier New" w:cs="Courier New"/>
            <w:color w:val="000000"/>
            <w:sz w:val="20"/>
            <w:szCs w:val="20"/>
          </w:rPr>
          <w:t>we</w:t>
        </w:r>
      </w:ins>
      <w:ins w:id="502" w:author="Author" w:date="2021-02-08T11:37:00Z">
        <w:r w:rsidR="00305DC3" w:rsidRPr="0041604F">
          <w:rPr>
            <w:rFonts w:ascii="Courier New" w:eastAsia="Times New Roman" w:hAnsi="Courier New" w:cs="Courier New"/>
            <w:color w:val="000000"/>
            <w:sz w:val="20"/>
            <w:szCs w:val="20"/>
          </w:rPr>
          <w:t xml:space="preserve">re disappointed with </w:t>
        </w:r>
      </w:ins>
      <w:del w:id="503" w:author="Author" w:date="2021-02-08T11:37:00Z">
        <w:r w:rsidRPr="0041604F" w:rsidDel="00305DC3">
          <w:rPr>
            <w:rFonts w:ascii="Courier New" w:eastAsia="Times New Roman" w:hAnsi="Courier New" w:cs="Courier New"/>
            <w:color w:val="000000"/>
            <w:sz w:val="20"/>
            <w:szCs w:val="20"/>
          </w:rPr>
          <w:delText xml:space="preserve">it is also </w:delText>
        </w:r>
      </w:del>
      <w:r w:rsidRPr="0041604F">
        <w:rPr>
          <w:rFonts w:ascii="Courier New" w:eastAsia="Times New Roman" w:hAnsi="Courier New" w:cs="Courier New"/>
          <w:color w:val="000000"/>
          <w:sz w:val="20"/>
          <w:szCs w:val="20"/>
        </w:rPr>
        <w:t xml:space="preserve">service-related concepts </w:t>
      </w:r>
      <w:del w:id="504" w:author="Author" w:date="2021-02-08T11:38:00Z">
        <w:r w:rsidRPr="0041604F" w:rsidDel="00305DC3">
          <w:rPr>
            <w:rFonts w:ascii="Courier New" w:eastAsia="Times New Roman" w:hAnsi="Courier New" w:cs="Courier New"/>
            <w:color w:val="000000"/>
            <w:sz w:val="20"/>
            <w:szCs w:val="20"/>
          </w:rPr>
          <w:delText xml:space="preserve">that the </w:delText>
        </w:r>
      </w:del>
      <w:del w:id="505" w:author="Author" w:date="2021-02-08T11:37:00Z">
        <w:r w:rsidRPr="0041604F" w:rsidDel="00305DC3">
          <w:rPr>
            <w:rFonts w:ascii="Courier New" w:eastAsia="Times New Roman" w:hAnsi="Courier New" w:cs="Courier New"/>
            <w:color w:val="000000"/>
            <w:sz w:val="20"/>
            <w:szCs w:val="20"/>
          </w:rPr>
          <w:delText xml:space="preserve">Western tourists are disappointed with </w:delText>
        </w:r>
      </w:del>
      <w:del w:id="506" w:author="Author" w:date="2021-02-08T11:38:00Z">
        <w:r w:rsidRPr="0041604F" w:rsidDel="00305DC3">
          <w:rPr>
            <w:rFonts w:ascii="Courier New" w:eastAsia="Times New Roman" w:hAnsi="Courier New" w:cs="Courier New"/>
            <w:color w:val="000000"/>
            <w:sz w:val="20"/>
            <w:szCs w:val="20"/>
          </w:rPr>
          <w:delText>when they</w:delText>
        </w:r>
      </w:del>
      <w:ins w:id="507" w:author="Author" w:date="2021-02-08T11:38:00Z">
        <w:r w:rsidR="00305DC3">
          <w:rPr>
            <w:rFonts w:ascii="Courier New" w:eastAsia="Times New Roman" w:hAnsi="Courier New" w:cs="Courier New"/>
            <w:color w:val="000000"/>
            <w:sz w:val="20"/>
            <w:szCs w:val="20"/>
          </w:rPr>
          <w:t>and</w:t>
        </w:r>
      </w:ins>
      <w:r w:rsidRPr="0041604F">
        <w:rPr>
          <w:rFonts w:ascii="Courier New" w:eastAsia="Times New Roman" w:hAnsi="Courier New" w:cs="Courier New"/>
          <w:color w:val="000000"/>
          <w:sz w:val="20"/>
          <w:szCs w:val="20"/>
        </w:rPr>
        <w:t xml:space="preserve"> react</w:t>
      </w:r>
      <w:ins w:id="508" w:author="Author" w:date="2021-02-08T11:45:00Z">
        <w:r w:rsidR="007E36C0">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negatively.</w:t>
      </w:r>
    </w:p>
    <w:p w14:paraId="52250CF9"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6F9102" w14:textId="22FEDCF4"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Another soft attribute that is high on the list for most of the price ranges is the word ``clean''</w:t>
      </w:r>
      <w:del w:id="509" w:author="Author" w:date="2021-02-07T20:11:00Z">
        <w:r w:rsidRPr="0041604F" w:rsidDel="00582D50">
          <w:rPr>
            <w:rFonts w:ascii="Courier New" w:eastAsia="Times New Roman" w:hAnsi="Courier New" w:cs="Courier New"/>
            <w:color w:val="000000"/>
            <w:sz w:val="20"/>
            <w:szCs w:val="20"/>
          </w:rPr>
          <w:delText>.</w:delText>
        </w:r>
      </w:del>
      <w:commentRangeStart w:id="510"/>
      <w:ins w:id="511" w:author="Author" w:date="2021-02-08T11:48:00Z">
        <w:r w:rsidR="00CE4F54">
          <w:rPr>
            <w:rFonts w:ascii="Courier New" w:eastAsia="Times New Roman" w:hAnsi="Courier New" w:cs="Courier New"/>
            <w:color w:val="000000"/>
            <w:sz w:val="20"/>
            <w:szCs w:val="20"/>
          </w:rPr>
          <w:t>;</w:t>
        </w:r>
        <w:commentRangeEnd w:id="510"/>
        <w:r w:rsidR="00CE4F54">
          <w:rPr>
            <w:rStyle w:val="CommentReference"/>
          </w:rPr>
          <w:commentReference w:id="510"/>
        </w:r>
      </w:ins>
      <w:r w:rsidRPr="0041604F">
        <w:rPr>
          <w:rFonts w:ascii="Courier New" w:eastAsia="Times New Roman" w:hAnsi="Courier New" w:cs="Courier New"/>
          <w:color w:val="000000"/>
          <w:sz w:val="20"/>
          <w:szCs w:val="20"/>
        </w:rPr>
        <w:t xml:space="preserve"> </w:t>
      </w:r>
      <w:del w:id="512" w:author="Author" w:date="2021-02-08T11:48:00Z">
        <w:r w:rsidRPr="0041604F" w:rsidDel="00CE4F54">
          <w:rPr>
            <w:rFonts w:ascii="Courier New" w:eastAsia="Times New Roman" w:hAnsi="Courier New" w:cs="Courier New"/>
            <w:color w:val="000000"/>
            <w:sz w:val="20"/>
            <w:szCs w:val="20"/>
          </w:rPr>
          <w:delText xml:space="preserve">Since </w:delText>
        </w:r>
      </w:del>
      <w:ins w:id="513" w:author="Author" w:date="2021-02-08T11:48:00Z">
        <w:r w:rsidR="00CE4F54">
          <w:rPr>
            <w:rFonts w:ascii="Courier New" w:eastAsia="Times New Roman" w:hAnsi="Courier New" w:cs="Courier New"/>
            <w:color w:val="000000"/>
            <w:sz w:val="20"/>
            <w:szCs w:val="20"/>
          </w:rPr>
          <w:t>because</w:t>
        </w:r>
        <w:r w:rsidR="00CE4F54" w:rsidRPr="0041604F">
          <w:rPr>
            <w:rFonts w:ascii="Courier New" w:eastAsia="Times New Roman" w:hAnsi="Courier New" w:cs="Courier New"/>
            <w:color w:val="000000"/>
            <w:sz w:val="20"/>
            <w:szCs w:val="20"/>
          </w:rPr>
          <w:t xml:space="preserve"> </w:t>
        </w:r>
      </w:ins>
      <w:del w:id="514" w:author="Author" w:date="2021-02-08T11:54:00Z">
        <w:r w:rsidRPr="0041604F" w:rsidDel="00F676D9">
          <w:rPr>
            <w:rFonts w:ascii="Courier New" w:eastAsia="Times New Roman" w:hAnsi="Courier New" w:cs="Courier New"/>
            <w:color w:val="000000"/>
            <w:sz w:val="20"/>
            <w:szCs w:val="20"/>
          </w:rPr>
          <w:delText xml:space="preserve">it </w:delText>
        </w:r>
      </w:del>
      <w:ins w:id="515" w:author="Author" w:date="2021-02-08T11:54:00Z">
        <w:r w:rsidR="00F676D9">
          <w:rPr>
            <w:rFonts w:ascii="Courier New" w:eastAsia="Times New Roman" w:hAnsi="Courier New" w:cs="Courier New"/>
            <w:color w:val="000000"/>
            <w:sz w:val="20"/>
            <w:szCs w:val="20"/>
          </w:rPr>
          <w:t>this</w:t>
        </w:r>
        <w:r w:rsidR="00F676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is an adjective, we </w:t>
      </w:r>
      <w:ins w:id="516" w:author="Author" w:date="2021-02-11T12:47:00Z">
        <w:r w:rsidR="007C3C7A">
          <w:rPr>
            <w:rFonts w:ascii="Courier New" w:eastAsia="Times New Roman" w:hAnsi="Courier New" w:cs="Courier New"/>
            <w:color w:val="000000"/>
            <w:sz w:val="20"/>
            <w:szCs w:val="20"/>
          </w:rPr>
          <w:t xml:space="preserve">also </w:t>
        </w:r>
      </w:ins>
      <w:del w:id="517" w:author="Author" w:date="2021-02-08T11:48:00Z">
        <w:r w:rsidRPr="0041604F" w:rsidDel="00CE4F54">
          <w:rPr>
            <w:rFonts w:ascii="Courier New" w:eastAsia="Times New Roman" w:hAnsi="Courier New" w:cs="Courier New"/>
            <w:color w:val="000000"/>
            <w:sz w:val="20"/>
            <w:szCs w:val="20"/>
          </w:rPr>
          <w:delText xml:space="preserve">have </w:delText>
        </w:r>
      </w:del>
      <w:r w:rsidRPr="0041604F">
        <w:rPr>
          <w:rFonts w:ascii="Courier New" w:eastAsia="Times New Roman" w:hAnsi="Courier New" w:cs="Courier New"/>
          <w:color w:val="000000"/>
          <w:sz w:val="20"/>
          <w:szCs w:val="20"/>
        </w:rPr>
        <w:t>explored the word pairings</w:t>
      </w:r>
      <w:del w:id="518" w:author="Author" w:date="2021-02-11T12:47:00Z">
        <w:r w:rsidRPr="0041604F" w:rsidDel="007C3C7A">
          <w:rPr>
            <w:rFonts w:ascii="Courier New" w:eastAsia="Times New Roman" w:hAnsi="Courier New" w:cs="Courier New"/>
            <w:color w:val="000000"/>
            <w:sz w:val="20"/>
            <w:szCs w:val="20"/>
          </w:rPr>
          <w:delText xml:space="preserve"> as well</w:delText>
        </w:r>
      </w:del>
      <w:r w:rsidRPr="0041604F">
        <w:rPr>
          <w:rFonts w:ascii="Courier New" w:eastAsia="Times New Roman" w:hAnsi="Courier New" w:cs="Courier New"/>
          <w:color w:val="000000"/>
          <w:sz w:val="20"/>
          <w:szCs w:val="20"/>
        </w:rPr>
        <w:t xml:space="preserve">. Customers </w:t>
      </w:r>
      <w:del w:id="519" w:author="Author" w:date="2021-02-08T11:49:00Z">
        <w:r w:rsidRPr="0041604F" w:rsidDel="00F676D9">
          <w:rPr>
            <w:rFonts w:ascii="Courier New" w:eastAsia="Times New Roman" w:hAnsi="Courier New" w:cs="Courier New"/>
            <w:color w:val="000000"/>
            <w:sz w:val="20"/>
            <w:szCs w:val="20"/>
          </w:rPr>
          <w:delText xml:space="preserve">are </w:delText>
        </w:r>
      </w:del>
      <w:del w:id="520" w:author="Author" w:date="2021-02-08T11:50:00Z">
        <w:r w:rsidRPr="0041604F" w:rsidDel="00F676D9">
          <w:rPr>
            <w:rFonts w:ascii="Courier New" w:eastAsia="Times New Roman" w:hAnsi="Courier New" w:cs="Courier New"/>
            <w:color w:val="000000"/>
            <w:sz w:val="20"/>
            <w:szCs w:val="20"/>
          </w:rPr>
          <w:delText xml:space="preserve">mostly </w:delText>
        </w:r>
      </w:del>
      <w:ins w:id="521" w:author="Author" w:date="2021-02-08T11:50:00Z">
        <w:r w:rsidR="00F676D9">
          <w:rPr>
            <w:rFonts w:ascii="Courier New" w:eastAsia="Times New Roman" w:hAnsi="Courier New" w:cs="Courier New"/>
            <w:color w:val="000000"/>
            <w:sz w:val="20"/>
            <w:szCs w:val="20"/>
          </w:rPr>
          <w:t>largely</w:t>
        </w:r>
        <w:r w:rsidR="00F676D9" w:rsidRPr="0041604F">
          <w:rPr>
            <w:rFonts w:ascii="Courier New" w:eastAsia="Times New Roman" w:hAnsi="Courier New" w:cs="Courier New"/>
            <w:color w:val="000000"/>
            <w:sz w:val="20"/>
            <w:szCs w:val="20"/>
          </w:rPr>
          <w:t xml:space="preserve"> </w:t>
        </w:r>
      </w:ins>
      <w:del w:id="522" w:author="Author" w:date="2021-02-08T11:50:00Z">
        <w:r w:rsidRPr="0041604F" w:rsidDel="00F676D9">
          <w:rPr>
            <w:rFonts w:ascii="Courier New" w:eastAsia="Times New Roman" w:hAnsi="Courier New" w:cs="Courier New"/>
            <w:color w:val="000000"/>
            <w:sz w:val="20"/>
            <w:szCs w:val="20"/>
          </w:rPr>
          <w:delText xml:space="preserve">praising </w:delText>
        </w:r>
      </w:del>
      <w:ins w:id="523" w:author="Author" w:date="2021-02-08T11:50:00Z">
        <w:r w:rsidR="00F676D9" w:rsidRPr="0041604F">
          <w:rPr>
            <w:rFonts w:ascii="Courier New" w:eastAsia="Times New Roman" w:hAnsi="Courier New" w:cs="Courier New"/>
            <w:color w:val="000000"/>
            <w:sz w:val="20"/>
            <w:szCs w:val="20"/>
          </w:rPr>
          <w:t>prais</w:t>
        </w:r>
        <w:r w:rsidR="00F676D9">
          <w:rPr>
            <w:rFonts w:ascii="Courier New" w:eastAsia="Times New Roman" w:hAnsi="Courier New" w:cs="Courier New"/>
            <w:color w:val="000000"/>
            <w:sz w:val="20"/>
            <w:szCs w:val="20"/>
          </w:rPr>
          <w:t>ed</w:t>
        </w:r>
        <w:r w:rsidR="00F676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``clean rooms'' and ``clean bathrooms''</w:t>
      </w:r>
      <w:del w:id="524" w:author="Author" w:date="2021-02-07T20:15: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525" w:author="Author" w:date="2021-02-08T11:56:00Z">
        <w:r w:rsidRPr="0041604F" w:rsidDel="00F676D9">
          <w:rPr>
            <w:rFonts w:ascii="Courier New" w:eastAsia="Times New Roman" w:hAnsi="Courier New" w:cs="Courier New"/>
            <w:color w:val="000000"/>
            <w:sz w:val="20"/>
            <w:szCs w:val="20"/>
          </w:rPr>
          <w:delText xml:space="preserve">while </w:delText>
        </w:r>
      </w:del>
      <w:ins w:id="526" w:author="Author" w:date="2021-02-08T11:56:00Z">
        <w:r w:rsidR="00F676D9">
          <w:rPr>
            <w:rFonts w:ascii="Courier New" w:eastAsia="Times New Roman" w:hAnsi="Courier New" w:cs="Courier New"/>
            <w:color w:val="000000"/>
            <w:sz w:val="20"/>
            <w:szCs w:val="20"/>
          </w:rPr>
          <w:t>and</w:t>
        </w:r>
      </w:ins>
      <w:ins w:id="527" w:author="Author" w:date="2021-02-08T11:51:00Z">
        <w:r w:rsidR="00F676D9">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also </w:t>
      </w:r>
      <w:del w:id="528" w:author="Author" w:date="2021-02-08T11:51:00Z">
        <w:r w:rsidRPr="0041604F" w:rsidDel="00F676D9">
          <w:rPr>
            <w:rFonts w:ascii="Courier New" w:eastAsia="Times New Roman" w:hAnsi="Courier New" w:cs="Courier New"/>
            <w:color w:val="000000"/>
            <w:sz w:val="20"/>
            <w:szCs w:val="20"/>
          </w:rPr>
          <w:delText xml:space="preserve">referring </w:delText>
        </w:r>
      </w:del>
      <w:ins w:id="529" w:author="Author" w:date="2021-02-08T11:51:00Z">
        <w:r w:rsidR="00F676D9" w:rsidRPr="0041604F">
          <w:rPr>
            <w:rFonts w:ascii="Courier New" w:eastAsia="Times New Roman" w:hAnsi="Courier New" w:cs="Courier New"/>
            <w:color w:val="000000"/>
            <w:sz w:val="20"/>
            <w:szCs w:val="20"/>
          </w:rPr>
          <w:t>referr</w:t>
        </w:r>
        <w:r w:rsidR="00F676D9">
          <w:rPr>
            <w:rFonts w:ascii="Courier New" w:eastAsia="Times New Roman" w:hAnsi="Courier New" w:cs="Courier New"/>
            <w:color w:val="000000"/>
            <w:sz w:val="20"/>
            <w:szCs w:val="20"/>
          </w:rPr>
          <w:t>ed</w:t>
        </w:r>
        <w:r w:rsidR="00F676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the hotel in general. </w:t>
      </w:r>
      <w:del w:id="530" w:author="Author" w:date="2021-02-11T12:48:00Z">
        <w:r w:rsidRPr="0041604F" w:rsidDel="007C3C7A">
          <w:rPr>
            <w:rFonts w:ascii="Courier New" w:eastAsia="Times New Roman" w:hAnsi="Courier New" w:cs="Courier New"/>
            <w:color w:val="000000"/>
            <w:sz w:val="20"/>
            <w:szCs w:val="20"/>
          </w:rPr>
          <w:delText xml:space="preserve">It seems that </w:delText>
        </w:r>
      </w:del>
      <w:ins w:id="531" w:author="Author" w:date="2021-02-11T12:48:00Z">
        <w:r w:rsidR="007C3C7A">
          <w:rPr>
            <w:rFonts w:ascii="Courier New" w:eastAsia="Times New Roman" w:hAnsi="Courier New" w:cs="Courier New"/>
            <w:color w:val="000000"/>
            <w:sz w:val="20"/>
            <w:szCs w:val="20"/>
          </w:rPr>
          <w:t>W</w:t>
        </w:r>
      </w:ins>
      <w:del w:id="532" w:author="Author" w:date="2021-02-11T12:48:00Z">
        <w:r w:rsidRPr="0041604F" w:rsidDel="007C3C7A">
          <w:rPr>
            <w:rFonts w:ascii="Courier New" w:eastAsia="Times New Roman" w:hAnsi="Courier New" w:cs="Courier New"/>
            <w:color w:val="000000"/>
            <w:sz w:val="20"/>
            <w:szCs w:val="20"/>
          </w:rPr>
          <w:delText>w</w:delText>
        </w:r>
      </w:del>
      <w:r w:rsidRPr="0041604F">
        <w:rPr>
          <w:rFonts w:ascii="Courier New" w:eastAsia="Times New Roman" w:hAnsi="Courier New" w:cs="Courier New"/>
          <w:color w:val="000000"/>
          <w:sz w:val="20"/>
          <w:szCs w:val="20"/>
        </w:rPr>
        <w:t>hen observing the negative keyword frequencies for English</w:t>
      </w:r>
      <w:del w:id="533" w:author="Author" w:date="2021-02-07T04:11:00Z">
        <w:r w:rsidRPr="0041604F" w:rsidDel="00314F8A">
          <w:rPr>
            <w:rFonts w:ascii="Courier New" w:eastAsia="Times New Roman" w:hAnsi="Courier New" w:cs="Courier New"/>
            <w:color w:val="000000"/>
            <w:sz w:val="20"/>
            <w:szCs w:val="20"/>
          </w:rPr>
          <w:delText>-</w:delText>
        </w:r>
      </w:del>
      <w:ins w:id="534" w:author="Author" w:date="2021-02-07T04:11:00Z">
        <w:r w:rsidR="00314F8A">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speakers, we can find words such as ``dirty''</w:t>
      </w:r>
      <w:del w:id="535" w:author="Author" w:date="2021-02-07T20:15:00Z">
        <w:r w:rsidRPr="0041604F" w:rsidDel="00843760">
          <w:rPr>
            <w:rFonts w:ascii="Courier New" w:eastAsia="Times New Roman" w:hAnsi="Courier New" w:cs="Courier New"/>
            <w:color w:val="000000"/>
            <w:sz w:val="20"/>
            <w:szCs w:val="20"/>
          </w:rPr>
          <w:delText>,</w:delText>
        </w:r>
      </w:del>
      <w:ins w:id="536" w:author="Author" w:date="2021-02-08T11:57:00Z">
        <w:r w:rsidR="00F676D9">
          <w:rPr>
            <w:rFonts w:ascii="Courier New" w:eastAsia="Times New Roman" w:hAnsi="Courier New" w:cs="Courier New"/>
            <w:color w:val="000000"/>
            <w:sz w:val="20"/>
            <w:szCs w:val="20"/>
          </w:rPr>
          <w:t xml:space="preserve"> and</w:t>
        </w:r>
      </w:ins>
      <w:r w:rsidRPr="0041604F">
        <w:rPr>
          <w:rFonts w:ascii="Courier New" w:eastAsia="Times New Roman" w:hAnsi="Courier New" w:cs="Courier New"/>
          <w:color w:val="000000"/>
          <w:sz w:val="20"/>
          <w:szCs w:val="20"/>
        </w:rPr>
        <w:t xml:space="preserve"> ``carpet''</w:t>
      </w:r>
      <w:del w:id="537" w:author="Author" w:date="2021-02-07T20:15: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538" w:author="Author" w:date="2021-02-08T11:57:00Z">
        <w:r w:rsidRPr="0041604F" w:rsidDel="00AD36A6">
          <w:rPr>
            <w:rFonts w:ascii="Courier New" w:eastAsia="Times New Roman" w:hAnsi="Courier New" w:cs="Courier New"/>
            <w:color w:val="000000"/>
            <w:sz w:val="20"/>
            <w:szCs w:val="20"/>
          </w:rPr>
          <w:delText>and from the</w:delText>
        </w:r>
      </w:del>
      <w:ins w:id="539" w:author="Author" w:date="2021-02-08T11:57:00Z">
        <w:r w:rsidR="00AD36A6">
          <w:rPr>
            <w:rFonts w:ascii="Courier New" w:eastAsia="Times New Roman" w:hAnsi="Courier New" w:cs="Courier New"/>
            <w:color w:val="000000"/>
            <w:sz w:val="20"/>
            <w:szCs w:val="20"/>
          </w:rPr>
          <w:t>as well as</w:t>
        </w:r>
      </w:ins>
      <w:r w:rsidRPr="0041604F">
        <w:rPr>
          <w:rFonts w:ascii="Courier New" w:eastAsia="Times New Roman" w:hAnsi="Courier New" w:cs="Courier New"/>
          <w:color w:val="000000"/>
          <w:sz w:val="20"/>
          <w:szCs w:val="20"/>
        </w:rPr>
        <w:t xml:space="preserve"> word pairings</w:t>
      </w:r>
      <w:ins w:id="540" w:author="Author" w:date="2021-02-08T11:58:00Z">
        <w:r w:rsidR="00AD36A6">
          <w:rPr>
            <w:rFonts w:ascii="Courier New" w:eastAsia="Times New Roman" w:hAnsi="Courier New" w:cs="Courier New"/>
            <w:color w:val="000000"/>
            <w:sz w:val="20"/>
            <w:szCs w:val="20"/>
          </w:rPr>
          <w:t xml:space="preserve"> such as</w:t>
        </w:r>
      </w:ins>
      <w:r w:rsidRPr="0041604F">
        <w:rPr>
          <w:rFonts w:ascii="Courier New" w:eastAsia="Times New Roman" w:hAnsi="Courier New" w:cs="Courier New"/>
          <w:color w:val="000000"/>
          <w:sz w:val="20"/>
          <w:szCs w:val="20"/>
        </w:rPr>
        <w:t xml:space="preserve"> ``dirty carpet</w:t>
      </w:r>
      <w:ins w:id="541" w:author="Author" w:date="2021-02-07T20:15:00Z">
        <w:r w:rsidR="0084376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42" w:author="Author" w:date="2021-02-07T20:15: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``dirty room</w:t>
      </w:r>
      <w:ins w:id="543" w:author="Author" w:date="2021-02-07T20:15:00Z">
        <w:r w:rsidR="0084376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44" w:author="Author" w:date="2021-02-07T20:15:00Z">
        <w:r w:rsidRPr="0041604F" w:rsidDel="0084376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``dirty bathroom</w:t>
      </w:r>
      <w:ins w:id="545" w:author="Author" w:date="2021-02-07T20:11: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46" w:author="Author" w:date="2021-02-07T20:11: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Along with complaints about off-putting smells, we </w:t>
      </w:r>
      <w:del w:id="547" w:author="Author" w:date="2021-02-08T11:58:00Z">
        <w:r w:rsidRPr="0041604F" w:rsidDel="00AD36A6">
          <w:rPr>
            <w:rFonts w:ascii="Courier New" w:eastAsia="Times New Roman" w:hAnsi="Courier New" w:cs="Courier New"/>
            <w:color w:val="000000"/>
            <w:sz w:val="20"/>
            <w:szCs w:val="20"/>
          </w:rPr>
          <w:delText xml:space="preserve">can </w:delText>
        </w:r>
      </w:del>
      <w:ins w:id="548" w:author="Author" w:date="2021-02-08T11:58:00Z">
        <w:r w:rsidR="00AD36A6">
          <w:rPr>
            <w:rFonts w:ascii="Courier New" w:eastAsia="Times New Roman" w:hAnsi="Courier New" w:cs="Courier New"/>
            <w:color w:val="000000"/>
            <w:sz w:val="20"/>
            <w:szCs w:val="20"/>
          </w:rPr>
          <w:t>could</w:t>
        </w:r>
        <w:r w:rsidR="00AD36A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conclude that Western tourists </w:t>
      </w:r>
      <w:del w:id="549" w:author="Author" w:date="2021-02-08T11:58:00Z">
        <w:r w:rsidRPr="0041604F" w:rsidDel="00AD36A6">
          <w:rPr>
            <w:rFonts w:ascii="Courier New" w:eastAsia="Times New Roman" w:hAnsi="Courier New" w:cs="Courier New"/>
            <w:color w:val="000000"/>
            <w:sz w:val="20"/>
            <w:szCs w:val="20"/>
          </w:rPr>
          <w:delText xml:space="preserve">have </w:delText>
        </w:r>
      </w:del>
      <w:ins w:id="550" w:author="Author" w:date="2021-02-08T11:58:00Z">
        <w:r w:rsidR="00AD36A6" w:rsidRPr="0041604F">
          <w:rPr>
            <w:rFonts w:ascii="Courier New" w:eastAsia="Times New Roman" w:hAnsi="Courier New" w:cs="Courier New"/>
            <w:color w:val="000000"/>
            <w:sz w:val="20"/>
            <w:szCs w:val="20"/>
          </w:rPr>
          <w:t>ha</w:t>
        </w:r>
        <w:r w:rsidR="00AD36A6">
          <w:rPr>
            <w:rFonts w:ascii="Courier New" w:eastAsia="Times New Roman" w:hAnsi="Courier New" w:cs="Courier New"/>
            <w:color w:val="000000"/>
            <w:sz w:val="20"/>
            <w:szCs w:val="20"/>
          </w:rPr>
          <w:t>d</w:t>
        </w:r>
        <w:r w:rsidR="00AD36A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high expectations about cleanliness when traveling in Japan.</w:t>
      </w:r>
    </w:p>
    <w:p w14:paraId="3D1AF0C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440FC" w14:textId="4C2E65F8"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An interesting detail of the keyword ranking is that the word ``comfortable'' </w:t>
      </w:r>
      <w:del w:id="551" w:author="Author" w:date="2021-02-08T11:58:00Z">
        <w:r w:rsidRPr="0041604F" w:rsidDel="00AD36A6">
          <w:rPr>
            <w:rFonts w:ascii="Courier New" w:eastAsia="Times New Roman" w:hAnsi="Courier New" w:cs="Courier New"/>
            <w:color w:val="000000"/>
            <w:sz w:val="20"/>
            <w:szCs w:val="20"/>
          </w:rPr>
          <w:delText xml:space="preserve">is </w:delText>
        </w:r>
      </w:del>
      <w:ins w:id="552" w:author="Author" w:date="2021-02-08T11:58:00Z">
        <w:r w:rsidR="00AD36A6">
          <w:rPr>
            <w:rFonts w:ascii="Courier New" w:eastAsia="Times New Roman" w:hAnsi="Courier New" w:cs="Courier New"/>
            <w:color w:val="000000"/>
            <w:sz w:val="20"/>
            <w:szCs w:val="20"/>
          </w:rPr>
          <w:t>wa</w:t>
        </w:r>
        <w:r w:rsidR="00AD36A6"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high on the satisfaction factors and ``uncomfortable'' </w:t>
      </w:r>
      <w:ins w:id="553" w:author="Author" w:date="2021-02-11T12:48:00Z">
        <w:r w:rsidR="007C3C7A">
          <w:rPr>
            <w:rFonts w:ascii="Courier New" w:eastAsia="Times New Roman" w:hAnsi="Courier New" w:cs="Courier New"/>
            <w:color w:val="000000"/>
            <w:sz w:val="20"/>
            <w:szCs w:val="20"/>
          </w:rPr>
          <w:t xml:space="preserve">was </w:t>
        </w:r>
      </w:ins>
      <w:r w:rsidRPr="0041604F">
        <w:rPr>
          <w:rFonts w:ascii="Courier New" w:eastAsia="Times New Roman" w:hAnsi="Courier New" w:cs="Courier New"/>
          <w:color w:val="000000"/>
          <w:sz w:val="20"/>
          <w:szCs w:val="20"/>
        </w:rPr>
        <w:t xml:space="preserve">high on the dissatisfaction factors. The words </w:t>
      </w:r>
      <w:del w:id="554" w:author="Author" w:date="2021-02-08T11:59:00Z">
        <w:r w:rsidRPr="0041604F" w:rsidDel="00AD36A6">
          <w:rPr>
            <w:rFonts w:ascii="Courier New" w:eastAsia="Times New Roman" w:hAnsi="Courier New" w:cs="Courier New"/>
            <w:color w:val="000000"/>
            <w:sz w:val="20"/>
            <w:szCs w:val="20"/>
          </w:rPr>
          <w:delText xml:space="preserve">are </w:delText>
        </w:r>
      </w:del>
      <w:ins w:id="555" w:author="Author" w:date="2021-02-08T11:59:00Z">
        <w:r w:rsidR="00AD36A6">
          <w:rPr>
            <w:rFonts w:ascii="Courier New" w:eastAsia="Times New Roman" w:hAnsi="Courier New" w:cs="Courier New"/>
            <w:color w:val="000000"/>
            <w:sz w:val="20"/>
            <w:szCs w:val="20"/>
          </w:rPr>
          <w:t>we</w:t>
        </w:r>
        <w:r w:rsidR="00AD36A6"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paired with nouns </w:t>
      </w:r>
      <w:ins w:id="556" w:author="Author" w:date="2021-02-11T12:48:00Z">
        <w:r w:rsidR="007C3C7A">
          <w:rPr>
            <w:rFonts w:ascii="Courier New" w:eastAsia="Times New Roman" w:hAnsi="Courier New" w:cs="Courier New"/>
            <w:color w:val="000000"/>
            <w:sz w:val="20"/>
            <w:szCs w:val="20"/>
          </w:rPr>
          <w:t>such as</w:t>
        </w:r>
      </w:ins>
      <w:del w:id="557" w:author="Author" w:date="2021-02-11T12:48:00Z">
        <w:r w:rsidRPr="0041604F" w:rsidDel="007C3C7A">
          <w:rPr>
            <w:rFonts w:ascii="Courier New" w:eastAsia="Times New Roman" w:hAnsi="Courier New" w:cs="Courier New"/>
            <w:color w:val="000000"/>
            <w:sz w:val="20"/>
            <w:szCs w:val="20"/>
          </w:rPr>
          <w:delText>like</w:delText>
        </w:r>
      </w:del>
      <w:r w:rsidRPr="0041604F">
        <w:rPr>
          <w:rFonts w:ascii="Courier New" w:eastAsia="Times New Roman" w:hAnsi="Courier New" w:cs="Courier New"/>
          <w:color w:val="000000"/>
          <w:sz w:val="20"/>
          <w:szCs w:val="20"/>
        </w:rPr>
        <w:t xml:space="preserve"> ``bed</w:t>
      </w:r>
      <w:ins w:id="558" w:author="Author" w:date="2021-02-07T20:18: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59" w:author="Author" w:date="2021-02-07T20:18: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560" w:author="Author" w:date="2021-02-08T11:59:00Z">
        <w:r w:rsidRPr="0041604F" w:rsidDel="00AD36A6">
          <w:rPr>
            <w:rFonts w:ascii="Courier New" w:eastAsia="Times New Roman" w:hAnsi="Courier New" w:cs="Courier New"/>
            <w:color w:val="000000"/>
            <w:sz w:val="20"/>
            <w:szCs w:val="20"/>
          </w:rPr>
          <w:delText xml:space="preserve">or </w:delText>
        </w:r>
      </w:del>
      <w:r w:rsidRPr="0041604F">
        <w:rPr>
          <w:rFonts w:ascii="Courier New" w:eastAsia="Times New Roman" w:hAnsi="Courier New" w:cs="Courier New"/>
          <w:color w:val="000000"/>
          <w:sz w:val="20"/>
          <w:szCs w:val="20"/>
        </w:rPr>
        <w:t>``room</w:t>
      </w:r>
      <w:ins w:id="561" w:author="Author" w:date="2021-02-07T20:18: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62" w:author="Author" w:date="2021-02-07T20:18: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``pillow</w:t>
      </w:r>
      <w:ins w:id="563" w:author="Author" w:date="2021-02-08T11:59:00Z">
        <w:r w:rsidR="00AD36A6">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564" w:author="Author" w:date="2021-02-08T12:00:00Z">
        <w:r w:rsidRPr="0041604F" w:rsidDel="00AD36A6">
          <w:rPr>
            <w:rFonts w:ascii="Courier New" w:eastAsia="Times New Roman" w:hAnsi="Courier New" w:cs="Courier New"/>
            <w:color w:val="000000"/>
            <w:sz w:val="20"/>
            <w:szCs w:val="20"/>
          </w:rPr>
          <w:delText xml:space="preserve">or </w:delText>
        </w:r>
      </w:del>
      <w:ins w:id="565" w:author="Author" w:date="2021-02-08T12:00:00Z">
        <w:r w:rsidR="00AD36A6">
          <w:rPr>
            <w:rFonts w:ascii="Courier New" w:eastAsia="Times New Roman" w:hAnsi="Courier New" w:cs="Courier New"/>
            <w:color w:val="000000"/>
            <w:sz w:val="20"/>
            <w:szCs w:val="20"/>
          </w:rPr>
          <w:t>and</w:t>
        </w:r>
        <w:r w:rsidR="00AD36A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``mattress</w:t>
      </w:r>
      <w:ins w:id="566" w:author="Author" w:date="2021-02-07T20:17: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567" w:author="Author" w:date="2021-02-07T20:17: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ins w:id="568" w:author="Author" w:date="2021-02-08T12:00:00Z">
        <w:r w:rsidR="00AD36A6">
          <w:rPr>
            <w:rFonts w:ascii="Courier New" w:eastAsia="Times New Roman" w:hAnsi="Courier New" w:cs="Courier New"/>
            <w:color w:val="000000"/>
            <w:sz w:val="20"/>
            <w:szCs w:val="20"/>
          </w:rPr>
          <w:t xml:space="preserve">when they </w:t>
        </w:r>
      </w:ins>
      <w:r w:rsidRPr="0041604F">
        <w:rPr>
          <w:rFonts w:ascii="Courier New" w:eastAsia="Times New Roman" w:hAnsi="Courier New" w:cs="Courier New"/>
          <w:color w:val="000000"/>
          <w:sz w:val="20"/>
          <w:szCs w:val="20"/>
        </w:rPr>
        <w:t xml:space="preserve">generally </w:t>
      </w:r>
      <w:del w:id="569" w:author="Author" w:date="2021-02-08T12:00:00Z">
        <w:r w:rsidRPr="0041604F" w:rsidDel="00AD36A6">
          <w:rPr>
            <w:rFonts w:ascii="Courier New" w:eastAsia="Times New Roman" w:hAnsi="Courier New" w:cs="Courier New"/>
            <w:color w:val="000000"/>
            <w:sz w:val="20"/>
            <w:szCs w:val="20"/>
          </w:rPr>
          <w:delText xml:space="preserve">referring </w:delText>
        </w:r>
      </w:del>
      <w:ins w:id="570" w:author="Author" w:date="2021-02-08T12:00:00Z">
        <w:r w:rsidR="00AD36A6" w:rsidRPr="0041604F">
          <w:rPr>
            <w:rFonts w:ascii="Courier New" w:eastAsia="Times New Roman" w:hAnsi="Courier New" w:cs="Courier New"/>
            <w:color w:val="000000"/>
            <w:sz w:val="20"/>
            <w:szCs w:val="20"/>
          </w:rPr>
          <w:t>referr</w:t>
        </w:r>
        <w:r w:rsidR="00AD36A6">
          <w:rPr>
            <w:rFonts w:ascii="Courier New" w:eastAsia="Times New Roman" w:hAnsi="Courier New" w:cs="Courier New"/>
            <w:color w:val="000000"/>
            <w:sz w:val="20"/>
            <w:szCs w:val="20"/>
          </w:rPr>
          <w:t>ed</w:t>
        </w:r>
        <w:r w:rsidR="00AD36A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their sleep conditions in the hotel.</w:t>
      </w:r>
    </w:p>
    <w:p w14:paraId="4B8DE7F3" w14:textId="363F888A"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It seems that Western tourists </w:t>
      </w:r>
      <w:del w:id="571" w:author="Author" w:date="2021-02-08T12:05:00Z">
        <w:r w:rsidRPr="0041604F" w:rsidDel="00006717">
          <w:rPr>
            <w:rFonts w:ascii="Courier New" w:eastAsia="Times New Roman" w:hAnsi="Courier New" w:cs="Courier New"/>
            <w:color w:val="000000"/>
            <w:sz w:val="20"/>
            <w:szCs w:val="20"/>
          </w:rPr>
          <w:delText xml:space="preserve">are </w:delText>
        </w:r>
      </w:del>
      <w:ins w:id="572" w:author="Author" w:date="2021-02-08T12:05:00Z">
        <w:r w:rsidR="00006717">
          <w:rPr>
            <w:rFonts w:ascii="Courier New" w:eastAsia="Times New Roman" w:hAnsi="Courier New" w:cs="Courier New"/>
            <w:color w:val="000000"/>
            <w:sz w:val="20"/>
            <w:szCs w:val="20"/>
          </w:rPr>
          <w:t>we</w:t>
        </w:r>
        <w:r w:rsidR="00006717" w:rsidRPr="0041604F">
          <w:rPr>
            <w:rFonts w:ascii="Courier New" w:eastAsia="Times New Roman" w:hAnsi="Courier New" w:cs="Courier New"/>
            <w:color w:val="000000"/>
            <w:sz w:val="20"/>
            <w:szCs w:val="20"/>
          </w:rPr>
          <w:t xml:space="preserve">re </w:t>
        </w:r>
      </w:ins>
      <w:del w:id="573" w:author="Author" w:date="2021-02-08T12:07:00Z">
        <w:r w:rsidRPr="0041604F" w:rsidDel="00006717">
          <w:rPr>
            <w:rFonts w:ascii="Courier New" w:eastAsia="Times New Roman" w:hAnsi="Courier New" w:cs="Courier New"/>
            <w:color w:val="000000"/>
            <w:sz w:val="20"/>
            <w:szCs w:val="20"/>
          </w:rPr>
          <w:delText xml:space="preserve">highly </w:delText>
        </w:r>
      </w:del>
      <w:ins w:id="574" w:author="Author" w:date="2021-02-08T12:07:00Z">
        <w:r w:rsidR="00006717">
          <w:rPr>
            <w:rFonts w:ascii="Courier New" w:eastAsia="Times New Roman" w:hAnsi="Courier New" w:cs="Courier New"/>
            <w:color w:val="000000"/>
            <w:sz w:val="20"/>
            <w:szCs w:val="20"/>
          </w:rPr>
          <w:t>particular</w:t>
        </w:r>
        <w:r w:rsidR="00006717" w:rsidRPr="0041604F">
          <w:rPr>
            <w:rFonts w:ascii="Courier New" w:eastAsia="Times New Roman" w:hAnsi="Courier New" w:cs="Courier New"/>
            <w:color w:val="000000"/>
            <w:sz w:val="20"/>
            <w:szCs w:val="20"/>
          </w:rPr>
          <w:t xml:space="preserve">ly </w:t>
        </w:r>
      </w:ins>
      <w:r w:rsidRPr="0041604F">
        <w:rPr>
          <w:rFonts w:ascii="Courier New" w:eastAsia="Times New Roman" w:hAnsi="Courier New" w:cs="Courier New"/>
          <w:color w:val="000000"/>
          <w:sz w:val="20"/>
          <w:szCs w:val="20"/>
        </w:rPr>
        <w:t xml:space="preserve">sensitive </w:t>
      </w:r>
      <w:del w:id="575" w:author="Author" w:date="2021-02-08T12:07:00Z">
        <w:r w:rsidRPr="0041604F" w:rsidDel="00006717">
          <w:rPr>
            <w:rFonts w:ascii="Courier New" w:eastAsia="Times New Roman" w:hAnsi="Courier New" w:cs="Courier New"/>
            <w:color w:val="000000"/>
            <w:sz w:val="20"/>
            <w:szCs w:val="20"/>
          </w:rPr>
          <w:delText xml:space="preserve">to </w:delText>
        </w:r>
      </w:del>
      <w:ins w:id="576" w:author="Author" w:date="2021-02-08T12:07:00Z">
        <w:r w:rsidR="00006717">
          <w:rPr>
            <w:rFonts w:ascii="Courier New" w:eastAsia="Times New Roman" w:hAnsi="Courier New" w:cs="Courier New"/>
            <w:color w:val="000000"/>
            <w:sz w:val="20"/>
            <w:szCs w:val="20"/>
          </w:rPr>
          <w:t>about</w:t>
        </w:r>
        <w:r w:rsidR="00006717" w:rsidRPr="0041604F">
          <w:rPr>
            <w:rFonts w:ascii="Courier New" w:eastAsia="Times New Roman" w:hAnsi="Courier New" w:cs="Courier New"/>
            <w:color w:val="000000"/>
            <w:sz w:val="20"/>
            <w:szCs w:val="20"/>
          </w:rPr>
          <w:t xml:space="preserve"> the hotels</w:t>
        </w:r>
      </w:ins>
      <w:ins w:id="577" w:author="Author" w:date="2021-02-08T12:15:00Z">
        <w:r w:rsidR="008D784E">
          <w:rPr>
            <w:rFonts w:ascii="Courier New" w:eastAsia="Times New Roman" w:hAnsi="Courier New" w:cs="Courier New"/>
            <w:color w:val="000000"/>
            <w:sz w:val="20"/>
            <w:szCs w:val="20"/>
          </w:rPr>
          <w:t>’</w:t>
        </w:r>
      </w:ins>
      <w:ins w:id="578" w:author="Author" w:date="2021-02-08T12:07:00Z">
        <w:r w:rsidR="0000671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comfort levels </w:t>
      </w:r>
      <w:del w:id="579" w:author="Author" w:date="2021-02-08T12:08:00Z">
        <w:r w:rsidRPr="0041604F" w:rsidDel="00C34218">
          <w:rPr>
            <w:rFonts w:ascii="Courier New" w:eastAsia="Times New Roman" w:hAnsi="Courier New" w:cs="Courier New"/>
            <w:color w:val="000000"/>
            <w:sz w:val="20"/>
            <w:szCs w:val="20"/>
          </w:rPr>
          <w:delText xml:space="preserve">in </w:delText>
        </w:r>
      </w:del>
      <w:del w:id="580" w:author="Author" w:date="2021-02-08T12:07:00Z">
        <w:r w:rsidRPr="0041604F" w:rsidDel="00006717">
          <w:rPr>
            <w:rFonts w:ascii="Courier New" w:eastAsia="Times New Roman" w:hAnsi="Courier New" w:cs="Courier New"/>
            <w:color w:val="000000"/>
            <w:sz w:val="20"/>
            <w:szCs w:val="20"/>
          </w:rPr>
          <w:delText xml:space="preserve">the hotels </w:delText>
        </w:r>
      </w:del>
      <w:r w:rsidRPr="0041604F">
        <w:rPr>
          <w:rFonts w:ascii="Courier New" w:eastAsia="Times New Roman" w:hAnsi="Courier New" w:cs="Courier New"/>
          <w:color w:val="000000"/>
          <w:sz w:val="20"/>
          <w:szCs w:val="20"/>
        </w:rPr>
        <w:t xml:space="preserve">and whether </w:t>
      </w:r>
      <w:del w:id="581" w:author="Author" w:date="2021-02-08T12:08:00Z">
        <w:r w:rsidRPr="0041604F" w:rsidDel="00C34218">
          <w:rPr>
            <w:rFonts w:ascii="Courier New" w:eastAsia="Times New Roman" w:hAnsi="Courier New" w:cs="Courier New"/>
            <w:color w:val="000000"/>
            <w:sz w:val="20"/>
            <w:szCs w:val="20"/>
          </w:rPr>
          <w:delText xml:space="preserve">it </w:delText>
        </w:r>
      </w:del>
      <w:ins w:id="582" w:author="Author" w:date="2021-02-08T12:08:00Z">
        <w:r w:rsidR="00C34218">
          <w:rPr>
            <w:rFonts w:ascii="Courier New" w:eastAsia="Times New Roman" w:hAnsi="Courier New" w:cs="Courier New"/>
            <w:color w:val="000000"/>
            <w:sz w:val="20"/>
            <w:szCs w:val="20"/>
          </w:rPr>
          <w:t>they</w:t>
        </w:r>
        <w:r w:rsidR="00C34218" w:rsidRPr="0041604F">
          <w:rPr>
            <w:rFonts w:ascii="Courier New" w:eastAsia="Times New Roman" w:hAnsi="Courier New" w:cs="Courier New"/>
            <w:color w:val="000000"/>
            <w:sz w:val="20"/>
            <w:szCs w:val="20"/>
          </w:rPr>
          <w:t xml:space="preserve"> </w:t>
        </w:r>
      </w:ins>
      <w:del w:id="583" w:author="Author" w:date="2021-02-08T12:08:00Z">
        <w:r w:rsidRPr="0041604F" w:rsidDel="00C34218">
          <w:rPr>
            <w:rFonts w:ascii="Courier New" w:eastAsia="Times New Roman" w:hAnsi="Courier New" w:cs="Courier New"/>
            <w:color w:val="000000"/>
            <w:sz w:val="20"/>
            <w:szCs w:val="20"/>
          </w:rPr>
          <w:delText xml:space="preserve">reaches </w:delText>
        </w:r>
      </w:del>
      <w:ins w:id="584" w:author="Author" w:date="2021-02-08T12:08:00Z">
        <w:r w:rsidR="00C34218" w:rsidRPr="0041604F">
          <w:rPr>
            <w:rFonts w:ascii="Courier New" w:eastAsia="Times New Roman" w:hAnsi="Courier New" w:cs="Courier New"/>
            <w:color w:val="000000"/>
            <w:sz w:val="20"/>
            <w:szCs w:val="20"/>
          </w:rPr>
          <w:t>reache</w:t>
        </w:r>
        <w:r w:rsidR="00C34218">
          <w:rPr>
            <w:rFonts w:ascii="Courier New" w:eastAsia="Times New Roman" w:hAnsi="Courier New" w:cs="Courier New"/>
            <w:color w:val="000000"/>
            <w:sz w:val="20"/>
            <w:szCs w:val="20"/>
          </w:rPr>
          <w:t>d</w:t>
        </w:r>
        <w:r w:rsidR="00C3421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their expectations. The ranking for the negative keyword ``uncomfortable'' is similar across most price ranges</w:t>
      </w:r>
      <w:del w:id="585" w:author="Author" w:date="2021-02-08T12:15:00Z">
        <w:r w:rsidRPr="0041604F" w:rsidDel="008D784E">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except the two most expensive ones, where this keyword disappears from the top 10 list.</w:t>
      </w:r>
    </w:p>
    <w:p w14:paraId="1E083E67"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EC930" w14:textId="1826A4E3"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586" w:author="Author" w:date="2021-02-08T12:16:00Z">
        <w:r w:rsidRPr="0041604F" w:rsidDel="008D784E">
          <w:rPr>
            <w:rFonts w:ascii="Courier New" w:eastAsia="Times New Roman" w:hAnsi="Courier New" w:cs="Courier New"/>
            <w:color w:val="000000"/>
            <w:sz w:val="20"/>
            <w:szCs w:val="20"/>
          </w:rPr>
          <w:delText xml:space="preserve">While </w:delText>
        </w:r>
      </w:del>
      <w:ins w:id="587" w:author="Author" w:date="2021-02-08T12:16:00Z">
        <w:r w:rsidR="008D784E">
          <w:rPr>
            <w:rFonts w:ascii="Courier New" w:eastAsia="Times New Roman" w:hAnsi="Courier New" w:cs="Courier New"/>
            <w:color w:val="000000"/>
            <w:sz w:val="20"/>
            <w:szCs w:val="20"/>
          </w:rPr>
          <w:t>Albeit</w:t>
        </w:r>
        <w:r w:rsidR="008D784E" w:rsidRPr="0041604F">
          <w:rPr>
            <w:rFonts w:ascii="Courier New" w:eastAsia="Times New Roman" w:hAnsi="Courier New" w:cs="Courier New"/>
            <w:color w:val="000000"/>
            <w:sz w:val="20"/>
            <w:szCs w:val="20"/>
          </w:rPr>
          <w:t xml:space="preserve"> </w:t>
        </w:r>
      </w:ins>
      <w:del w:id="588" w:author="Author" w:date="2021-02-08T12:16:00Z">
        <w:r w:rsidRPr="0041604F" w:rsidDel="008D784E">
          <w:rPr>
            <w:rFonts w:ascii="Courier New" w:eastAsia="Times New Roman" w:hAnsi="Courier New" w:cs="Courier New"/>
            <w:color w:val="000000"/>
            <w:sz w:val="20"/>
            <w:szCs w:val="20"/>
          </w:rPr>
          <w:delText>less high</w:delText>
        </w:r>
      </w:del>
      <w:ins w:id="589" w:author="Author" w:date="2021-02-08T12:16:00Z">
        <w:r w:rsidR="008D784E">
          <w:rPr>
            <w:rFonts w:ascii="Courier New" w:eastAsia="Times New Roman" w:hAnsi="Courier New" w:cs="Courier New"/>
            <w:color w:val="000000"/>
            <w:sz w:val="20"/>
            <w:szCs w:val="20"/>
          </w:rPr>
          <w:t>lower</w:t>
        </w:r>
      </w:ins>
      <w:r w:rsidRPr="0041604F">
        <w:rPr>
          <w:rFonts w:ascii="Courier New" w:eastAsia="Times New Roman" w:hAnsi="Courier New" w:cs="Courier New"/>
          <w:color w:val="000000"/>
          <w:sz w:val="20"/>
          <w:szCs w:val="20"/>
        </w:rPr>
        <w:t xml:space="preserve"> in priority, the price range of 15</w:t>
      </w:r>
      <w:ins w:id="590" w:author="Author" w:date="2021-02-07T03:30:00Z">
        <w:r w:rsidR="001B7B81">
          <w:rPr>
            <w:rFonts w:ascii="Courier New" w:eastAsia="Times New Roman" w:hAnsi="Courier New" w:cs="Courier New"/>
            <w:color w:val="000000"/>
            <w:sz w:val="20"/>
            <w:szCs w:val="20"/>
          </w:rPr>
          <w:t> </w:t>
        </w:r>
      </w:ins>
      <w:del w:id="591" w:author="Author" w:date="2021-02-07T03:30: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to 20</w:t>
      </w:r>
      <w:ins w:id="592" w:author="Author" w:date="2021-02-07T03:30:00Z">
        <w:r w:rsidR="001B7B81">
          <w:rPr>
            <w:rFonts w:ascii="Courier New" w:eastAsia="Times New Roman" w:hAnsi="Courier New" w:cs="Courier New"/>
            <w:color w:val="000000"/>
            <w:sz w:val="20"/>
            <w:szCs w:val="20"/>
          </w:rPr>
          <w:t> </w:t>
        </w:r>
      </w:ins>
      <w:del w:id="593" w:author="Author" w:date="2021-02-07T03:30: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hotels also </w:t>
      </w:r>
      <w:del w:id="594" w:author="Author" w:date="2021-02-08T12:18:00Z">
        <w:r w:rsidRPr="0041604F" w:rsidDel="00CB069E">
          <w:rPr>
            <w:rFonts w:ascii="Courier New" w:eastAsia="Times New Roman" w:hAnsi="Courier New" w:cs="Courier New"/>
            <w:color w:val="000000"/>
            <w:sz w:val="20"/>
            <w:szCs w:val="20"/>
          </w:rPr>
          <w:delText xml:space="preserve">mentions </w:delText>
        </w:r>
      </w:del>
      <w:ins w:id="595" w:author="Author" w:date="2021-02-08T12:18:00Z">
        <w:r w:rsidR="00CB069E">
          <w:rPr>
            <w:rFonts w:ascii="Courier New" w:eastAsia="Times New Roman" w:hAnsi="Courier New" w:cs="Courier New"/>
            <w:color w:val="000000"/>
            <w:sz w:val="20"/>
            <w:szCs w:val="20"/>
          </w:rPr>
          <w:t>includes</w:t>
        </w:r>
        <w:r w:rsidR="00CB069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``free'' as one of the top 10 positive </w:t>
      </w:r>
      <w:r w:rsidRPr="0041604F">
        <w:rPr>
          <w:rFonts w:ascii="Courier New" w:eastAsia="Times New Roman" w:hAnsi="Courier New" w:cs="Courier New"/>
          <w:color w:val="000000"/>
          <w:sz w:val="20"/>
          <w:szCs w:val="20"/>
        </w:rPr>
        <w:lastRenderedPageBreak/>
        <w:t xml:space="preserve">keywords, </w:t>
      </w:r>
      <w:ins w:id="596" w:author="Author" w:date="2021-02-08T12:19:00Z">
        <w:r w:rsidR="00CB069E">
          <w:rPr>
            <w:rFonts w:ascii="Courier New" w:eastAsia="Times New Roman" w:hAnsi="Courier New" w:cs="Courier New"/>
            <w:color w:val="000000"/>
            <w:sz w:val="20"/>
            <w:szCs w:val="20"/>
          </w:rPr>
          <w:t xml:space="preserve">mainly </w:t>
        </w:r>
      </w:ins>
      <w:r w:rsidRPr="0041604F">
        <w:rPr>
          <w:rFonts w:ascii="Courier New" w:eastAsia="Times New Roman" w:hAnsi="Courier New" w:cs="Courier New"/>
          <w:color w:val="000000"/>
          <w:sz w:val="20"/>
          <w:szCs w:val="20"/>
        </w:rPr>
        <w:t xml:space="preserve">paired </w:t>
      </w:r>
      <w:del w:id="597" w:author="Author" w:date="2021-02-08T12:18:00Z">
        <w:r w:rsidRPr="0041604F" w:rsidDel="00CB069E">
          <w:rPr>
            <w:rFonts w:ascii="Courier New" w:eastAsia="Times New Roman" w:hAnsi="Courier New" w:cs="Courier New"/>
            <w:color w:val="000000"/>
            <w:sz w:val="20"/>
            <w:szCs w:val="20"/>
          </w:rPr>
          <w:delText xml:space="preserve">mostly </w:delText>
        </w:r>
      </w:del>
      <w:r w:rsidRPr="0041604F">
        <w:rPr>
          <w:rFonts w:ascii="Courier New" w:eastAsia="Times New Roman" w:hAnsi="Courier New" w:cs="Courier New"/>
          <w:color w:val="000000"/>
          <w:sz w:val="20"/>
          <w:szCs w:val="20"/>
        </w:rPr>
        <w:t>with ``</w:t>
      </w:r>
      <w:del w:id="598" w:author="Author" w:date="2021-02-09T02:06:00Z">
        <w:r w:rsidRPr="0041604F" w:rsidDel="00EA670A">
          <w:rPr>
            <w:rFonts w:ascii="Courier New" w:eastAsia="Times New Roman" w:hAnsi="Courier New" w:cs="Courier New"/>
            <w:color w:val="000000"/>
            <w:sz w:val="20"/>
            <w:szCs w:val="20"/>
            <w:u w:val="single"/>
          </w:rPr>
          <w:delText>wifi</w:delText>
        </w:r>
      </w:del>
      <w:ins w:id="599" w:author="Author" w:date="2021-02-09T02:06:00Z">
        <w:r w:rsidR="00EA670A" w:rsidRPr="0041604F">
          <w:rPr>
            <w:rFonts w:ascii="Courier New" w:eastAsia="Times New Roman" w:hAnsi="Courier New" w:cs="Courier New"/>
            <w:color w:val="000000"/>
            <w:sz w:val="20"/>
            <w:szCs w:val="20"/>
            <w:u w:val="single"/>
          </w:rPr>
          <w:t>Wi-Fi</w:t>
        </w:r>
      </w:ins>
      <w:ins w:id="600" w:author="Author" w:date="2021-02-07T20:11:00Z">
        <w:r w:rsidR="00582D50">
          <w:rPr>
            <w:rFonts w:ascii="Courier New" w:eastAsia="Times New Roman" w:hAnsi="Courier New" w:cs="Courier New"/>
            <w:color w:val="000000"/>
            <w:sz w:val="20"/>
            <w:szCs w:val="20"/>
            <w:u w:val="single"/>
          </w:rPr>
          <w:t>.</w:t>
        </w:r>
      </w:ins>
      <w:r w:rsidRPr="0041604F">
        <w:rPr>
          <w:rFonts w:ascii="Courier New" w:eastAsia="Times New Roman" w:hAnsi="Courier New" w:cs="Courier New"/>
          <w:color w:val="000000"/>
          <w:sz w:val="20"/>
          <w:szCs w:val="20"/>
        </w:rPr>
        <w:t>''</w:t>
      </w:r>
      <w:del w:id="601" w:author="Author" w:date="2021-02-07T20:11: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This price range </w:t>
      </w:r>
      <w:del w:id="602" w:author="Author" w:date="2021-02-08T12:19:00Z">
        <w:r w:rsidRPr="0041604F" w:rsidDel="00CB069E">
          <w:rPr>
            <w:rFonts w:ascii="Courier New" w:eastAsia="Times New Roman" w:hAnsi="Courier New" w:cs="Courier New"/>
            <w:color w:val="000000"/>
            <w:sz w:val="20"/>
            <w:szCs w:val="20"/>
          </w:rPr>
          <w:delText>is mostly for</w:delText>
        </w:r>
      </w:del>
      <w:ins w:id="603" w:author="Author" w:date="2021-02-08T12:19:00Z">
        <w:r w:rsidR="00CB069E">
          <w:rPr>
            <w:rFonts w:ascii="Courier New" w:eastAsia="Times New Roman" w:hAnsi="Courier New" w:cs="Courier New"/>
            <w:color w:val="000000"/>
            <w:sz w:val="20"/>
            <w:szCs w:val="20"/>
          </w:rPr>
          <w:t>corresponds to</w:t>
        </w:r>
      </w:ins>
      <w:r w:rsidRPr="0041604F">
        <w:rPr>
          <w:rFonts w:ascii="Courier New" w:eastAsia="Times New Roman" w:hAnsi="Courier New" w:cs="Courier New"/>
          <w:color w:val="000000"/>
          <w:sz w:val="20"/>
          <w:szCs w:val="20"/>
        </w:rPr>
        <w:t xml:space="preserve"> business hotels, where </w:t>
      </w:r>
      <w:del w:id="604" w:author="Author" w:date="2021-02-08T12:20:00Z">
        <w:r w:rsidRPr="0041604F" w:rsidDel="00CB069E">
          <w:rPr>
            <w:rFonts w:ascii="Courier New" w:eastAsia="Times New Roman" w:hAnsi="Courier New" w:cs="Courier New"/>
            <w:color w:val="000000"/>
            <w:sz w:val="20"/>
            <w:szCs w:val="20"/>
          </w:rPr>
          <w:delText xml:space="preserve">we infer </w:delText>
        </w:r>
      </w:del>
      <w:r w:rsidRPr="0041604F">
        <w:rPr>
          <w:rFonts w:ascii="Courier New" w:eastAsia="Times New Roman" w:hAnsi="Courier New" w:cs="Courier New"/>
          <w:color w:val="000000"/>
          <w:sz w:val="20"/>
          <w:szCs w:val="20"/>
        </w:rPr>
        <w:t xml:space="preserve">users would </w:t>
      </w:r>
      <w:del w:id="605" w:author="Author" w:date="2021-02-08T12:20:00Z">
        <w:r w:rsidRPr="0041604F" w:rsidDel="00CB069E">
          <w:rPr>
            <w:rFonts w:ascii="Courier New" w:eastAsia="Times New Roman" w:hAnsi="Courier New" w:cs="Courier New"/>
            <w:color w:val="000000"/>
            <w:sz w:val="20"/>
            <w:szCs w:val="20"/>
          </w:rPr>
          <w:delText xml:space="preserve">be </w:delText>
        </w:r>
      </w:del>
      <w:r w:rsidRPr="0041604F">
        <w:rPr>
          <w:rFonts w:ascii="Courier New" w:eastAsia="Times New Roman" w:hAnsi="Courier New" w:cs="Courier New"/>
          <w:color w:val="000000"/>
          <w:sz w:val="20"/>
          <w:szCs w:val="20"/>
        </w:rPr>
        <w:t>expect</w:t>
      </w:r>
      <w:del w:id="606" w:author="Author" w:date="2021-02-08T12:20:00Z">
        <w:r w:rsidRPr="0041604F" w:rsidDel="00CB069E">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this feature the most.</w:t>
      </w:r>
      <w:del w:id="607" w:author="Author" w:date="2021-02-08T12:24:00Z">
        <w:r w:rsidRPr="0041604F" w:rsidDel="00550FA7">
          <w:rPr>
            <w:rFonts w:ascii="Courier New" w:eastAsia="Times New Roman" w:hAnsi="Courier New" w:cs="Courier New"/>
            <w:color w:val="000000"/>
            <w:sz w:val="20"/>
            <w:szCs w:val="20"/>
          </w:rPr>
          <w:delText xml:space="preserve"> </w:delText>
        </w:r>
        <w:commentRangeStart w:id="608"/>
        <w:r w:rsidRPr="0041604F" w:rsidDel="00550FA7">
          <w:rPr>
            <w:rFonts w:ascii="Courier New" w:eastAsia="Times New Roman" w:hAnsi="Courier New" w:cs="Courier New"/>
            <w:color w:val="000000"/>
            <w:sz w:val="20"/>
            <w:szCs w:val="20"/>
          </w:rPr>
          <w:delText>Western tourists are highly sensitive to comfort levels in the hotels and whether it reaches their expectations.</w:delText>
        </w:r>
      </w:del>
      <w:commentRangeEnd w:id="608"/>
      <w:r w:rsidR="00550FA7">
        <w:rPr>
          <w:rStyle w:val="CommentReference"/>
        </w:rPr>
        <w:commentReference w:id="608"/>
      </w:r>
    </w:p>
    <w:p w14:paraId="12891320"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AF808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E37776" w14:textId="7E1A6274"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w:t>
      </w:r>
      <w:commentRangeStart w:id="609"/>
      <w:r w:rsidRPr="0041604F">
        <w:rPr>
          <w:rFonts w:ascii="Courier New" w:eastAsia="Times New Roman" w:hAnsi="Courier New" w:cs="Courier New"/>
          <w:b/>
          <w:bCs/>
          <w:color w:val="0000CC"/>
          <w:sz w:val="20"/>
          <w:szCs w:val="20"/>
        </w:rPr>
        <w:t xml:space="preserve">Tobacco, </w:t>
      </w:r>
      <w:commentRangeStart w:id="610"/>
      <w:r w:rsidRPr="0041604F">
        <w:rPr>
          <w:rFonts w:ascii="Courier New" w:eastAsia="Times New Roman" w:hAnsi="Courier New" w:cs="Courier New"/>
          <w:b/>
          <w:bCs/>
          <w:color w:val="0000CC"/>
          <w:sz w:val="20"/>
          <w:szCs w:val="20"/>
        </w:rPr>
        <w:t>what</w:t>
      </w:r>
      <w:ins w:id="611" w:author="Author" w:date="2021-02-08T12:17:00Z">
        <w:r w:rsidR="001903EB">
          <w:rPr>
            <w:rFonts w:ascii="Courier New" w:eastAsia="Times New Roman" w:hAnsi="Courier New" w:cs="Courier New"/>
            <w:b/>
            <w:bCs/>
            <w:color w:val="0000CC"/>
            <w:sz w:val="20"/>
            <w:szCs w:val="20"/>
          </w:rPr>
          <w:t xml:space="preserve"> </w:t>
        </w:r>
      </w:ins>
      <w:del w:id="612" w:author="Author" w:date="2021-02-08T12:17:00Z">
        <w:r w:rsidRPr="0041604F" w:rsidDel="001903EB">
          <w:rPr>
            <w:rFonts w:ascii="Courier New" w:eastAsia="Times New Roman" w:hAnsi="Courier New" w:cs="Courier New"/>
            <w:b/>
            <w:bCs/>
            <w:color w:val="0000CC"/>
            <w:sz w:val="20"/>
            <w:szCs w:val="20"/>
          </w:rPr>
          <w:delText xml:space="preserve">'s </w:delText>
        </w:r>
      </w:del>
      <w:ins w:id="613" w:author="Author" w:date="2021-02-08T12:17:00Z">
        <w:r w:rsidR="001903EB">
          <w:rPr>
            <w:rFonts w:ascii="Courier New" w:eastAsia="Times New Roman" w:hAnsi="Courier New" w:cs="Courier New"/>
            <w:b/>
            <w:bCs/>
            <w:color w:val="0000CC"/>
            <w:sz w:val="20"/>
            <w:szCs w:val="20"/>
          </w:rPr>
          <w:t>i</w:t>
        </w:r>
        <w:r w:rsidR="001903EB" w:rsidRPr="0041604F">
          <w:rPr>
            <w:rFonts w:ascii="Courier New" w:eastAsia="Times New Roman" w:hAnsi="Courier New" w:cs="Courier New"/>
            <w:b/>
            <w:bCs/>
            <w:color w:val="0000CC"/>
            <w:sz w:val="20"/>
            <w:szCs w:val="20"/>
          </w:rPr>
          <w:t xml:space="preserve">s </w:t>
        </w:r>
        <w:commentRangeEnd w:id="610"/>
        <w:r w:rsidR="001903EB">
          <w:rPr>
            <w:rStyle w:val="CommentReference"/>
          </w:rPr>
          <w:commentReference w:id="610"/>
        </w:r>
      </w:ins>
      <w:r w:rsidRPr="0041604F">
        <w:rPr>
          <w:rFonts w:ascii="Courier New" w:eastAsia="Times New Roman" w:hAnsi="Courier New" w:cs="Courier New"/>
          <w:b/>
          <w:bCs/>
          <w:color w:val="0000CC"/>
          <w:sz w:val="20"/>
          <w:szCs w:val="20"/>
        </w:rPr>
        <w:t>that smell</w:t>
      </w:r>
      <w:commentRangeEnd w:id="609"/>
      <w:r w:rsidR="007C3C7A">
        <w:rPr>
          <w:rStyle w:val="CommentReference"/>
        </w:rPr>
        <w:commentReference w:id="609"/>
      </w:r>
      <w:r w:rsidRPr="0041604F">
        <w:rPr>
          <w:rFonts w:ascii="Courier New" w:eastAsia="Times New Roman" w:hAnsi="Courier New" w:cs="Courier New"/>
          <w:b/>
          <w:bCs/>
          <w:color w:val="0000CC"/>
          <w:sz w:val="20"/>
          <w:szCs w:val="20"/>
        </w:rPr>
        <w:t>?}\label{disc:tobacco}</w:t>
      </w:r>
    </w:p>
    <w:p w14:paraId="036AECB2"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0721D6" w14:textId="3FAABC35"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 concern for Western tourists was the smell of tobacco in their room, which can be </w:t>
      </w:r>
      <w:del w:id="614" w:author="Author" w:date="2021-02-08T15:13:00Z">
        <w:r w:rsidRPr="0041604F" w:rsidDel="009525E4">
          <w:rPr>
            <w:rFonts w:ascii="Courier New" w:eastAsia="Times New Roman" w:hAnsi="Courier New" w:cs="Courier New"/>
            <w:color w:val="000000"/>
            <w:sz w:val="20"/>
            <w:szCs w:val="20"/>
          </w:rPr>
          <w:delText xml:space="preserve">considered </w:delText>
        </w:r>
      </w:del>
      <w:ins w:id="615" w:author="Author" w:date="2021-02-08T15:13:00Z">
        <w:r w:rsidR="009525E4">
          <w:rPr>
            <w:rFonts w:ascii="Courier New" w:eastAsia="Times New Roman" w:hAnsi="Courier New" w:cs="Courier New"/>
            <w:color w:val="000000"/>
            <w:sz w:val="20"/>
            <w:szCs w:val="20"/>
          </w:rPr>
          <w:t>regarded as</w:t>
        </w:r>
        <w:r w:rsidR="009525E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a soft attribute. Tobacco was found not only as a standalone word</w:t>
      </w:r>
      <w:ins w:id="616" w:author="Author" w:date="2021-02-11T12:50:00Z">
        <w:r w:rsidR="007C3C7A">
          <w:rPr>
            <w:rFonts w:ascii="Courier New" w:eastAsia="Times New Roman" w:hAnsi="Courier New" w:cs="Courier New"/>
            <w:color w:val="000000"/>
            <w:sz w:val="20"/>
            <w:szCs w:val="20"/>
          </w:rPr>
          <w:t xml:space="preserve"> with</w:t>
        </w:r>
      </w:ins>
      <w:r w:rsidRPr="0041604F">
        <w:rPr>
          <w:rFonts w:ascii="Courier New" w:eastAsia="Times New Roman" w:hAnsi="Courier New" w:cs="Courier New"/>
          <w:color w:val="000000"/>
          <w:sz w:val="20"/>
          <w:szCs w:val="20"/>
        </w:rPr>
        <w:t xml:space="preserve"> ``cigarette''</w:t>
      </w:r>
      <w:del w:id="617" w:author="Author" w:date="2021-02-07T20:18: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but also </w:t>
      </w:r>
      <w:del w:id="618" w:author="Author" w:date="2021-02-08T15:15:00Z">
        <w:r w:rsidRPr="0041604F" w:rsidDel="009525E4">
          <w:rPr>
            <w:rFonts w:ascii="Courier New" w:eastAsia="Times New Roman" w:hAnsi="Courier New" w:cs="Courier New"/>
            <w:color w:val="000000"/>
            <w:sz w:val="20"/>
            <w:szCs w:val="20"/>
          </w:rPr>
          <w:delText xml:space="preserve">as </w:delText>
        </w:r>
      </w:del>
      <w:ins w:id="619" w:author="Author" w:date="2021-02-08T15:15:00Z">
        <w:r w:rsidR="009525E4">
          <w:rPr>
            <w:rFonts w:ascii="Courier New" w:eastAsia="Times New Roman" w:hAnsi="Courier New" w:cs="Courier New"/>
            <w:color w:val="000000"/>
            <w:sz w:val="20"/>
            <w:szCs w:val="20"/>
          </w:rPr>
          <w:t>in</w:t>
        </w:r>
        <w:r w:rsidR="009525E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word pairs in Table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adj_en_neg</w:t>
      </w:r>
      <w:r w:rsidRPr="0041604F">
        <w:rPr>
          <w:rFonts w:ascii="Courier New" w:eastAsia="Times New Roman" w:hAnsi="Courier New" w:cs="Courier New"/>
          <w:color w:val="000000"/>
          <w:sz w:val="20"/>
          <w:szCs w:val="20"/>
        </w:rPr>
        <w:t>}</w:t>
      </w:r>
      <w:del w:id="620" w:author="Author" w:date="2021-02-08T15:15:00Z">
        <w:r w:rsidRPr="0041604F" w:rsidDel="009525E4">
          <w:rPr>
            <w:rFonts w:ascii="Courier New" w:eastAsia="Times New Roman" w:hAnsi="Courier New" w:cs="Courier New"/>
            <w:color w:val="000000"/>
            <w:sz w:val="20"/>
            <w:szCs w:val="20"/>
          </w:rPr>
          <w:delText>.</w:delText>
        </w:r>
      </w:del>
      <w:ins w:id="621" w:author="Author" w:date="2021-02-08T15:15:00Z">
        <w:r w:rsidR="009525E4">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622" w:author="Author" w:date="2021-02-08T15:15:00Z">
        <w:r w:rsidRPr="0041604F" w:rsidDel="009525E4">
          <w:rPr>
            <w:rFonts w:ascii="Courier New" w:eastAsia="Times New Roman" w:hAnsi="Courier New" w:cs="Courier New"/>
            <w:color w:val="000000"/>
            <w:sz w:val="20"/>
            <w:szCs w:val="20"/>
          </w:rPr>
          <w:delText xml:space="preserve">We can find other related word pairs </w:delText>
        </w:r>
      </w:del>
      <w:r w:rsidRPr="0041604F">
        <w:rPr>
          <w:rFonts w:ascii="Courier New" w:eastAsia="Times New Roman" w:hAnsi="Courier New" w:cs="Courier New"/>
          <w:color w:val="000000"/>
          <w:sz w:val="20"/>
          <w:szCs w:val="20"/>
        </w:rPr>
        <w:t>such as ``funny smell</w:t>
      </w:r>
      <w:ins w:id="623" w:author="Author" w:date="2021-02-07T20:11: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624" w:author="Author" w:date="2021-02-07T20:11: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625" w:author="Author" w:date="2021-02-08T15:16:00Z">
        <w:r w:rsidRPr="0041604F" w:rsidDel="0064178A">
          <w:rPr>
            <w:rFonts w:ascii="Courier New" w:eastAsia="Times New Roman" w:hAnsi="Courier New" w:cs="Courier New"/>
            <w:color w:val="000000"/>
            <w:sz w:val="20"/>
            <w:szCs w:val="20"/>
          </w:rPr>
          <w:delText xml:space="preserve">Upon </w:delText>
        </w:r>
      </w:del>
      <w:ins w:id="626" w:author="Author" w:date="2021-02-08T15:16:00Z">
        <w:r w:rsidR="0064178A">
          <w:rPr>
            <w:rFonts w:ascii="Courier New" w:eastAsia="Times New Roman" w:hAnsi="Courier New" w:cs="Courier New"/>
            <w:color w:val="000000"/>
            <w:sz w:val="20"/>
            <w:szCs w:val="20"/>
          </w:rPr>
          <w:t>By</w:t>
        </w:r>
        <w:r w:rsidR="0064178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manual</w:t>
      </w:r>
      <w:ins w:id="627" w:author="Author" w:date="2021-02-08T15:16:00Z">
        <w:r w:rsidR="0064178A">
          <w:rPr>
            <w:rFonts w:ascii="Courier New" w:eastAsia="Times New Roman" w:hAnsi="Courier New" w:cs="Courier New"/>
            <w:color w:val="000000"/>
            <w:sz w:val="20"/>
            <w:szCs w:val="20"/>
          </w:rPr>
          <w:t>ly</w:t>
        </w:r>
      </w:ins>
      <w:r w:rsidRPr="0041604F">
        <w:rPr>
          <w:rFonts w:ascii="Courier New" w:eastAsia="Times New Roman" w:hAnsi="Courier New" w:cs="Courier New"/>
          <w:color w:val="000000"/>
          <w:sz w:val="20"/>
          <w:szCs w:val="20"/>
        </w:rPr>
        <w:t xml:space="preserve"> </w:t>
      </w:r>
      <w:del w:id="628" w:author="Author" w:date="2021-02-08T15:16:00Z">
        <w:r w:rsidRPr="0041604F" w:rsidDel="0064178A">
          <w:rPr>
            <w:rFonts w:ascii="Courier New" w:eastAsia="Times New Roman" w:hAnsi="Courier New" w:cs="Courier New"/>
            <w:color w:val="000000"/>
            <w:sz w:val="20"/>
            <w:szCs w:val="20"/>
          </w:rPr>
          <w:delText xml:space="preserve">inspection </w:delText>
        </w:r>
      </w:del>
      <w:ins w:id="629" w:author="Author" w:date="2021-02-08T15:16:00Z">
        <w:r w:rsidR="0064178A" w:rsidRPr="0041604F">
          <w:rPr>
            <w:rFonts w:ascii="Courier New" w:eastAsia="Times New Roman" w:hAnsi="Courier New" w:cs="Courier New"/>
            <w:color w:val="000000"/>
            <w:sz w:val="20"/>
            <w:szCs w:val="20"/>
          </w:rPr>
          <w:t>inspecti</w:t>
        </w:r>
        <w:r w:rsidR="0064178A">
          <w:rPr>
            <w:rFonts w:ascii="Courier New" w:eastAsia="Times New Roman" w:hAnsi="Courier New" w:cs="Courier New"/>
            <w:color w:val="000000"/>
            <w:sz w:val="20"/>
            <w:szCs w:val="20"/>
          </w:rPr>
          <w:t>ng</w:t>
        </w:r>
        <w:r w:rsidR="0064178A" w:rsidRPr="0041604F">
          <w:rPr>
            <w:rFonts w:ascii="Courier New" w:eastAsia="Times New Roman" w:hAnsi="Courier New" w:cs="Courier New"/>
            <w:color w:val="000000"/>
            <w:sz w:val="20"/>
            <w:szCs w:val="20"/>
          </w:rPr>
          <w:t xml:space="preserve"> </w:t>
        </w:r>
      </w:ins>
      <w:del w:id="630" w:author="Author" w:date="2021-02-08T15:16:00Z">
        <w:r w:rsidRPr="0041604F" w:rsidDel="0064178A">
          <w:rPr>
            <w:rFonts w:ascii="Courier New" w:eastAsia="Times New Roman" w:hAnsi="Courier New" w:cs="Courier New"/>
            <w:color w:val="000000"/>
            <w:sz w:val="20"/>
            <w:szCs w:val="20"/>
          </w:rPr>
          <w:delText xml:space="preserve">of </w:delText>
        </w:r>
      </w:del>
      <w:r w:rsidRPr="0041604F">
        <w:rPr>
          <w:rFonts w:ascii="Courier New" w:eastAsia="Times New Roman" w:hAnsi="Courier New" w:cs="Courier New"/>
          <w:color w:val="000000"/>
          <w:sz w:val="20"/>
          <w:szCs w:val="20"/>
        </w:rPr>
        <w:t xml:space="preserve">a sample of reviews with this keyword, we </w:t>
      </w:r>
      <w:del w:id="631" w:author="Author" w:date="2021-02-08T15:17:00Z">
        <w:r w:rsidRPr="0041604F" w:rsidDel="0064178A">
          <w:rPr>
            <w:rFonts w:ascii="Courier New" w:eastAsia="Times New Roman" w:hAnsi="Courier New" w:cs="Courier New"/>
            <w:color w:val="000000"/>
            <w:sz w:val="20"/>
            <w:szCs w:val="20"/>
          </w:rPr>
          <w:delText xml:space="preserve">found </w:delText>
        </w:r>
      </w:del>
      <w:ins w:id="632" w:author="Author" w:date="2021-02-08T15:17:00Z">
        <w:r w:rsidR="0064178A">
          <w:rPr>
            <w:rFonts w:ascii="Courier New" w:eastAsia="Times New Roman" w:hAnsi="Courier New" w:cs="Courier New"/>
            <w:color w:val="000000"/>
            <w:sz w:val="20"/>
            <w:szCs w:val="20"/>
          </w:rPr>
          <w:t>noticed</w:t>
        </w:r>
        <w:r w:rsidR="0064178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the room was often advertised as </w:t>
      </w:r>
      <w:commentRangeStart w:id="633"/>
      <w:del w:id="634" w:author="Author" w:date="2021-02-07T04:12:00Z">
        <w:r w:rsidRPr="0041604F" w:rsidDel="00314F8A">
          <w:rPr>
            <w:rFonts w:ascii="Courier New" w:eastAsia="Times New Roman" w:hAnsi="Courier New" w:cs="Courier New"/>
            <w:color w:val="000000"/>
            <w:sz w:val="20"/>
            <w:szCs w:val="20"/>
          </w:rPr>
          <w:delText>non-smoking</w:delText>
        </w:r>
      </w:del>
      <w:ins w:id="635" w:author="Author" w:date="2021-02-07T04:12:00Z">
        <w:r w:rsidR="00314F8A">
          <w:rPr>
            <w:rFonts w:ascii="Courier New" w:eastAsia="Times New Roman" w:hAnsi="Courier New" w:cs="Courier New"/>
            <w:color w:val="000000"/>
            <w:sz w:val="20"/>
            <w:szCs w:val="20"/>
          </w:rPr>
          <w:t>nonsmoking</w:t>
        </w:r>
        <w:commentRangeEnd w:id="633"/>
        <w:r w:rsidR="00314F8A">
          <w:rPr>
            <w:rStyle w:val="CommentReference"/>
          </w:rPr>
          <w:commentReference w:id="633"/>
        </w:r>
      </w:ins>
      <w:del w:id="636" w:author="Author" w:date="2021-02-08T15:17:00Z">
        <w:r w:rsidRPr="0041604F" w:rsidDel="0064178A">
          <w:rPr>
            <w:rFonts w:ascii="Courier New" w:eastAsia="Times New Roman" w:hAnsi="Courier New" w:cs="Courier New"/>
            <w:color w:val="000000"/>
            <w:sz w:val="20"/>
            <w:szCs w:val="20"/>
          </w:rPr>
          <w:delText>,</w:delText>
        </w:r>
      </w:del>
      <w:ins w:id="637" w:author="Author" w:date="2021-02-08T15:17:00Z">
        <w:r w:rsidR="0064178A">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638" w:author="Author" w:date="2021-02-08T15:17:00Z">
        <w:r w:rsidRPr="0041604F" w:rsidDel="0064178A">
          <w:rPr>
            <w:rFonts w:ascii="Courier New" w:eastAsia="Times New Roman" w:hAnsi="Courier New" w:cs="Courier New"/>
            <w:color w:val="000000"/>
            <w:sz w:val="20"/>
            <w:szCs w:val="20"/>
          </w:rPr>
          <w:delText>yet</w:delText>
        </w:r>
      </w:del>
      <w:ins w:id="639" w:author="Author" w:date="2021-02-08T15:17:00Z">
        <w:r w:rsidR="0064178A">
          <w:rPr>
            <w:rFonts w:ascii="Courier New" w:eastAsia="Times New Roman" w:hAnsi="Courier New" w:cs="Courier New"/>
            <w:color w:val="000000"/>
            <w:sz w:val="20"/>
            <w:szCs w:val="20"/>
          </w:rPr>
          <w:t>however</w:t>
        </w:r>
      </w:ins>
      <w:r w:rsidRPr="0041604F">
        <w:rPr>
          <w:rFonts w:ascii="Courier New" w:eastAsia="Times New Roman" w:hAnsi="Courier New" w:cs="Courier New"/>
          <w:color w:val="000000"/>
          <w:sz w:val="20"/>
          <w:szCs w:val="20"/>
        </w:rPr>
        <w:t xml:space="preserve">, the smell permeated the room and curtains. Another common complaint was that there were no </w:t>
      </w:r>
      <w:del w:id="640" w:author="Author" w:date="2021-02-07T04:13:00Z">
        <w:r w:rsidRPr="0041604F" w:rsidDel="00F764FA">
          <w:rPr>
            <w:rFonts w:ascii="Courier New" w:eastAsia="Times New Roman" w:hAnsi="Courier New" w:cs="Courier New"/>
            <w:color w:val="000000"/>
            <w:sz w:val="20"/>
            <w:szCs w:val="20"/>
          </w:rPr>
          <w:delText>non-smoking</w:delText>
        </w:r>
      </w:del>
      <w:ins w:id="641" w:author="Author" w:date="2021-02-07T04:13:00Z">
        <w:r w:rsidR="00F764FA">
          <w:rPr>
            <w:rFonts w:ascii="Courier New" w:eastAsia="Times New Roman" w:hAnsi="Courier New" w:cs="Courier New"/>
            <w:color w:val="000000"/>
            <w:sz w:val="20"/>
            <w:szCs w:val="20"/>
          </w:rPr>
          <w:t>nonsmoking</w:t>
        </w:r>
      </w:ins>
      <w:r w:rsidRPr="0041604F">
        <w:rPr>
          <w:rFonts w:ascii="Courier New" w:eastAsia="Times New Roman" w:hAnsi="Courier New" w:cs="Courier New"/>
          <w:color w:val="000000"/>
          <w:sz w:val="20"/>
          <w:szCs w:val="20"/>
        </w:rPr>
        <w:t xml:space="preserve"> facilities available</w:t>
      </w:r>
      <w:del w:id="642" w:author="Author" w:date="2021-02-11T12:50:00Z">
        <w:r w:rsidRPr="0041604F" w:rsidDel="007C3C7A">
          <w:rPr>
            <w:rFonts w:ascii="Courier New" w:eastAsia="Times New Roman" w:hAnsi="Courier New" w:cs="Courier New"/>
            <w:color w:val="000000"/>
            <w:sz w:val="20"/>
            <w:szCs w:val="20"/>
          </w:rPr>
          <w:delText xml:space="preserve"> </w:delText>
        </w:r>
      </w:del>
      <w:del w:id="643" w:author="Author" w:date="2021-02-08T15:18:00Z">
        <w:r w:rsidRPr="0041604F" w:rsidDel="0064178A">
          <w:rPr>
            <w:rFonts w:ascii="Courier New" w:eastAsia="Times New Roman" w:hAnsi="Courier New" w:cs="Courier New"/>
            <w:color w:val="000000"/>
            <w:sz w:val="20"/>
            <w:szCs w:val="20"/>
          </w:rPr>
          <w:delText xml:space="preserve">at all </w:delText>
        </w:r>
      </w:del>
      <w:del w:id="644" w:author="Author" w:date="2021-02-11T12:50:00Z">
        <w:r w:rsidRPr="0041604F" w:rsidDel="007C3C7A">
          <w:rPr>
            <w:rFonts w:ascii="Courier New" w:eastAsia="Times New Roman" w:hAnsi="Courier New" w:cs="Courier New"/>
            <w:color w:val="000000"/>
            <w:sz w:val="20"/>
            <w:szCs w:val="20"/>
          </w:rPr>
          <w:delText>in the first place</w:delText>
        </w:r>
      </w:del>
      <w:r w:rsidRPr="0041604F">
        <w:rPr>
          <w:rFonts w:ascii="Courier New" w:eastAsia="Times New Roman" w:hAnsi="Courier New" w:cs="Courier New"/>
          <w:color w:val="000000"/>
          <w:sz w:val="20"/>
          <w:szCs w:val="20"/>
        </w:rPr>
        <w:t xml:space="preserve">. The smell of smoke can completely ruin some </w:t>
      </w:r>
      <w:r w:rsidRPr="0041604F">
        <w:rPr>
          <w:rFonts w:ascii="Courier New" w:eastAsia="Times New Roman" w:hAnsi="Courier New" w:cs="Courier New"/>
          <w:color w:val="000000"/>
          <w:sz w:val="20"/>
          <w:szCs w:val="20"/>
          <w:u w:val="single"/>
        </w:rPr>
        <w:t>customers’</w:t>
      </w:r>
      <w:r w:rsidRPr="0041604F">
        <w:rPr>
          <w:rFonts w:ascii="Courier New" w:eastAsia="Times New Roman" w:hAnsi="Courier New" w:cs="Courier New"/>
          <w:color w:val="000000"/>
          <w:sz w:val="20"/>
          <w:szCs w:val="20"/>
        </w:rPr>
        <w:t xml:space="preserve"> stay and </w:t>
      </w:r>
      <w:del w:id="645" w:author="Author" w:date="2021-02-08T15:20:00Z">
        <w:r w:rsidRPr="0041604F" w:rsidDel="0064178A">
          <w:rPr>
            <w:rFonts w:ascii="Courier New" w:eastAsia="Times New Roman" w:hAnsi="Courier New" w:cs="Courier New"/>
            <w:color w:val="000000"/>
            <w:sz w:val="20"/>
            <w:szCs w:val="20"/>
          </w:rPr>
          <w:delText>give a</w:delText>
        </w:r>
      </w:del>
      <w:ins w:id="646" w:author="Author" w:date="2021-02-08T15:20:00Z">
        <w:r w:rsidR="0064178A">
          <w:rPr>
            <w:rFonts w:ascii="Courier New" w:eastAsia="Times New Roman" w:hAnsi="Courier New" w:cs="Courier New"/>
            <w:color w:val="000000"/>
            <w:sz w:val="20"/>
            <w:szCs w:val="20"/>
          </w:rPr>
          <w:t xml:space="preserve">thus </w:t>
        </w:r>
      </w:ins>
      <w:ins w:id="647" w:author="Author" w:date="2021-02-11T12:51:00Z">
        <w:r w:rsidR="007C3C7A">
          <w:rPr>
            <w:rFonts w:ascii="Courier New" w:eastAsia="Times New Roman" w:hAnsi="Courier New" w:cs="Courier New"/>
            <w:color w:val="000000"/>
            <w:sz w:val="20"/>
            <w:szCs w:val="20"/>
          </w:rPr>
          <w:t>lead to</w:t>
        </w:r>
      </w:ins>
      <w:r w:rsidRPr="0041604F">
        <w:rPr>
          <w:rFonts w:ascii="Courier New" w:eastAsia="Times New Roman" w:hAnsi="Courier New" w:cs="Courier New"/>
          <w:color w:val="000000"/>
          <w:sz w:val="20"/>
          <w:szCs w:val="20"/>
        </w:rPr>
        <w:t xml:space="preserve"> bad </w:t>
      </w:r>
      <w:del w:id="648" w:author="Author" w:date="2021-02-08T15:20:00Z">
        <w:r w:rsidRPr="0041604F" w:rsidDel="0064178A">
          <w:rPr>
            <w:rFonts w:ascii="Courier New" w:eastAsia="Times New Roman" w:hAnsi="Courier New" w:cs="Courier New"/>
            <w:color w:val="000000"/>
            <w:sz w:val="20"/>
            <w:szCs w:val="20"/>
          </w:rPr>
          <w:delText xml:space="preserve">impression to </w:delText>
        </w:r>
      </w:del>
      <w:r w:rsidRPr="0041604F">
        <w:rPr>
          <w:rFonts w:ascii="Courier New" w:eastAsia="Times New Roman" w:hAnsi="Courier New" w:cs="Courier New"/>
          <w:color w:val="000000"/>
          <w:sz w:val="20"/>
          <w:szCs w:val="20"/>
        </w:rPr>
        <w:t>review</w:t>
      </w:r>
      <w:ins w:id="649" w:author="Author" w:date="2021-02-08T15:20:00Z">
        <w:r w:rsidR="0064178A">
          <w:rPr>
            <w:rFonts w:ascii="Courier New" w:eastAsia="Times New Roman" w:hAnsi="Courier New" w:cs="Courier New"/>
            <w:color w:val="000000"/>
            <w:sz w:val="20"/>
            <w:szCs w:val="20"/>
          </w:rPr>
          <w:t>s</w:t>
        </w:r>
      </w:ins>
      <w:del w:id="650" w:author="Author" w:date="2021-02-08T15:20:00Z">
        <w:r w:rsidRPr="0041604F" w:rsidDel="0064178A">
          <w:rPr>
            <w:rFonts w:ascii="Courier New" w:eastAsia="Times New Roman" w:hAnsi="Courier New" w:cs="Courier New"/>
            <w:color w:val="000000"/>
            <w:sz w:val="20"/>
            <w:szCs w:val="20"/>
          </w:rPr>
          <w:delText xml:space="preserve"> writers</w:delText>
        </w:r>
      </w:del>
      <w:r w:rsidRPr="0041604F">
        <w:rPr>
          <w:rFonts w:ascii="Courier New" w:eastAsia="Times New Roman" w:hAnsi="Courier New" w:cs="Courier New"/>
          <w:color w:val="000000"/>
          <w:sz w:val="20"/>
          <w:szCs w:val="20"/>
        </w:rPr>
        <w:t xml:space="preserve">, </w:t>
      </w:r>
      <w:ins w:id="651" w:author="Author" w:date="2021-02-08T15:18:00Z">
        <w:r w:rsidR="0064178A">
          <w:rPr>
            <w:rFonts w:ascii="Courier New" w:eastAsia="Times New Roman" w:hAnsi="Courier New" w:cs="Courier New"/>
            <w:color w:val="000000"/>
            <w:sz w:val="20"/>
            <w:szCs w:val="20"/>
          </w:rPr>
          <w:t xml:space="preserve">thereby </w:t>
        </w:r>
      </w:ins>
      <w:r w:rsidRPr="0041604F">
        <w:rPr>
          <w:rFonts w:ascii="Courier New" w:eastAsia="Times New Roman" w:hAnsi="Courier New" w:cs="Courier New"/>
          <w:color w:val="000000"/>
          <w:sz w:val="20"/>
          <w:szCs w:val="20"/>
        </w:rPr>
        <w:t>lowering the number of future customers.</w:t>
      </w:r>
    </w:p>
    <w:p w14:paraId="04A9D8E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F3A8D5" w14:textId="59C3102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652" w:author="Author" w:date="2021-02-08T15:21:00Z">
        <w:r w:rsidRPr="0041604F" w:rsidDel="00BF44A6">
          <w:rPr>
            <w:rFonts w:ascii="Courier New" w:eastAsia="Times New Roman" w:hAnsi="Courier New" w:cs="Courier New"/>
            <w:color w:val="000000"/>
            <w:sz w:val="20"/>
            <w:szCs w:val="20"/>
          </w:rPr>
          <w:delText>However, in comparison</w:delText>
        </w:r>
      </w:del>
      <w:ins w:id="653" w:author="Author" w:date="2021-02-08T15:21:00Z">
        <w:r w:rsidR="00BF44A6">
          <w:rPr>
            <w:rFonts w:ascii="Courier New" w:eastAsia="Times New Roman" w:hAnsi="Courier New" w:cs="Courier New"/>
            <w:color w:val="000000"/>
            <w:sz w:val="20"/>
            <w:szCs w:val="20"/>
          </w:rPr>
          <w:t>In contrast</w:t>
        </w:r>
      </w:ins>
      <w:r w:rsidRPr="0041604F">
        <w:rPr>
          <w:rFonts w:ascii="Courier New" w:eastAsia="Times New Roman" w:hAnsi="Courier New" w:cs="Courier New"/>
          <w:color w:val="000000"/>
          <w:sz w:val="20"/>
          <w:szCs w:val="20"/>
        </w:rPr>
        <w:t>, Chinese customers seem</w:t>
      </w:r>
      <w:ins w:id="654" w:author="Author" w:date="2021-02-08T15:23:00Z">
        <w:r w:rsidR="00BF44A6">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w:t>
      </w:r>
      <w:del w:id="655" w:author="Author" w:date="2021-02-08T15:21:00Z">
        <w:r w:rsidRPr="0041604F" w:rsidDel="00BF44A6">
          <w:rPr>
            <w:rFonts w:ascii="Courier New" w:eastAsia="Times New Roman" w:hAnsi="Courier New" w:cs="Courier New"/>
            <w:color w:val="000000"/>
            <w:sz w:val="20"/>
            <w:szCs w:val="20"/>
          </w:rPr>
          <w:delText xml:space="preserve">not </w:delText>
        </w:r>
      </w:del>
      <w:del w:id="656" w:author="Author" w:date="2021-02-08T15:22:00Z">
        <w:r w:rsidRPr="0041604F" w:rsidDel="00BF44A6">
          <w:rPr>
            <w:rFonts w:ascii="Courier New" w:eastAsia="Times New Roman" w:hAnsi="Courier New" w:cs="Courier New"/>
            <w:color w:val="000000"/>
            <w:sz w:val="20"/>
            <w:szCs w:val="20"/>
          </w:rPr>
          <w:delText xml:space="preserve">to be </w:delText>
        </w:r>
      </w:del>
      <w:ins w:id="657" w:author="Author" w:date="2021-02-08T15:22:00Z">
        <w:r w:rsidR="00BF44A6">
          <w:rPr>
            <w:rFonts w:ascii="Courier New" w:eastAsia="Times New Roman" w:hAnsi="Courier New" w:cs="Courier New"/>
            <w:color w:val="000000"/>
            <w:sz w:val="20"/>
            <w:szCs w:val="20"/>
          </w:rPr>
          <w:t>un</w:t>
        </w:r>
      </w:ins>
      <w:r w:rsidRPr="0041604F">
        <w:rPr>
          <w:rFonts w:ascii="Courier New" w:eastAsia="Times New Roman" w:hAnsi="Courier New" w:cs="Courier New"/>
          <w:color w:val="000000"/>
          <w:sz w:val="20"/>
          <w:szCs w:val="20"/>
        </w:rPr>
        <w:t xml:space="preserve">bothered </w:t>
      </w:r>
      <w:del w:id="658" w:author="Author" w:date="2021-02-08T15:23:00Z">
        <w:r w:rsidRPr="0041604F" w:rsidDel="00BF44A6">
          <w:rPr>
            <w:rFonts w:ascii="Courier New" w:eastAsia="Times New Roman" w:hAnsi="Courier New" w:cs="Courier New"/>
            <w:color w:val="000000"/>
            <w:sz w:val="20"/>
            <w:szCs w:val="20"/>
          </w:rPr>
          <w:delText>by this at all</w:delText>
        </w:r>
      </w:del>
      <w:ins w:id="659" w:author="Author" w:date="2021-02-08T15:23:00Z">
        <w:r w:rsidR="00BF44A6">
          <w:rPr>
            <w:rFonts w:ascii="Courier New" w:eastAsia="Times New Roman" w:hAnsi="Courier New" w:cs="Courier New"/>
            <w:color w:val="000000"/>
            <w:sz w:val="20"/>
            <w:szCs w:val="20"/>
          </w:rPr>
          <w:t>in such a case</w:t>
        </w:r>
      </w:ins>
      <w:r w:rsidRPr="0041604F">
        <w:rPr>
          <w:rFonts w:ascii="Courier New" w:eastAsia="Times New Roman" w:hAnsi="Courier New" w:cs="Courier New"/>
          <w:color w:val="000000"/>
          <w:sz w:val="20"/>
          <w:szCs w:val="20"/>
        </w:rPr>
        <w:t xml:space="preserve">. </w:t>
      </w:r>
      <w:del w:id="660" w:author="Author" w:date="2021-02-08T15:24:00Z">
        <w:r w:rsidRPr="0041604F" w:rsidDel="00BF44A6">
          <w:rPr>
            <w:rFonts w:ascii="Courier New" w:eastAsia="Times New Roman" w:hAnsi="Courier New" w:cs="Courier New"/>
            <w:color w:val="000000"/>
            <w:sz w:val="20"/>
            <w:szCs w:val="20"/>
          </w:rPr>
          <w:delText xml:space="preserve">We consulted studies involving the use of tobacco in different countries. </w:delText>
        </w:r>
      </w:del>
      <w:r w:rsidRPr="0041604F">
        <w:rPr>
          <w:rFonts w:ascii="Courier New" w:eastAsia="Times New Roman" w:hAnsi="Courier New" w:cs="Courier New"/>
          <w:color w:val="000000"/>
          <w:sz w:val="20"/>
          <w:szCs w:val="20"/>
        </w:rPr>
        <w:t xml:space="preserve">Previous research </w:t>
      </w:r>
      <w:ins w:id="661" w:author="Author" w:date="2021-02-08T15:24:00Z">
        <w:r w:rsidR="00BF44A6">
          <w:rPr>
            <w:rFonts w:ascii="Courier New" w:eastAsia="Times New Roman" w:hAnsi="Courier New" w:cs="Courier New"/>
            <w:color w:val="000000"/>
            <w:sz w:val="20"/>
            <w:szCs w:val="20"/>
          </w:rPr>
          <w:t xml:space="preserve">has </w:t>
        </w:r>
      </w:ins>
      <w:del w:id="662" w:author="Author" w:date="2021-02-08T15:24:00Z">
        <w:r w:rsidRPr="0041604F" w:rsidDel="00BF44A6">
          <w:rPr>
            <w:rFonts w:ascii="Courier New" w:eastAsia="Times New Roman" w:hAnsi="Courier New" w:cs="Courier New"/>
            <w:color w:val="000000"/>
            <w:sz w:val="20"/>
            <w:szCs w:val="20"/>
          </w:rPr>
          <w:delText xml:space="preserve">states </w:delText>
        </w:r>
      </w:del>
      <w:ins w:id="663" w:author="Author" w:date="2021-02-08T15:24:00Z">
        <w:r w:rsidR="00BF44A6" w:rsidRPr="0041604F">
          <w:rPr>
            <w:rFonts w:ascii="Courier New" w:eastAsia="Times New Roman" w:hAnsi="Courier New" w:cs="Courier New"/>
            <w:color w:val="000000"/>
            <w:sz w:val="20"/>
            <w:szCs w:val="20"/>
          </w:rPr>
          <w:t>state</w:t>
        </w:r>
        <w:r w:rsidR="00BF44A6">
          <w:rPr>
            <w:rFonts w:ascii="Courier New" w:eastAsia="Times New Roman" w:hAnsi="Courier New" w:cs="Courier New"/>
            <w:color w:val="000000"/>
            <w:sz w:val="20"/>
            <w:szCs w:val="20"/>
          </w:rPr>
          <w:t>d</w:t>
        </w:r>
        <w:r w:rsidR="00BF44A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t>
      </w:r>
      <w:commentRangeStart w:id="664"/>
      <w:r w:rsidRPr="0041604F">
        <w:rPr>
          <w:rFonts w:ascii="Courier New" w:eastAsia="Times New Roman" w:hAnsi="Courier New" w:cs="Courier New"/>
          <w:color w:val="000000"/>
          <w:sz w:val="20"/>
          <w:szCs w:val="20"/>
        </w:rPr>
        <w:t>49</w:t>
      </w:r>
      <w:ins w:id="665" w:author="Author" w:date="2021-02-07T03:31:00Z">
        <w:r w:rsidR="001B7B81">
          <w:rPr>
            <w:rFonts w:ascii="Courier New" w:eastAsia="Times New Roman" w:hAnsi="Courier New" w:cs="Courier New"/>
            <w:color w:val="000000"/>
            <w:sz w:val="20"/>
            <w:szCs w:val="20"/>
          </w:rPr>
          <w:t>–</w:t>
        </w:r>
      </w:ins>
      <w:ins w:id="666" w:author="Author" w:date="2021-02-11T14:25:00Z">
        <w:r w:rsidR="00167AD6">
          <w:rPr>
            <w:rFonts w:ascii="Courier New" w:eastAsia="Times New Roman" w:hAnsi="Courier New" w:cs="Courier New"/>
            <w:color w:val="000000"/>
            <w:sz w:val="20"/>
            <w:szCs w:val="20"/>
          </w:rPr>
          <w:t>-</w:t>
        </w:r>
      </w:ins>
      <w:del w:id="667" w:author="Author" w:date="2021-02-07T03:31:00Z">
        <w:r w:rsidRPr="0041604F" w:rsidDel="001B7B81">
          <w:rPr>
            <w:rFonts w:ascii="Courier New" w:eastAsia="Times New Roman" w:hAnsi="Courier New" w:cs="Courier New"/>
            <w:color w:val="000000"/>
            <w:sz w:val="20"/>
            <w:szCs w:val="20"/>
          </w:rPr>
          <w:delText xml:space="preserve"> - </w:delText>
        </w:r>
      </w:del>
      <w:r w:rsidRPr="0041604F">
        <w:rPr>
          <w:rFonts w:ascii="Courier New" w:eastAsia="Times New Roman" w:hAnsi="Courier New" w:cs="Courier New"/>
          <w:color w:val="000000"/>
          <w:sz w:val="20"/>
          <w:szCs w:val="20"/>
        </w:rPr>
        <w:t>60</w:t>
      </w:r>
      <w:commentRangeEnd w:id="664"/>
      <w:r w:rsidR="001B7B81">
        <w:rPr>
          <w:rStyle w:val="CommentReference"/>
        </w:rPr>
        <w:commentReference w:id="664"/>
      </w:r>
      <w:ins w:id="668" w:author="Author" w:date="2021-02-07T03:31: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of Chinese men (and 2.0</w:t>
      </w:r>
      <w:del w:id="669" w:author="Author" w:date="2021-02-07T03:32:00Z">
        <w:r w:rsidRPr="0041604F" w:rsidDel="001B7B81">
          <w:rPr>
            <w:rFonts w:ascii="Courier New" w:eastAsia="Times New Roman" w:hAnsi="Courier New" w:cs="Courier New"/>
            <w:color w:val="000000"/>
            <w:sz w:val="20"/>
            <w:szCs w:val="20"/>
          </w:rPr>
          <w:delText xml:space="preserve"> - </w:delText>
        </w:r>
      </w:del>
      <w:ins w:id="670" w:author="Author" w:date="2021-02-07T03:32:00Z">
        <w:r w:rsidR="001B7B81">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2.8</w:t>
      </w:r>
      <w:ins w:id="671" w:author="Author" w:date="2021-02-07T03:33: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xml:space="preserve">% of women) currently smoke or </w:t>
      </w:r>
      <w:del w:id="672" w:author="Author" w:date="2021-02-08T15:25:00Z">
        <w:r w:rsidRPr="0041604F" w:rsidDel="00BF44A6">
          <w:rPr>
            <w:rFonts w:ascii="Courier New" w:eastAsia="Times New Roman" w:hAnsi="Courier New" w:cs="Courier New"/>
            <w:color w:val="000000"/>
            <w:sz w:val="20"/>
            <w:szCs w:val="20"/>
          </w:rPr>
          <w:delText xml:space="preserve">have </w:delText>
        </w:r>
      </w:del>
      <w:r w:rsidRPr="0041604F">
        <w:rPr>
          <w:rFonts w:ascii="Courier New" w:eastAsia="Times New Roman" w:hAnsi="Courier New" w:cs="Courier New"/>
          <w:color w:val="000000"/>
          <w:sz w:val="20"/>
          <w:szCs w:val="20"/>
        </w:rPr>
        <w:t xml:space="preserve">smoked </w:t>
      </w:r>
      <w:del w:id="673" w:author="Author" w:date="2021-02-08T15:25:00Z">
        <w:r w:rsidRPr="0041604F" w:rsidDel="00BF44A6">
          <w:rPr>
            <w:rFonts w:ascii="Courier New" w:eastAsia="Times New Roman" w:hAnsi="Courier New" w:cs="Courier New"/>
            <w:color w:val="000000"/>
            <w:sz w:val="20"/>
            <w:szCs w:val="20"/>
          </w:rPr>
          <w:delText>before</w:delText>
        </w:r>
      </w:del>
      <w:ins w:id="674" w:author="Author" w:date="2021-02-08T15:25:00Z">
        <w:r w:rsidR="00BF44A6">
          <w:rPr>
            <w:rFonts w:ascii="Courier New" w:eastAsia="Times New Roman" w:hAnsi="Courier New" w:cs="Courier New"/>
            <w:color w:val="000000"/>
            <w:sz w:val="20"/>
            <w:szCs w:val="20"/>
          </w:rPr>
          <w:t>in the past</w:t>
        </w:r>
      </w:ins>
      <w:r w:rsidRPr="0041604F">
        <w:rPr>
          <w:rFonts w:ascii="Courier New" w:eastAsia="Times New Roman" w:hAnsi="Courier New" w:cs="Courier New"/>
          <w:color w:val="000000"/>
          <w:sz w:val="20"/>
          <w:szCs w:val="20"/>
        </w:rPr>
        <w:t xml:space="preserve">. This was </w:t>
      </w:r>
      <w:del w:id="675" w:author="Author" w:date="2021-02-08T15:25:00Z">
        <w:r w:rsidRPr="0041604F" w:rsidDel="00DC38D5">
          <w:rPr>
            <w:rFonts w:ascii="Courier New" w:eastAsia="Times New Roman" w:hAnsi="Courier New" w:cs="Courier New"/>
            <w:color w:val="000000"/>
            <w:sz w:val="20"/>
            <w:szCs w:val="20"/>
          </w:rPr>
          <w:delText xml:space="preserve">taken </w:delText>
        </w:r>
      </w:del>
      <w:ins w:id="676" w:author="Author" w:date="2021-02-08T15:25:00Z">
        <w:r w:rsidR="00DC38D5">
          <w:rPr>
            <w:rFonts w:ascii="Courier New" w:eastAsia="Times New Roman" w:hAnsi="Courier New" w:cs="Courier New"/>
            <w:color w:val="000000"/>
            <w:sz w:val="20"/>
            <w:szCs w:val="20"/>
          </w:rPr>
          <w:t>derived</w:t>
        </w:r>
        <w:r w:rsidR="00DC38D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from a sample of 170</w:t>
      </w:r>
      <w:ins w:id="677" w:author="Author" w:date="2021-02-07T03:33:00Z">
        <w:r w:rsidR="001B7B81">
          <w:rPr>
            <w:rFonts w:ascii="Courier New" w:eastAsia="Times New Roman" w:hAnsi="Courier New" w:cs="Courier New"/>
            <w:color w:val="000000"/>
            <w:sz w:val="20"/>
            <w:szCs w:val="20"/>
          </w:rPr>
          <w:t> </w:t>
        </w:r>
      </w:ins>
      <w:del w:id="678" w:author="Author" w:date="2021-02-07T03:33: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Chinese adults in 2013</w:t>
      </w:r>
      <w:ins w:id="679" w:author="Author" w:date="2021-02-07T03:33:00Z">
        <w:r w:rsidR="001B7B81">
          <w:rPr>
            <w:rFonts w:ascii="Courier New" w:eastAsia="Times New Roman" w:hAnsi="Courier New" w:cs="Courier New"/>
            <w:color w:val="000000"/>
            <w:sz w:val="20"/>
            <w:szCs w:val="20"/>
          </w:rPr>
          <w:t>–</w:t>
        </w:r>
      </w:ins>
      <w:del w:id="680" w:author="Author" w:date="2021-02-07T03:33: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2014, which is high compared to many English-speaking countries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zhang2019tobacco</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who2015tobacco</w:t>
      </w:r>
      <w:r w:rsidRPr="0041604F">
        <w:rPr>
          <w:rFonts w:ascii="Courier New" w:eastAsia="Times New Roman" w:hAnsi="Courier New" w:cs="Courier New"/>
          <w:color w:val="000000"/>
          <w:sz w:val="20"/>
          <w:szCs w:val="20"/>
        </w:rPr>
        <w:t>}.</w:t>
      </w:r>
    </w:p>
    <w:p w14:paraId="58A0B7B6"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B4B423" w14:textId="698444D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Japan has a polarized view on the topic of smoking. </w:t>
      </w:r>
      <w:del w:id="681" w:author="Author" w:date="2021-02-08T15:35:00Z">
        <w:r w:rsidRPr="0041604F" w:rsidDel="004176ED">
          <w:rPr>
            <w:rFonts w:ascii="Courier New" w:eastAsia="Times New Roman" w:hAnsi="Courier New" w:cs="Courier New"/>
            <w:color w:val="000000"/>
            <w:sz w:val="20"/>
            <w:szCs w:val="20"/>
          </w:rPr>
          <w:delText>Despite being</w:delText>
        </w:r>
      </w:del>
      <w:ins w:id="682" w:author="Author" w:date="2021-02-08T15:35:00Z">
        <w:r w:rsidR="004176ED">
          <w:rPr>
            <w:rFonts w:ascii="Courier New" w:eastAsia="Times New Roman" w:hAnsi="Courier New" w:cs="Courier New"/>
            <w:color w:val="000000"/>
            <w:sz w:val="20"/>
            <w:szCs w:val="20"/>
          </w:rPr>
          <w:t xml:space="preserve">Although it </w:t>
        </w:r>
      </w:ins>
      <w:ins w:id="683" w:author="Author" w:date="2021-02-11T12:51:00Z">
        <w:r w:rsidR="007C3C7A">
          <w:rPr>
            <w:rFonts w:ascii="Courier New" w:eastAsia="Times New Roman" w:hAnsi="Courier New" w:cs="Courier New"/>
            <w:color w:val="000000"/>
            <w:sz w:val="20"/>
            <w:szCs w:val="20"/>
          </w:rPr>
          <w:t>has</w:t>
        </w:r>
      </w:ins>
      <w:r w:rsidRPr="0041604F">
        <w:rPr>
          <w:rFonts w:ascii="Courier New" w:eastAsia="Times New Roman" w:hAnsi="Courier New" w:cs="Courier New"/>
          <w:color w:val="000000"/>
          <w:sz w:val="20"/>
          <w:szCs w:val="20"/>
        </w:rPr>
        <w:t xml:space="preserve"> one of the </w:t>
      </w:r>
      <w:r w:rsidRPr="0041604F">
        <w:rPr>
          <w:rFonts w:ascii="Courier New" w:eastAsia="Times New Roman" w:hAnsi="Courier New" w:cs="Courier New"/>
          <w:color w:val="000000"/>
          <w:sz w:val="20"/>
          <w:szCs w:val="20"/>
          <w:u w:val="single"/>
        </w:rPr>
        <w:t>world’s</w:t>
      </w:r>
      <w:r w:rsidRPr="0041604F">
        <w:rPr>
          <w:rFonts w:ascii="Courier New" w:eastAsia="Times New Roman" w:hAnsi="Courier New" w:cs="Courier New"/>
          <w:color w:val="000000"/>
          <w:sz w:val="20"/>
          <w:szCs w:val="20"/>
        </w:rPr>
        <w:t xml:space="preserve"> largest tobacco markets, </w:t>
      </w:r>
      <w:ins w:id="684" w:author="Author" w:date="2021-02-11T12:52:00Z">
        <w:r w:rsidR="007C3C7A">
          <w:rPr>
            <w:rFonts w:ascii="Courier New" w:eastAsia="Times New Roman" w:hAnsi="Courier New" w:cs="Courier New"/>
            <w:color w:val="000000"/>
            <w:sz w:val="20"/>
            <w:szCs w:val="20"/>
          </w:rPr>
          <w:t>tobacco</w:t>
        </w:r>
      </w:ins>
      <w:del w:id="685" w:author="Author" w:date="2021-02-11T12:52:00Z">
        <w:r w:rsidRPr="0041604F" w:rsidDel="007C3C7A">
          <w:rPr>
            <w:rFonts w:ascii="Courier New" w:eastAsia="Times New Roman" w:hAnsi="Courier New" w:cs="Courier New"/>
            <w:color w:val="000000"/>
            <w:sz w:val="20"/>
            <w:szCs w:val="20"/>
          </w:rPr>
          <w:delText>its</w:delText>
        </w:r>
      </w:del>
      <w:r w:rsidRPr="0041604F">
        <w:rPr>
          <w:rFonts w:ascii="Courier New" w:eastAsia="Times New Roman" w:hAnsi="Courier New" w:cs="Courier New"/>
          <w:color w:val="000000"/>
          <w:sz w:val="20"/>
          <w:szCs w:val="20"/>
        </w:rPr>
        <w:t xml:space="preserve"> use has decreased in recent years. Smoking in public spaces is prohibited in some wards of Tokyo (namely </w:t>
      </w:r>
      <w:r w:rsidRPr="0041604F">
        <w:rPr>
          <w:rFonts w:ascii="Courier New" w:eastAsia="Times New Roman" w:hAnsi="Courier New" w:cs="Courier New"/>
          <w:color w:val="000000"/>
          <w:sz w:val="20"/>
          <w:szCs w:val="20"/>
          <w:u w:val="single"/>
        </w:rPr>
        <w:t>Chiyoda</w:t>
      </w: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00"/>
          <w:sz w:val="20"/>
          <w:szCs w:val="20"/>
          <w:u w:val="single"/>
        </w:rPr>
        <w:t>Shinjuku</w:t>
      </w:r>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000000"/>
          <w:sz w:val="20"/>
          <w:szCs w:val="20"/>
          <w:u w:val="single"/>
        </w:rPr>
        <w:t>Shibuya</w:t>
      </w:r>
      <w:r w:rsidRPr="0041604F">
        <w:rPr>
          <w:rFonts w:ascii="Courier New" w:eastAsia="Times New Roman" w:hAnsi="Courier New" w:cs="Courier New"/>
          <w:color w:val="000000"/>
          <w:sz w:val="20"/>
          <w:szCs w:val="20"/>
        </w:rPr>
        <w:t xml:space="preserve">). However, it is generally only </w:t>
      </w:r>
      <w:del w:id="686" w:author="Author" w:date="2021-02-08T15:28:00Z">
        <w:r w:rsidRPr="0041604F" w:rsidDel="00DC38D5">
          <w:rPr>
            <w:rFonts w:ascii="Courier New" w:eastAsia="Times New Roman" w:hAnsi="Courier New" w:cs="Courier New"/>
            <w:color w:val="000000"/>
            <w:sz w:val="20"/>
            <w:szCs w:val="20"/>
          </w:rPr>
          <w:delText xml:space="preserve">urged </w:delText>
        </w:r>
      </w:del>
      <w:ins w:id="687" w:author="Author" w:date="2021-02-08T15:28:00Z">
        <w:r w:rsidR="00DC38D5">
          <w:rPr>
            <w:rFonts w:ascii="Courier New" w:eastAsia="Times New Roman" w:hAnsi="Courier New" w:cs="Courier New"/>
            <w:color w:val="000000"/>
            <w:sz w:val="20"/>
            <w:szCs w:val="20"/>
          </w:rPr>
          <w:t>suggested</w:t>
        </w:r>
        <w:r w:rsidR="00DC38D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and not mandatory to </w:t>
      </w:r>
      <w:del w:id="688" w:author="Author" w:date="2021-02-08T15:37:00Z">
        <w:r w:rsidRPr="0041604F" w:rsidDel="004176ED">
          <w:rPr>
            <w:rFonts w:ascii="Courier New" w:eastAsia="Times New Roman" w:hAnsi="Courier New" w:cs="Courier New"/>
            <w:color w:val="000000"/>
            <w:sz w:val="20"/>
            <w:szCs w:val="20"/>
          </w:rPr>
          <w:delText xml:space="preserve">have </w:delText>
        </w:r>
      </w:del>
      <w:ins w:id="689" w:author="Author" w:date="2021-02-08T15:37:00Z">
        <w:r w:rsidR="004176ED">
          <w:rPr>
            <w:rFonts w:ascii="Courier New" w:eastAsia="Times New Roman" w:hAnsi="Courier New" w:cs="Courier New"/>
            <w:color w:val="000000"/>
            <w:sz w:val="20"/>
            <w:szCs w:val="20"/>
          </w:rPr>
          <w:t>lift</w:t>
        </w:r>
        <w:r w:rsidR="004176E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smoking restrictions in restaurants, bars, hotels, and public areas. However, many places have designated smoking rooms </w:t>
      </w:r>
      <w:del w:id="690" w:author="Author" w:date="2021-02-08T15:40:00Z">
        <w:r w:rsidRPr="0041604F" w:rsidDel="004176ED">
          <w:rPr>
            <w:rFonts w:ascii="Courier New" w:eastAsia="Times New Roman" w:hAnsi="Courier New" w:cs="Courier New"/>
            <w:color w:val="000000"/>
            <w:sz w:val="20"/>
            <w:szCs w:val="20"/>
          </w:rPr>
          <w:delText xml:space="preserve">are available </w:delText>
        </w:r>
      </w:del>
      <w:r w:rsidRPr="0041604F">
        <w:rPr>
          <w:rFonts w:ascii="Courier New" w:eastAsia="Times New Roman" w:hAnsi="Courier New" w:cs="Courier New"/>
          <w:color w:val="000000"/>
          <w:sz w:val="20"/>
          <w:szCs w:val="20"/>
        </w:rPr>
        <w:t xml:space="preserve">to keep the smoke in an enclosed area and avoid bothering others. </w:t>
      </w:r>
      <w:del w:id="691" w:author="Author" w:date="2021-02-08T15:29:00Z">
        <w:r w:rsidRPr="0041604F" w:rsidDel="00DC38D5">
          <w:rPr>
            <w:rFonts w:ascii="Courier New" w:eastAsia="Times New Roman" w:hAnsi="Courier New" w:cs="Courier New"/>
            <w:color w:val="000000"/>
            <w:sz w:val="20"/>
            <w:szCs w:val="20"/>
          </w:rPr>
          <w:delText>Despite this</w:delText>
        </w:r>
      </w:del>
      <w:ins w:id="692" w:author="Author" w:date="2021-02-08T15:29:00Z">
        <w:r w:rsidR="00DC38D5">
          <w:rPr>
            <w:rFonts w:ascii="Courier New" w:eastAsia="Times New Roman" w:hAnsi="Courier New" w:cs="Courier New"/>
            <w:color w:val="000000"/>
            <w:sz w:val="20"/>
            <w:szCs w:val="20"/>
          </w:rPr>
          <w:t>Nevertheless</w:t>
        </w:r>
      </w:ins>
      <w:r w:rsidRPr="0041604F">
        <w:rPr>
          <w:rFonts w:ascii="Courier New" w:eastAsia="Times New Roman" w:hAnsi="Courier New" w:cs="Courier New"/>
          <w:color w:val="000000"/>
          <w:sz w:val="20"/>
          <w:szCs w:val="20"/>
        </w:rPr>
        <w:t xml:space="preserve">, businesses, especially those who cater to certain customers, </w:t>
      </w:r>
      <w:del w:id="693" w:author="Author" w:date="2021-02-08T15:51:00Z">
        <w:r w:rsidRPr="0041604F" w:rsidDel="00FB4F76">
          <w:rPr>
            <w:rFonts w:ascii="Courier New" w:eastAsia="Times New Roman" w:hAnsi="Courier New" w:cs="Courier New"/>
            <w:color w:val="000000"/>
            <w:sz w:val="20"/>
            <w:szCs w:val="20"/>
          </w:rPr>
          <w:delText xml:space="preserve">will </w:delText>
        </w:r>
      </w:del>
      <w:ins w:id="694" w:author="Author" w:date="2021-02-08T15:51:00Z">
        <w:r w:rsidR="00FB4F76">
          <w:rPr>
            <w:rFonts w:ascii="Courier New" w:eastAsia="Times New Roman" w:hAnsi="Courier New" w:cs="Courier New"/>
            <w:color w:val="000000"/>
            <w:sz w:val="20"/>
            <w:szCs w:val="20"/>
          </w:rPr>
          <w:t>are</w:t>
        </w:r>
        <w:r w:rsidR="00FB4F7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generally </w:t>
      </w:r>
      <w:del w:id="695" w:author="Author" w:date="2021-02-08T15:51:00Z">
        <w:r w:rsidRPr="0041604F" w:rsidDel="00FB4F76">
          <w:rPr>
            <w:rFonts w:ascii="Courier New" w:eastAsia="Times New Roman" w:hAnsi="Courier New" w:cs="Courier New"/>
            <w:color w:val="000000"/>
            <w:sz w:val="20"/>
            <w:szCs w:val="20"/>
          </w:rPr>
          <w:delText xml:space="preserve">be </w:delText>
        </w:r>
      </w:del>
      <w:r w:rsidRPr="0041604F">
        <w:rPr>
          <w:rFonts w:ascii="Courier New" w:eastAsia="Times New Roman" w:hAnsi="Courier New" w:cs="Courier New"/>
          <w:color w:val="000000"/>
          <w:sz w:val="20"/>
          <w:szCs w:val="20"/>
        </w:rPr>
        <w:t xml:space="preserve">discouraged </w:t>
      </w:r>
      <w:del w:id="696" w:author="Author" w:date="2021-02-08T15:52:00Z">
        <w:r w:rsidRPr="0041604F" w:rsidDel="00FB4F76">
          <w:rPr>
            <w:rFonts w:ascii="Courier New" w:eastAsia="Times New Roman" w:hAnsi="Courier New" w:cs="Courier New"/>
            <w:color w:val="000000"/>
            <w:sz w:val="20"/>
            <w:szCs w:val="20"/>
          </w:rPr>
          <w:delText>from having</w:delText>
        </w:r>
      </w:del>
      <w:ins w:id="697" w:author="Author" w:date="2021-02-08T15:52:00Z">
        <w:r w:rsidR="00FB4F76">
          <w:rPr>
            <w:rFonts w:ascii="Courier New" w:eastAsia="Times New Roman" w:hAnsi="Courier New" w:cs="Courier New"/>
            <w:color w:val="000000"/>
            <w:sz w:val="20"/>
            <w:szCs w:val="20"/>
          </w:rPr>
          <w:t>by</w:t>
        </w:r>
      </w:ins>
      <w:r w:rsidRPr="0041604F">
        <w:rPr>
          <w:rFonts w:ascii="Courier New" w:eastAsia="Times New Roman" w:hAnsi="Courier New" w:cs="Courier New"/>
          <w:color w:val="000000"/>
          <w:sz w:val="20"/>
          <w:szCs w:val="20"/>
        </w:rPr>
        <w:t xml:space="preserve"> smoking restrictions if they want to </w:t>
      </w:r>
      <w:ins w:id="698" w:author="Author" w:date="2021-02-11T12:52:00Z">
        <w:r w:rsidR="007C3C7A">
          <w:rPr>
            <w:rFonts w:ascii="Courier New" w:eastAsia="Times New Roman" w:hAnsi="Courier New" w:cs="Courier New"/>
            <w:color w:val="000000"/>
            <w:sz w:val="20"/>
            <w:szCs w:val="20"/>
          </w:rPr>
          <w:t>maintain</w:t>
        </w:r>
      </w:ins>
      <w:del w:id="699" w:author="Author" w:date="2021-02-11T12:52:00Z">
        <w:r w:rsidRPr="0041604F" w:rsidDel="007C3C7A">
          <w:rPr>
            <w:rFonts w:ascii="Courier New" w:eastAsia="Times New Roman" w:hAnsi="Courier New" w:cs="Courier New"/>
            <w:color w:val="000000"/>
            <w:sz w:val="20"/>
            <w:szCs w:val="20"/>
          </w:rPr>
          <w:delText>keep</w:delText>
        </w:r>
      </w:del>
      <w:r w:rsidRPr="0041604F">
        <w:rPr>
          <w:rFonts w:ascii="Courier New" w:eastAsia="Times New Roman" w:hAnsi="Courier New" w:cs="Courier New"/>
          <w:color w:val="000000"/>
          <w:sz w:val="20"/>
          <w:szCs w:val="20"/>
        </w:rPr>
        <w:t xml:space="preserve"> their clientele. </w:t>
      </w:r>
      <w:del w:id="700" w:author="Author" w:date="2021-02-08T15:54:00Z">
        <w:r w:rsidRPr="0041604F" w:rsidDel="00FB4F76">
          <w:rPr>
            <w:rFonts w:ascii="Courier New" w:eastAsia="Times New Roman" w:hAnsi="Courier New" w:cs="Courier New"/>
            <w:color w:val="000000"/>
            <w:sz w:val="20"/>
            <w:szCs w:val="20"/>
          </w:rPr>
          <w:delText>If Japanese hotels want t</w:delText>
        </w:r>
      </w:del>
      <w:ins w:id="701" w:author="Author" w:date="2021-02-08T15:54:00Z">
        <w:r w:rsidR="00FB4F76">
          <w:rPr>
            <w:rFonts w:ascii="Courier New" w:eastAsia="Times New Roman" w:hAnsi="Courier New" w:cs="Courier New"/>
            <w:color w:val="000000"/>
            <w:sz w:val="20"/>
            <w:szCs w:val="20"/>
          </w:rPr>
          <w:t>T</w:t>
        </w:r>
      </w:ins>
      <w:r w:rsidRPr="0041604F">
        <w:rPr>
          <w:rFonts w:ascii="Courier New" w:eastAsia="Times New Roman" w:hAnsi="Courier New" w:cs="Courier New"/>
          <w:color w:val="000000"/>
          <w:sz w:val="20"/>
          <w:szCs w:val="20"/>
        </w:rPr>
        <w:t xml:space="preserve">o cater to all kinds of customers, </w:t>
      </w:r>
      <w:ins w:id="702" w:author="Author" w:date="2021-02-11T12:52:00Z">
        <w:r w:rsidR="007C3C7A">
          <w:rPr>
            <w:rFonts w:ascii="Courier New" w:eastAsia="Times New Roman" w:hAnsi="Courier New" w:cs="Courier New"/>
            <w:color w:val="000000"/>
            <w:sz w:val="20"/>
            <w:szCs w:val="20"/>
          </w:rPr>
          <w:t xml:space="preserve">including </w:t>
        </w:r>
      </w:ins>
      <w:r w:rsidRPr="0041604F">
        <w:rPr>
          <w:rFonts w:ascii="Courier New" w:eastAsia="Times New Roman" w:hAnsi="Courier New" w:cs="Courier New"/>
          <w:color w:val="000000"/>
          <w:sz w:val="20"/>
          <w:szCs w:val="20"/>
        </w:rPr>
        <w:t>Western and Asian</w:t>
      </w:r>
      <w:del w:id="703" w:author="Author" w:date="2021-02-11T12:52:00Z">
        <w:r w:rsidRPr="0041604F" w:rsidDel="007C3C7A">
          <w:rPr>
            <w:rFonts w:ascii="Courier New" w:eastAsia="Times New Roman" w:hAnsi="Courier New" w:cs="Courier New"/>
            <w:color w:val="000000"/>
            <w:sz w:val="20"/>
            <w:szCs w:val="20"/>
          </w:rPr>
          <w:delText xml:space="preserve"> alike</w:delText>
        </w:r>
      </w:del>
      <w:r w:rsidRPr="0041604F">
        <w:rPr>
          <w:rFonts w:ascii="Courier New" w:eastAsia="Times New Roman" w:hAnsi="Courier New" w:cs="Courier New"/>
          <w:color w:val="000000"/>
          <w:sz w:val="20"/>
          <w:szCs w:val="20"/>
        </w:rPr>
        <w:t xml:space="preserve">, </w:t>
      </w:r>
      <w:del w:id="704" w:author="Author" w:date="2021-02-08T15:54:00Z">
        <w:r w:rsidRPr="0041604F" w:rsidDel="00FB4F76">
          <w:rPr>
            <w:rFonts w:ascii="Courier New" w:eastAsia="Times New Roman" w:hAnsi="Courier New" w:cs="Courier New"/>
            <w:color w:val="000000"/>
            <w:sz w:val="20"/>
            <w:szCs w:val="20"/>
          </w:rPr>
          <w:delText xml:space="preserve">they </w:delText>
        </w:r>
      </w:del>
      <w:ins w:id="705" w:author="Author" w:date="2021-02-08T15:54:00Z">
        <w:r w:rsidR="00FB4F76">
          <w:rPr>
            <w:rFonts w:ascii="Courier New" w:eastAsia="Times New Roman" w:hAnsi="Courier New" w:cs="Courier New"/>
            <w:color w:val="000000"/>
            <w:sz w:val="20"/>
            <w:szCs w:val="20"/>
          </w:rPr>
          <w:t>Japanese hotels</w:t>
        </w:r>
        <w:r w:rsidR="00FB4F7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must provide spaces without tobacco smell. </w:t>
      </w:r>
      <w:del w:id="706" w:author="Author" w:date="2021-02-11T12:53:00Z">
        <w:r w:rsidRPr="0041604F" w:rsidDel="007C3C7A">
          <w:rPr>
            <w:rFonts w:ascii="Courier New" w:eastAsia="Times New Roman" w:hAnsi="Courier New" w:cs="Courier New"/>
            <w:color w:val="000000"/>
            <w:sz w:val="20"/>
            <w:szCs w:val="20"/>
          </w:rPr>
          <w:delText xml:space="preserve">After all, </w:delText>
        </w:r>
      </w:del>
      <w:ins w:id="707" w:author="Author" w:date="2021-02-11T12:53:00Z">
        <w:r w:rsidR="007C3C7A">
          <w:rPr>
            <w:rFonts w:ascii="Courier New" w:eastAsia="Times New Roman" w:hAnsi="Courier New" w:cs="Courier New"/>
            <w:color w:val="000000"/>
            <w:sz w:val="20"/>
            <w:szCs w:val="20"/>
          </w:rPr>
          <w:t>E</w:t>
        </w:r>
      </w:ins>
      <w:del w:id="708" w:author="Author" w:date="2021-02-11T12:53:00Z">
        <w:r w:rsidRPr="0041604F" w:rsidDel="007C3C7A">
          <w:rPr>
            <w:rFonts w:ascii="Courier New" w:eastAsia="Times New Roman" w:hAnsi="Courier New" w:cs="Courier New"/>
            <w:color w:val="000000"/>
            <w:sz w:val="20"/>
            <w:szCs w:val="20"/>
          </w:rPr>
          <w:delText>e</w:delText>
        </w:r>
      </w:del>
      <w:r w:rsidRPr="0041604F">
        <w:rPr>
          <w:rFonts w:ascii="Courier New" w:eastAsia="Times New Roman" w:hAnsi="Courier New" w:cs="Courier New"/>
          <w:color w:val="000000"/>
          <w:sz w:val="20"/>
          <w:szCs w:val="20"/>
        </w:rPr>
        <w:t xml:space="preserve">ven if </w:t>
      </w:r>
      <w:ins w:id="709" w:author="Author" w:date="2021-02-11T12:53:00Z">
        <w:r w:rsidR="007C3C7A">
          <w:rPr>
            <w:rFonts w:ascii="Courier New" w:eastAsia="Times New Roman" w:hAnsi="Courier New" w:cs="Courier New"/>
            <w:color w:val="000000"/>
            <w:sz w:val="20"/>
            <w:szCs w:val="20"/>
          </w:rPr>
          <w:t>the smoke</w:t>
        </w:r>
      </w:ins>
      <w:del w:id="710" w:author="Author" w:date="2021-02-11T12:53:00Z">
        <w:r w:rsidRPr="0041604F" w:rsidDel="007C3C7A">
          <w:rPr>
            <w:rFonts w:ascii="Courier New" w:eastAsia="Times New Roman" w:hAnsi="Courier New" w:cs="Courier New"/>
            <w:color w:val="000000"/>
            <w:sz w:val="20"/>
            <w:szCs w:val="20"/>
          </w:rPr>
          <w:delText>it</w:delText>
        </w:r>
      </w:del>
      <w:r w:rsidRPr="0041604F">
        <w:rPr>
          <w:rFonts w:ascii="Courier New" w:eastAsia="Times New Roman" w:hAnsi="Courier New" w:cs="Courier New"/>
          <w:color w:val="000000"/>
          <w:sz w:val="20"/>
          <w:szCs w:val="20"/>
        </w:rPr>
        <w:t xml:space="preserve"> does not bother a few customers, the lack of </w:t>
      </w:r>
      <w:ins w:id="711" w:author="Author" w:date="2021-02-11T12:53:00Z">
        <w:r w:rsidR="007C3C7A">
          <w:rPr>
            <w:rFonts w:ascii="Courier New" w:eastAsia="Times New Roman" w:hAnsi="Courier New" w:cs="Courier New"/>
            <w:color w:val="000000"/>
            <w:sz w:val="20"/>
            <w:szCs w:val="20"/>
          </w:rPr>
          <w:t xml:space="preserve">such a </w:t>
        </w:r>
      </w:ins>
      <w:r w:rsidRPr="0041604F">
        <w:rPr>
          <w:rFonts w:ascii="Courier New" w:eastAsia="Times New Roman" w:hAnsi="Courier New" w:cs="Courier New"/>
          <w:color w:val="000000"/>
          <w:sz w:val="20"/>
          <w:szCs w:val="20"/>
        </w:rPr>
        <w:t>smell would make it an appropriate space for all customers.</w:t>
      </w:r>
    </w:p>
    <w:p w14:paraId="376F663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B18BC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4CEAF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\subsection{Location, location, location}\label{disc:location}</w:t>
      </w:r>
    </w:p>
    <w:p w14:paraId="7EDE3DF2"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FB6CAB" w14:textId="53BDCE8D"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The hotel's location, closeness to the subway and public transport</w:t>
      </w:r>
      <w:ins w:id="712" w:author="Author" w:date="2021-02-08T20:34:00Z">
        <w:r w:rsidR="00F535BE">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and </w:t>
      </w:r>
      <w:ins w:id="713" w:author="Author" w:date="2021-02-11T12:53:00Z">
        <w:r w:rsidR="007C3C7A" w:rsidRPr="0041604F">
          <w:rPr>
            <w:rFonts w:ascii="Courier New" w:eastAsia="Times New Roman" w:hAnsi="Courier New" w:cs="Courier New"/>
            <w:color w:val="000000"/>
            <w:sz w:val="20"/>
            <w:szCs w:val="20"/>
          </w:rPr>
          <w:t xml:space="preserve">availability </w:t>
        </w:r>
        <w:r w:rsidR="007C3C7A">
          <w:rPr>
            <w:rFonts w:ascii="Courier New" w:eastAsia="Times New Roman" w:hAnsi="Courier New" w:cs="Courier New"/>
            <w:color w:val="000000"/>
            <w:sz w:val="20"/>
            <w:szCs w:val="20"/>
          </w:rPr>
          <w:t xml:space="preserve">of </w:t>
        </w:r>
      </w:ins>
      <w:r w:rsidRPr="0041604F">
        <w:rPr>
          <w:rFonts w:ascii="Courier New" w:eastAsia="Times New Roman" w:hAnsi="Courier New" w:cs="Courier New"/>
          <w:color w:val="000000"/>
          <w:sz w:val="20"/>
          <w:szCs w:val="20"/>
        </w:rPr>
        <w:t>nearby shops</w:t>
      </w:r>
      <w:del w:id="714" w:author="Author" w:date="2021-02-11T12:53:00Z">
        <w:r w:rsidRPr="0041604F" w:rsidDel="007C3C7A">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715" w:author="Author" w:date="2021-02-11T12:53:00Z">
        <w:r w:rsidRPr="0041604F" w:rsidDel="007C3C7A">
          <w:rPr>
            <w:rFonts w:ascii="Courier New" w:eastAsia="Times New Roman" w:hAnsi="Courier New" w:cs="Courier New"/>
            <w:color w:val="000000"/>
            <w:sz w:val="20"/>
            <w:szCs w:val="20"/>
          </w:rPr>
          <w:delText xml:space="preserve">availability </w:delText>
        </w:r>
      </w:del>
      <w:del w:id="716" w:author="Author" w:date="2021-02-08T15:56:00Z">
        <w:r w:rsidRPr="0041604F" w:rsidDel="00FB4F76">
          <w:rPr>
            <w:rFonts w:ascii="Courier New" w:eastAsia="Times New Roman" w:hAnsi="Courier New" w:cs="Courier New"/>
            <w:color w:val="000000"/>
            <w:sz w:val="20"/>
            <w:szCs w:val="20"/>
          </w:rPr>
          <w:delText>were observed</w:delText>
        </w:r>
      </w:del>
      <w:ins w:id="717" w:author="Author" w:date="2021-02-08T15:56:00Z">
        <w:r w:rsidR="00FB4F76">
          <w:rPr>
            <w:rFonts w:ascii="Courier New" w:eastAsia="Times New Roman" w:hAnsi="Courier New" w:cs="Courier New"/>
            <w:color w:val="000000"/>
            <w:sz w:val="20"/>
            <w:szCs w:val="20"/>
          </w:rPr>
          <w:t>proved</w:t>
        </w:r>
      </w:ins>
      <w:r w:rsidRPr="0041604F">
        <w:rPr>
          <w:rFonts w:ascii="Courier New" w:eastAsia="Times New Roman" w:hAnsi="Courier New" w:cs="Courier New"/>
          <w:color w:val="000000"/>
          <w:sz w:val="20"/>
          <w:szCs w:val="20"/>
        </w:rPr>
        <w:t xml:space="preserve"> to be of importance to both Chinese and English-speaking tourists. In positive word pairings </w:t>
      </w:r>
      <w:ins w:id="718" w:author="Author" w:date="2021-02-08T15:56:00Z">
        <w:r w:rsidR="00FB4F76">
          <w:rPr>
            <w:rFonts w:ascii="Courier New" w:eastAsia="Times New Roman" w:hAnsi="Courier New" w:cs="Courier New"/>
            <w:color w:val="000000"/>
            <w:sz w:val="20"/>
            <w:szCs w:val="20"/>
          </w:rPr>
          <w:t xml:space="preserve">in </w:t>
        </w:r>
      </w:ins>
      <w:r w:rsidRPr="0041604F">
        <w:rPr>
          <w:rFonts w:ascii="Courier New" w:eastAsia="Times New Roman" w:hAnsi="Courier New" w:cs="Courier New"/>
          <w:color w:val="000000"/>
          <w:sz w:val="20"/>
          <w:szCs w:val="20"/>
        </w:rPr>
        <w:t xml:space="preserve">Tables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adj_zh_pos</w:t>
      </w:r>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{tab:</w:t>
      </w:r>
      <w:r w:rsidRPr="0041604F">
        <w:rPr>
          <w:rFonts w:ascii="Courier New" w:eastAsia="Times New Roman" w:hAnsi="Courier New" w:cs="Courier New"/>
          <w:color w:val="000000"/>
          <w:sz w:val="20"/>
          <w:szCs w:val="20"/>
          <w:u w:val="single"/>
        </w:rPr>
        <w:t>adj_en_pos</w:t>
      </w:r>
      <w:r w:rsidRPr="0041604F">
        <w:rPr>
          <w:rFonts w:ascii="Courier New" w:eastAsia="Times New Roman" w:hAnsi="Courier New" w:cs="Courier New"/>
          <w:color w:val="000000"/>
          <w:sz w:val="20"/>
          <w:szCs w:val="20"/>
        </w:rPr>
        <w:t>}, we can find pairs such as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位置</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(nice location)</w:t>
      </w:r>
      <w:ins w:id="719" w:author="Author" w:date="2021-02-07T20:18: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20" w:author="Author" w:date="2021-02-07T20:18: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近</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地</w:t>
      </w:r>
      <w:r w:rsidRPr="0041604F">
        <w:rPr>
          <w:rFonts w:ascii="Microsoft JhengHei" w:eastAsia="Microsoft JhengHei" w:hAnsi="Microsoft JhengHei" w:cs="Microsoft JhengHei" w:hint="eastAsia"/>
          <w:color w:val="000000"/>
          <w:sz w:val="20"/>
          <w:szCs w:val="20"/>
          <w:u w:val="single"/>
        </w:rPr>
        <w:t>铁站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(near subway station)</w:t>
      </w:r>
      <w:ins w:id="721" w:author="Author" w:date="2021-02-07T20:18: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22" w:author="Author" w:date="2021-02-07T20:18: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近</w:t>
      </w:r>
      <w:r w:rsidRPr="0041604F">
        <w:rPr>
          <w:rFonts w:ascii="Courier New" w:eastAsia="Times New Roman" w:hAnsi="Courier New" w:cs="Courier New"/>
          <w:color w:val="000000"/>
          <w:sz w:val="20"/>
          <w:szCs w:val="20"/>
        </w:rPr>
        <w:t xml:space="preserve"> </w:t>
      </w:r>
      <w:r w:rsidRPr="0041604F">
        <w:rPr>
          <w:rFonts w:ascii="MS Mincho" w:eastAsia="MS Mincho" w:hAnsi="MS Mincho" w:cs="MS Mincho" w:hint="eastAsia"/>
          <w:color w:val="000000"/>
          <w:sz w:val="20"/>
          <w:szCs w:val="20"/>
          <w:u w:val="single"/>
        </w:rPr>
        <w:t>地</w:t>
      </w:r>
      <w:r w:rsidRPr="0041604F">
        <w:rPr>
          <w:rFonts w:ascii="Microsoft JhengHei" w:eastAsia="Microsoft JhengHei" w:hAnsi="Microsoft JhengHei" w:cs="Microsoft JhengHei" w:hint="eastAsia"/>
          <w:color w:val="000000"/>
          <w:sz w:val="20"/>
          <w:szCs w:val="20"/>
          <w:u w:val="single"/>
        </w:rPr>
        <w:t>铁</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(near subway)'' in Chinese texts and </w:t>
      </w:r>
      <w:r w:rsidRPr="0041604F">
        <w:rPr>
          <w:rFonts w:ascii="Courier New" w:eastAsia="Times New Roman" w:hAnsi="Courier New" w:cs="Courier New"/>
          <w:color w:val="000000"/>
          <w:sz w:val="20"/>
          <w:szCs w:val="20"/>
        </w:rPr>
        <w:lastRenderedPageBreak/>
        <w:t>``good location</w:t>
      </w:r>
      <w:ins w:id="723" w:author="Author" w:date="2021-02-07T20:19: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24"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``great location</w:t>
      </w:r>
      <w:ins w:id="725" w:author="Author" w:date="2021-02-07T20:19: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26"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``great view''</w:t>
      </w:r>
      <w:del w:id="727"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as well as single keywords ``location'' and ``shopping'' for English</w:t>
      </w:r>
      <w:del w:id="728" w:author="Author" w:date="2021-02-07T04:14:00Z">
        <w:r w:rsidRPr="0041604F" w:rsidDel="00F764FA">
          <w:rPr>
            <w:rFonts w:ascii="Courier New" w:eastAsia="Times New Roman" w:hAnsi="Courier New" w:cs="Courier New"/>
            <w:color w:val="000000"/>
            <w:sz w:val="20"/>
            <w:szCs w:val="20"/>
          </w:rPr>
          <w:delText>-</w:delText>
        </w:r>
      </w:del>
      <w:ins w:id="729" w:author="Author" w:date="2021-02-07T04:14:00Z">
        <w:r w:rsidR="00F764FA">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speakers, and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交通</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(traffic)</w:t>
      </w:r>
      <w:ins w:id="730" w:author="Author" w:date="2021-02-07T20:19: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31"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u w:val="single"/>
        </w:rPr>
        <w:t>购物</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(shopping)</w:t>
      </w:r>
      <w:ins w:id="732" w:author="Author" w:date="2021-02-07T20:19: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33"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地</w:t>
      </w:r>
      <w:r w:rsidRPr="0041604F">
        <w:rPr>
          <w:rFonts w:ascii="Microsoft JhengHei" w:eastAsia="Microsoft JhengHei" w:hAnsi="Microsoft JhengHei" w:cs="Microsoft JhengHei" w:hint="eastAsia"/>
          <w:color w:val="000000"/>
          <w:sz w:val="20"/>
          <w:szCs w:val="20"/>
          <w:u w:val="single"/>
        </w:rPr>
        <w:t>铁</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(subway)</w:t>
      </w:r>
      <w:ins w:id="734" w:author="Author" w:date="2021-02-07T20:19: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735" w:author="Author" w:date="2021-02-07T20:19: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u w:val="single"/>
        </w:rPr>
        <w:t>环境</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(environment or surroundings)'' for Chinese speakers. All of these keywords and their location in each population's priorities across the price ranges </w:t>
      </w:r>
      <w:del w:id="736" w:author="Author" w:date="2021-02-08T20:17:00Z">
        <w:r w:rsidRPr="0041604F" w:rsidDel="00437305">
          <w:rPr>
            <w:rFonts w:ascii="Courier New" w:eastAsia="Times New Roman" w:hAnsi="Courier New" w:cs="Courier New"/>
            <w:color w:val="000000"/>
            <w:sz w:val="20"/>
            <w:szCs w:val="20"/>
          </w:rPr>
          <w:delText xml:space="preserve">signal </w:delText>
        </w:r>
      </w:del>
      <w:ins w:id="737" w:author="Author" w:date="2021-02-08T20:17:00Z">
        <w:r w:rsidR="00437305" w:rsidRPr="0041604F">
          <w:rPr>
            <w:rFonts w:ascii="Courier New" w:eastAsia="Times New Roman" w:hAnsi="Courier New" w:cs="Courier New"/>
            <w:color w:val="000000"/>
            <w:sz w:val="20"/>
            <w:szCs w:val="20"/>
          </w:rPr>
          <w:t>sign</w:t>
        </w:r>
        <w:r w:rsidR="00437305">
          <w:rPr>
            <w:rFonts w:ascii="Courier New" w:eastAsia="Times New Roman" w:hAnsi="Courier New" w:cs="Courier New"/>
            <w:color w:val="000000"/>
            <w:sz w:val="20"/>
            <w:szCs w:val="20"/>
          </w:rPr>
          <w:t>ify</w:t>
        </w:r>
        <w:r w:rsidR="0043730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t>
      </w:r>
      <w:del w:id="738" w:author="Author" w:date="2021-02-08T20:19:00Z">
        <w:r w:rsidRPr="0041604F" w:rsidDel="00437305">
          <w:rPr>
            <w:rFonts w:ascii="Courier New" w:eastAsia="Times New Roman" w:hAnsi="Courier New" w:cs="Courier New"/>
            <w:color w:val="000000"/>
            <w:sz w:val="20"/>
            <w:szCs w:val="20"/>
          </w:rPr>
          <w:delText xml:space="preserve">while it was not the priority for either of them, </w:delText>
        </w:r>
      </w:del>
      <w:r w:rsidRPr="0041604F">
        <w:rPr>
          <w:rFonts w:ascii="Courier New" w:eastAsia="Times New Roman" w:hAnsi="Courier New" w:cs="Courier New"/>
          <w:color w:val="000000"/>
          <w:sz w:val="20"/>
          <w:szCs w:val="20"/>
        </w:rPr>
        <w:t xml:space="preserve">the hotel's location </w:t>
      </w:r>
      <w:del w:id="739" w:author="Author" w:date="2021-02-08T20:18:00Z">
        <w:r w:rsidRPr="0041604F" w:rsidDel="00437305">
          <w:rPr>
            <w:rFonts w:ascii="Courier New" w:eastAsia="Times New Roman" w:hAnsi="Courier New" w:cs="Courier New"/>
            <w:color w:val="000000"/>
            <w:sz w:val="20"/>
            <w:szCs w:val="20"/>
          </w:rPr>
          <w:delText xml:space="preserve">is </w:delText>
        </w:r>
      </w:del>
      <w:ins w:id="740" w:author="Author" w:date="2021-02-08T20:18:00Z">
        <w:r w:rsidR="00437305">
          <w:rPr>
            <w:rFonts w:ascii="Courier New" w:eastAsia="Times New Roman" w:hAnsi="Courier New" w:cs="Courier New"/>
            <w:color w:val="000000"/>
            <w:sz w:val="20"/>
            <w:szCs w:val="20"/>
          </w:rPr>
          <w:t>was</w:t>
        </w:r>
        <w:r w:rsidR="0043730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 secondary but still important point </w:t>
      </w:r>
      <w:del w:id="741" w:author="Author" w:date="2021-02-08T20:20:00Z">
        <w:r w:rsidRPr="0041604F" w:rsidDel="00437305">
          <w:rPr>
            <w:rFonts w:ascii="Courier New" w:eastAsia="Times New Roman" w:hAnsi="Courier New" w:cs="Courier New"/>
            <w:color w:val="000000"/>
            <w:sz w:val="20"/>
            <w:szCs w:val="20"/>
          </w:rPr>
          <w:delText>in the hotel's</w:delText>
        </w:r>
      </w:del>
      <w:ins w:id="742" w:author="Author" w:date="2021-02-08T20:20:00Z">
        <w:r w:rsidR="00437305">
          <w:rPr>
            <w:rFonts w:ascii="Courier New" w:eastAsia="Times New Roman" w:hAnsi="Courier New" w:cs="Courier New"/>
            <w:color w:val="000000"/>
            <w:sz w:val="20"/>
            <w:szCs w:val="20"/>
          </w:rPr>
          <w:t>for their</w:t>
        </w:r>
      </w:ins>
      <w:r w:rsidRPr="0041604F">
        <w:rPr>
          <w:rFonts w:ascii="Courier New" w:eastAsia="Times New Roman" w:hAnsi="Courier New" w:cs="Courier New"/>
          <w:color w:val="000000"/>
          <w:sz w:val="20"/>
          <w:szCs w:val="20"/>
        </w:rPr>
        <w:t xml:space="preserve"> satisfaction. However, since this is a hard attribute,</w:t>
      </w:r>
      <w:del w:id="743" w:author="Author" w:date="2021-02-11T12:54:00Z">
        <w:r w:rsidRPr="0041604F" w:rsidDel="007C3C7A">
          <w:rPr>
            <w:rFonts w:ascii="Courier New" w:eastAsia="Times New Roman" w:hAnsi="Courier New" w:cs="Courier New"/>
            <w:color w:val="000000"/>
            <w:sz w:val="20"/>
            <w:szCs w:val="20"/>
          </w:rPr>
          <w:delText xml:space="preserve"> unchangeable </w:delText>
        </w:r>
      </w:del>
      <w:del w:id="744" w:author="Author" w:date="2021-02-08T20:21:00Z">
        <w:r w:rsidRPr="0041604F" w:rsidDel="00437305">
          <w:rPr>
            <w:rFonts w:ascii="Courier New" w:eastAsia="Times New Roman" w:hAnsi="Courier New" w:cs="Courier New"/>
            <w:color w:val="000000"/>
            <w:sz w:val="20"/>
            <w:szCs w:val="20"/>
          </w:rPr>
          <w:delText xml:space="preserve">to </w:delText>
        </w:r>
      </w:del>
      <w:del w:id="745" w:author="Author" w:date="2021-02-11T12:54:00Z">
        <w:r w:rsidRPr="0041604F" w:rsidDel="007C3C7A">
          <w:rPr>
            <w:rFonts w:ascii="Courier New" w:eastAsia="Times New Roman" w:hAnsi="Courier New" w:cs="Courier New"/>
            <w:color w:val="000000"/>
            <w:sz w:val="20"/>
            <w:szCs w:val="20"/>
          </w:rPr>
          <w:delText>the hotel's management,</w:delText>
        </w:r>
      </w:del>
      <w:r w:rsidRPr="0041604F">
        <w:rPr>
          <w:rFonts w:ascii="Courier New" w:eastAsia="Times New Roman" w:hAnsi="Courier New" w:cs="Courier New"/>
          <w:color w:val="000000"/>
          <w:sz w:val="20"/>
          <w:szCs w:val="20"/>
        </w:rPr>
        <w:t xml:space="preserve"> it is not often considered in the literature. </w:t>
      </w:r>
      <w:del w:id="746" w:author="Author" w:date="2021-02-08T20:23:00Z">
        <w:r w:rsidRPr="0041604F" w:rsidDel="00437305">
          <w:rPr>
            <w:rFonts w:ascii="Courier New" w:eastAsia="Times New Roman" w:hAnsi="Courier New" w:cs="Courier New"/>
            <w:color w:val="000000"/>
            <w:sz w:val="20"/>
            <w:szCs w:val="20"/>
          </w:rPr>
          <w:delText>Upon inspection of</w:delText>
        </w:r>
      </w:del>
      <w:ins w:id="747" w:author="Author" w:date="2021-02-08T20:23:00Z">
        <w:r w:rsidR="00437305">
          <w:rPr>
            <w:rFonts w:ascii="Courier New" w:eastAsia="Times New Roman" w:hAnsi="Courier New" w:cs="Courier New"/>
            <w:color w:val="000000"/>
            <w:sz w:val="20"/>
            <w:szCs w:val="20"/>
          </w:rPr>
          <w:t>By examining</w:t>
        </w:r>
      </w:ins>
      <w:r w:rsidRPr="0041604F">
        <w:rPr>
          <w:rFonts w:ascii="Courier New" w:eastAsia="Times New Roman" w:hAnsi="Courier New" w:cs="Courier New"/>
          <w:color w:val="000000"/>
          <w:sz w:val="20"/>
          <w:szCs w:val="20"/>
        </w:rPr>
        <w:t xml:space="preserve"> examples from the data, we </w:t>
      </w:r>
      <w:del w:id="748" w:author="Author" w:date="2021-02-08T20:24:00Z">
        <w:r w:rsidRPr="0041604F" w:rsidDel="00437305">
          <w:rPr>
            <w:rFonts w:ascii="Courier New" w:eastAsia="Times New Roman" w:hAnsi="Courier New" w:cs="Courier New"/>
            <w:color w:val="000000"/>
            <w:sz w:val="20"/>
            <w:szCs w:val="20"/>
          </w:rPr>
          <w:delText xml:space="preserve">found </w:delText>
        </w:r>
      </w:del>
      <w:ins w:id="749" w:author="Author" w:date="2021-02-08T20:24:00Z">
        <w:r w:rsidR="00437305">
          <w:rPr>
            <w:rFonts w:ascii="Courier New" w:eastAsia="Times New Roman" w:hAnsi="Courier New" w:cs="Courier New"/>
            <w:color w:val="000000"/>
            <w:sz w:val="20"/>
            <w:szCs w:val="20"/>
          </w:rPr>
          <w:t>recognized</w:t>
        </w:r>
        <w:r w:rsidR="0043730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most customers were satisfied if the hotel was near </w:t>
      </w:r>
      <w:del w:id="750" w:author="Author" w:date="2021-02-08T20:22:00Z">
        <w:r w:rsidRPr="0041604F" w:rsidDel="00437305">
          <w:rPr>
            <w:rFonts w:ascii="Courier New" w:eastAsia="Times New Roman" w:hAnsi="Courier New" w:cs="Courier New"/>
            <w:color w:val="000000"/>
            <w:sz w:val="20"/>
            <w:szCs w:val="20"/>
          </w:rPr>
          <w:delText xml:space="preserve">to </w:delText>
        </w:r>
      </w:del>
      <w:r w:rsidRPr="0041604F">
        <w:rPr>
          <w:rFonts w:ascii="Courier New" w:eastAsia="Times New Roman" w:hAnsi="Courier New" w:cs="Courier New"/>
          <w:color w:val="000000"/>
          <w:sz w:val="20"/>
          <w:szCs w:val="20"/>
        </w:rPr>
        <w:t xml:space="preserve">at least two </w:t>
      </w:r>
      <w:del w:id="751" w:author="Author" w:date="2021-02-08T20:24:00Z">
        <w:r w:rsidRPr="0041604F" w:rsidDel="00437305">
          <w:rPr>
            <w:rFonts w:ascii="Courier New" w:eastAsia="Times New Roman" w:hAnsi="Courier New" w:cs="Courier New"/>
            <w:color w:val="000000"/>
            <w:sz w:val="20"/>
            <w:szCs w:val="20"/>
          </w:rPr>
          <w:delText xml:space="preserve">other </w:delText>
        </w:r>
      </w:del>
      <w:ins w:id="752" w:author="Author" w:date="2021-02-08T20:24:00Z">
        <w:r w:rsidR="00437305">
          <w:rPr>
            <w:rFonts w:ascii="Courier New" w:eastAsia="Times New Roman" w:hAnsi="Courier New" w:cs="Courier New"/>
            <w:color w:val="000000"/>
            <w:sz w:val="20"/>
            <w:szCs w:val="20"/>
          </w:rPr>
          <w:t>of the following</w:t>
        </w:r>
        <w:r w:rsidR="00437305" w:rsidRPr="0041604F">
          <w:rPr>
            <w:rFonts w:ascii="Courier New" w:eastAsia="Times New Roman" w:hAnsi="Courier New" w:cs="Courier New"/>
            <w:color w:val="000000"/>
            <w:sz w:val="20"/>
            <w:szCs w:val="20"/>
          </w:rPr>
          <w:t xml:space="preserve"> </w:t>
        </w:r>
      </w:ins>
      <w:del w:id="753" w:author="Author" w:date="2021-02-08T20:30:00Z">
        <w:r w:rsidRPr="0041604F" w:rsidDel="006428AA">
          <w:rPr>
            <w:rFonts w:ascii="Courier New" w:eastAsia="Times New Roman" w:hAnsi="Courier New" w:cs="Courier New"/>
            <w:color w:val="000000"/>
            <w:sz w:val="20"/>
            <w:szCs w:val="20"/>
          </w:rPr>
          <w:delText>subjects</w:delText>
        </w:r>
      </w:del>
      <w:ins w:id="754" w:author="Author" w:date="2021-02-08T20:30:00Z">
        <w:r w:rsidR="006428AA">
          <w:rPr>
            <w:rFonts w:ascii="Courier New" w:eastAsia="Times New Roman" w:hAnsi="Courier New" w:cs="Courier New"/>
            <w:color w:val="000000"/>
            <w:sz w:val="20"/>
            <w:szCs w:val="20"/>
          </w:rPr>
          <w:t>facilities</w:t>
        </w:r>
      </w:ins>
      <w:r w:rsidRPr="0041604F">
        <w:rPr>
          <w:rFonts w:ascii="Courier New" w:eastAsia="Times New Roman" w:hAnsi="Courier New" w:cs="Courier New"/>
          <w:color w:val="000000"/>
          <w:sz w:val="20"/>
          <w:szCs w:val="20"/>
        </w:rPr>
        <w:t xml:space="preserve">: subway, train, and convenience stores. </w:t>
      </w:r>
    </w:p>
    <w:p w14:paraId="7E84B5F5"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45700A" w14:textId="6AD27E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Japan is a country with a peculiar public transport</w:t>
      </w:r>
      <w:ins w:id="755" w:author="Author" w:date="2021-02-08T20:34:00Z">
        <w:r w:rsidR="00F535BE">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system. </w:t>
      </w:r>
      <w:ins w:id="756" w:author="Author" w:date="2021-02-08T20:45:00Z">
        <w:r w:rsidR="00AC7D4D">
          <w:rPr>
            <w:rFonts w:ascii="Courier New" w:eastAsia="Times New Roman" w:hAnsi="Courier New" w:cs="Courier New"/>
            <w:color w:val="000000"/>
            <w:sz w:val="20"/>
            <w:szCs w:val="20"/>
          </w:rPr>
          <w:t xml:space="preserve">During </w:t>
        </w:r>
      </w:ins>
      <w:del w:id="757" w:author="Author" w:date="2021-02-08T20:45:00Z">
        <w:r w:rsidRPr="0041604F" w:rsidDel="00AC7D4D">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rush hour</w:t>
      </w:r>
      <w:ins w:id="758" w:author="Author" w:date="2021-02-08T20:45:00Z">
        <w:r w:rsidR="00AC7D4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759" w:author="Author" w:date="2021-02-08T20:45:00Z">
        <w:r w:rsidRPr="0041604F" w:rsidDel="00AC7D4D">
          <w:rPr>
            <w:rFonts w:ascii="Courier New" w:eastAsia="Times New Roman" w:hAnsi="Courier New" w:cs="Courier New"/>
            <w:color w:val="000000"/>
            <w:sz w:val="20"/>
            <w:szCs w:val="20"/>
          </w:rPr>
          <w:delText>makes for a</w:delText>
        </w:r>
      </w:del>
      <w:ins w:id="760" w:author="Author" w:date="2021-02-08T20:45:00Z">
        <w:r w:rsidR="00AC7D4D">
          <w:rPr>
            <w:rFonts w:ascii="Courier New" w:eastAsia="Times New Roman" w:hAnsi="Courier New" w:cs="Courier New"/>
            <w:color w:val="000000"/>
            <w:sz w:val="20"/>
            <w:szCs w:val="20"/>
          </w:rPr>
          <w:t>the</w:t>
        </w:r>
      </w:ins>
      <w:r w:rsidRPr="0041604F">
        <w:rPr>
          <w:rFonts w:ascii="Courier New" w:eastAsia="Times New Roman" w:hAnsi="Courier New" w:cs="Courier New"/>
          <w:color w:val="000000"/>
          <w:sz w:val="20"/>
          <w:szCs w:val="20"/>
        </w:rPr>
        <w:t xml:space="preserve"> subway</w:t>
      </w:r>
      <w:ins w:id="761" w:author="Author" w:date="2021-02-08T20:45:00Z">
        <w:r w:rsidR="00AC7D4D">
          <w:rPr>
            <w:rFonts w:ascii="Courier New" w:eastAsia="Times New Roman" w:hAnsi="Courier New" w:cs="Courier New"/>
            <w:color w:val="000000"/>
            <w:sz w:val="20"/>
            <w:szCs w:val="20"/>
          </w:rPr>
          <w:t xml:space="preserve"> is</w:t>
        </w:r>
      </w:ins>
      <w:r w:rsidRPr="0041604F">
        <w:rPr>
          <w:rFonts w:ascii="Courier New" w:eastAsia="Times New Roman" w:hAnsi="Courier New" w:cs="Courier New"/>
          <w:color w:val="000000"/>
          <w:sz w:val="20"/>
          <w:szCs w:val="20"/>
        </w:rPr>
        <w:t xml:space="preserve"> </w:t>
      </w:r>
      <w:del w:id="762" w:author="Author" w:date="2021-02-08T20:44:00Z">
        <w:r w:rsidRPr="0041604F" w:rsidDel="00646E4C">
          <w:rPr>
            <w:rFonts w:ascii="Courier New" w:eastAsia="Times New Roman" w:hAnsi="Courier New" w:cs="Courier New"/>
            <w:color w:val="000000"/>
            <w:sz w:val="20"/>
            <w:szCs w:val="20"/>
          </w:rPr>
          <w:delText>filled to the brim with people in suits making their</w:delText>
        </w:r>
      </w:del>
      <w:ins w:id="763" w:author="Author" w:date="2021-02-08T20:44:00Z">
        <w:r w:rsidR="00646E4C">
          <w:rPr>
            <w:rFonts w:ascii="Courier New" w:eastAsia="Times New Roman" w:hAnsi="Courier New" w:cs="Courier New"/>
            <w:color w:val="000000"/>
            <w:sz w:val="20"/>
            <w:szCs w:val="20"/>
          </w:rPr>
          <w:t>crowded with</w:t>
        </w:r>
      </w:ins>
      <w:r w:rsidRPr="0041604F">
        <w:rPr>
          <w:rFonts w:ascii="Courier New" w:eastAsia="Times New Roman" w:hAnsi="Courier New" w:cs="Courier New"/>
          <w:color w:val="000000"/>
          <w:sz w:val="20"/>
          <w:szCs w:val="20"/>
        </w:rPr>
        <w:t xml:space="preserve"> commute</w:t>
      </w:r>
      <w:ins w:id="764" w:author="Author" w:date="2021-02-08T20:44:00Z">
        <w:r w:rsidR="00646E4C">
          <w:rPr>
            <w:rFonts w:ascii="Courier New" w:eastAsia="Times New Roman" w:hAnsi="Courier New" w:cs="Courier New"/>
            <w:color w:val="000000"/>
            <w:sz w:val="20"/>
            <w:szCs w:val="20"/>
          </w:rPr>
          <w:t>rs</w:t>
        </w:r>
      </w:ins>
      <w:r w:rsidRPr="0041604F">
        <w:rPr>
          <w:rFonts w:ascii="Courier New" w:eastAsia="Times New Roman" w:hAnsi="Courier New" w:cs="Courier New"/>
          <w:color w:val="000000"/>
          <w:sz w:val="20"/>
          <w:szCs w:val="20"/>
        </w:rPr>
        <w:t xml:space="preserve">, and trains and subway stations </w:t>
      </w:r>
      <w:del w:id="765" w:author="Author" w:date="2021-02-08T20:50:00Z">
        <w:r w:rsidRPr="0041604F" w:rsidDel="0083689F">
          <w:rPr>
            <w:rFonts w:ascii="Courier New" w:eastAsia="Times New Roman" w:hAnsi="Courier New" w:cs="Courier New"/>
            <w:color w:val="000000"/>
            <w:sz w:val="20"/>
            <w:szCs w:val="20"/>
          </w:rPr>
          <w:delText xml:space="preserve">in Tokyo </w:delText>
        </w:r>
      </w:del>
      <w:r w:rsidRPr="0041604F">
        <w:rPr>
          <w:rFonts w:ascii="Courier New" w:eastAsia="Times New Roman" w:hAnsi="Courier New" w:cs="Courier New"/>
          <w:color w:val="000000"/>
          <w:sz w:val="20"/>
          <w:szCs w:val="20"/>
        </w:rPr>
        <w:t>create a confusing public transport</w:t>
      </w:r>
      <w:ins w:id="766" w:author="Author" w:date="2021-02-08T20:34:00Z">
        <w:r w:rsidR="00F535BE">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map for a visitor</w:t>
      </w:r>
      <w:ins w:id="767" w:author="Author" w:date="2021-02-08T20:50:00Z">
        <w:r w:rsidR="0083689F" w:rsidRPr="0083689F">
          <w:rPr>
            <w:rFonts w:ascii="Courier New" w:eastAsia="Times New Roman" w:hAnsi="Courier New" w:cs="Courier New"/>
            <w:color w:val="000000"/>
            <w:sz w:val="20"/>
            <w:szCs w:val="20"/>
          </w:rPr>
          <w:t xml:space="preserve"> </w:t>
        </w:r>
        <w:r w:rsidR="0083689F" w:rsidRPr="0041604F">
          <w:rPr>
            <w:rFonts w:ascii="Courier New" w:eastAsia="Times New Roman" w:hAnsi="Courier New" w:cs="Courier New"/>
            <w:color w:val="000000"/>
            <w:sz w:val="20"/>
            <w:szCs w:val="20"/>
          </w:rPr>
          <w:t>in Tokyo</w:t>
        </w:r>
      </w:ins>
      <w:r w:rsidRPr="0041604F">
        <w:rPr>
          <w:rFonts w:ascii="Courier New" w:eastAsia="Times New Roman" w:hAnsi="Courier New" w:cs="Courier New"/>
          <w:color w:val="000000"/>
          <w:sz w:val="20"/>
          <w:szCs w:val="20"/>
        </w:rPr>
        <w:t xml:space="preserve">. Buses are also available, </w:t>
      </w:r>
      <w:del w:id="768" w:author="Author" w:date="2021-02-08T20:54:00Z">
        <w:r w:rsidRPr="0041604F" w:rsidDel="0083689F">
          <w:rPr>
            <w:rFonts w:ascii="Courier New" w:eastAsia="Times New Roman" w:hAnsi="Courier New" w:cs="Courier New"/>
            <w:color w:val="000000"/>
            <w:sz w:val="20"/>
            <w:szCs w:val="20"/>
          </w:rPr>
          <w:delText xml:space="preserve">although </w:delText>
        </w:r>
      </w:del>
      <w:ins w:id="769" w:author="Author" w:date="2021-02-08T20:54:00Z">
        <w:r w:rsidR="0083689F">
          <w:rPr>
            <w:rFonts w:ascii="Courier New" w:eastAsia="Times New Roman" w:hAnsi="Courier New" w:cs="Courier New"/>
            <w:color w:val="000000"/>
            <w:sz w:val="20"/>
            <w:szCs w:val="20"/>
          </w:rPr>
          <w:t>albeit</w:t>
        </w:r>
        <w:r w:rsidR="0083689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less used than </w:t>
      </w:r>
      <w:del w:id="770" w:author="Author" w:date="2021-02-08T20:54:00Z">
        <w:r w:rsidRPr="0041604F" w:rsidDel="0083689F">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rail systems in </w:t>
      </w:r>
      <w:del w:id="771" w:author="Author" w:date="2021-02-08T20:54:00Z">
        <w:r w:rsidRPr="0041604F" w:rsidDel="0083689F">
          <w:rPr>
            <w:rFonts w:ascii="Courier New" w:eastAsia="Times New Roman" w:hAnsi="Courier New" w:cs="Courier New"/>
            <w:color w:val="000000"/>
            <w:sz w:val="20"/>
            <w:szCs w:val="20"/>
          </w:rPr>
          <w:delText xml:space="preserve">the </w:delText>
        </w:r>
      </w:del>
      <w:ins w:id="772" w:author="Author" w:date="2021-02-11T12:55:00Z">
        <w:r w:rsidR="007C3C7A">
          <w:rPr>
            <w:rFonts w:ascii="Courier New" w:eastAsia="Times New Roman" w:hAnsi="Courier New" w:cs="Courier New"/>
            <w:color w:val="000000"/>
            <w:sz w:val="20"/>
            <w:szCs w:val="20"/>
          </w:rPr>
          <w:t>metropolitan</w:t>
        </w:r>
      </w:ins>
      <w:del w:id="773" w:author="Author" w:date="2021-02-11T12:55:00Z">
        <w:r w:rsidRPr="0041604F" w:rsidDel="007C3C7A">
          <w:rPr>
            <w:rFonts w:ascii="Courier New" w:eastAsia="Times New Roman" w:hAnsi="Courier New" w:cs="Courier New"/>
            <w:color w:val="000000"/>
            <w:sz w:val="20"/>
            <w:szCs w:val="20"/>
          </w:rPr>
          <w:delText>big</w:delText>
        </w:r>
      </w:del>
      <w:r w:rsidRPr="0041604F">
        <w:rPr>
          <w:rFonts w:ascii="Courier New" w:eastAsia="Times New Roman" w:hAnsi="Courier New" w:cs="Courier New"/>
          <w:color w:val="000000"/>
          <w:sz w:val="20"/>
          <w:szCs w:val="20"/>
        </w:rPr>
        <w:t xml:space="preserve"> cities. These three </w:t>
      </w:r>
      <w:ins w:id="774" w:author="Author" w:date="2021-02-08T20:55:00Z">
        <w:r w:rsidR="0083689F">
          <w:rPr>
            <w:rFonts w:ascii="Courier New" w:eastAsia="Times New Roman" w:hAnsi="Courier New" w:cs="Courier New"/>
            <w:color w:val="000000"/>
            <w:sz w:val="20"/>
            <w:szCs w:val="20"/>
          </w:rPr>
          <w:t xml:space="preserve">means of transportation </w:t>
        </w:r>
      </w:ins>
      <w:r w:rsidRPr="0041604F">
        <w:rPr>
          <w:rFonts w:ascii="Courier New" w:eastAsia="Times New Roman" w:hAnsi="Courier New" w:cs="Courier New"/>
          <w:color w:val="000000"/>
          <w:sz w:val="20"/>
          <w:szCs w:val="20"/>
        </w:rPr>
        <w:t xml:space="preserve">are </w:t>
      </w:r>
      <w:del w:id="775" w:author="Author" w:date="2021-02-08T20:55:00Z">
        <w:r w:rsidRPr="0041604F" w:rsidDel="0083689F">
          <w:rPr>
            <w:rFonts w:ascii="Courier New" w:eastAsia="Times New Roman" w:hAnsi="Courier New" w:cs="Courier New"/>
            <w:color w:val="000000"/>
            <w:sz w:val="20"/>
            <w:szCs w:val="20"/>
          </w:rPr>
          <w:delText>un</w:delText>
        </w:r>
      </w:del>
      <w:r w:rsidRPr="0041604F">
        <w:rPr>
          <w:rFonts w:ascii="Courier New" w:eastAsia="Times New Roman" w:hAnsi="Courier New" w:cs="Courier New"/>
          <w:color w:val="000000"/>
          <w:sz w:val="20"/>
          <w:szCs w:val="20"/>
        </w:rPr>
        <w:t xml:space="preserve">usually affordable in price. </w:t>
      </w:r>
      <w:del w:id="776" w:author="Author" w:date="2021-02-08T20:55:00Z">
        <w:r w:rsidRPr="0041604F" w:rsidDel="0083689F">
          <w:rPr>
            <w:rFonts w:ascii="Courier New" w:eastAsia="Times New Roman" w:hAnsi="Courier New" w:cs="Courier New"/>
            <w:color w:val="000000"/>
            <w:sz w:val="20"/>
            <w:szCs w:val="20"/>
          </w:rPr>
          <w:delText xml:space="preserve">Then </w:delText>
        </w:r>
      </w:del>
      <w:ins w:id="777" w:author="Author" w:date="2021-02-11T12:55:00Z">
        <w:r w:rsidR="007C3C7A">
          <w:rPr>
            <w:rFonts w:ascii="Courier New" w:eastAsia="Times New Roman" w:hAnsi="Courier New" w:cs="Courier New"/>
            <w:color w:val="000000"/>
            <w:sz w:val="20"/>
            <w:szCs w:val="20"/>
          </w:rPr>
          <w:t>T</w:t>
        </w:r>
      </w:ins>
      <w:del w:id="778" w:author="Author" w:date="2021-02-11T12:55:00Z">
        <w:r w:rsidRPr="0041604F" w:rsidDel="007C3C7A">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here are </w:t>
      </w:r>
      <w:del w:id="779" w:author="Author" w:date="2021-02-08T20:55:00Z">
        <w:r w:rsidRPr="0041604F" w:rsidDel="0083689F">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more expensive </w:t>
      </w:r>
      <w:del w:id="780" w:author="Author" w:date="2021-02-08T20:36:00Z">
        <w:r w:rsidRPr="0041604F" w:rsidDel="00F535BE">
          <w:rPr>
            <w:rFonts w:ascii="Courier New" w:eastAsia="Times New Roman" w:hAnsi="Courier New" w:cs="Courier New"/>
            <w:color w:val="000000"/>
            <w:sz w:val="20"/>
            <w:szCs w:val="20"/>
          </w:rPr>
          <w:delText>transports</w:delText>
        </w:r>
      </w:del>
      <w:ins w:id="781" w:author="Author" w:date="2021-02-08T20:36:00Z">
        <w:r w:rsidR="00F535BE">
          <w:rPr>
            <w:rFonts w:ascii="Courier New" w:eastAsia="Times New Roman" w:hAnsi="Courier New" w:cs="Courier New"/>
            <w:color w:val="000000"/>
            <w:sz w:val="20"/>
            <w:szCs w:val="20"/>
          </w:rPr>
          <w:t>means</w:t>
        </w:r>
      </w:ins>
      <w:r w:rsidRPr="0041604F">
        <w:rPr>
          <w:rFonts w:ascii="Courier New" w:eastAsia="Times New Roman" w:hAnsi="Courier New" w:cs="Courier New"/>
          <w:color w:val="000000"/>
          <w:sz w:val="20"/>
          <w:szCs w:val="20"/>
        </w:rPr>
        <w:t xml:space="preserve">, such as the bullet train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shinkansen</w:t>
      </w:r>
      <w:r w:rsidRPr="0041604F">
        <w:rPr>
          <w:rFonts w:ascii="Courier New" w:eastAsia="Times New Roman" w:hAnsi="Courier New" w:cs="Courier New"/>
          <w:color w:val="000000"/>
          <w:sz w:val="20"/>
          <w:szCs w:val="20"/>
        </w:rPr>
        <w:t>} for traveling across the country</w:t>
      </w:r>
      <w:del w:id="782" w:author="Author" w:date="2021-02-08T20:59:00Z">
        <w:r w:rsidRPr="0041604F" w:rsidDel="0083689F">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taxis. </w:t>
      </w:r>
      <w:del w:id="783" w:author="Author" w:date="2021-02-08T20:59:00Z">
        <w:r w:rsidRPr="0041604F" w:rsidDel="0083689F">
          <w:rPr>
            <w:rFonts w:ascii="Courier New" w:eastAsia="Times New Roman" w:hAnsi="Courier New" w:cs="Courier New"/>
            <w:color w:val="000000"/>
            <w:sz w:val="20"/>
            <w:szCs w:val="20"/>
          </w:rPr>
          <w:delText xml:space="preserve">Taxis </w:delText>
        </w:r>
      </w:del>
      <w:ins w:id="784" w:author="Author" w:date="2021-02-08T20:59:00Z">
        <w:r w:rsidR="0083689F">
          <w:rPr>
            <w:rFonts w:ascii="Courier New" w:eastAsia="Times New Roman" w:hAnsi="Courier New" w:cs="Courier New"/>
            <w:color w:val="000000"/>
            <w:sz w:val="20"/>
            <w:szCs w:val="20"/>
          </w:rPr>
          <w:t>The latter is</w:t>
        </w:r>
        <w:r w:rsidR="0083689F" w:rsidRPr="0041604F">
          <w:rPr>
            <w:rFonts w:ascii="Courier New" w:eastAsia="Times New Roman" w:hAnsi="Courier New" w:cs="Courier New"/>
            <w:color w:val="000000"/>
            <w:sz w:val="20"/>
            <w:szCs w:val="20"/>
          </w:rPr>
          <w:t xml:space="preserve"> </w:t>
        </w:r>
      </w:ins>
      <w:del w:id="785" w:author="Author" w:date="2021-02-08T20:59:00Z">
        <w:r w:rsidRPr="0041604F" w:rsidDel="0083689F">
          <w:rPr>
            <w:rFonts w:ascii="Courier New" w:eastAsia="Times New Roman" w:hAnsi="Courier New" w:cs="Courier New"/>
            <w:color w:val="000000"/>
            <w:sz w:val="20"/>
            <w:szCs w:val="20"/>
          </w:rPr>
          <w:delText xml:space="preserve">in Japan are </w:delText>
        </w:r>
      </w:del>
      <w:r w:rsidRPr="0041604F">
        <w:rPr>
          <w:rFonts w:ascii="Courier New" w:eastAsia="Times New Roman" w:hAnsi="Courier New" w:cs="Courier New"/>
          <w:color w:val="000000"/>
          <w:sz w:val="20"/>
          <w:szCs w:val="20"/>
        </w:rPr>
        <w:t xml:space="preserve">a luxury </w:t>
      </w:r>
      <w:ins w:id="786" w:author="Author" w:date="2021-02-08T20:59:00Z">
        <w:r w:rsidR="0083689F" w:rsidRPr="0041604F">
          <w:rPr>
            <w:rFonts w:ascii="Courier New" w:eastAsia="Times New Roman" w:hAnsi="Courier New" w:cs="Courier New"/>
            <w:color w:val="000000"/>
            <w:sz w:val="20"/>
            <w:szCs w:val="20"/>
          </w:rPr>
          <w:t xml:space="preserve">in Japan </w:t>
        </w:r>
      </w:ins>
      <w:r w:rsidRPr="0041604F">
        <w:rPr>
          <w:rFonts w:ascii="Courier New" w:eastAsia="Times New Roman" w:hAnsi="Courier New" w:cs="Courier New"/>
          <w:color w:val="000000"/>
          <w:sz w:val="20"/>
          <w:szCs w:val="20"/>
        </w:rPr>
        <w:t>compared to other countries</w:t>
      </w:r>
      <w:del w:id="787" w:author="Author" w:date="2021-02-08T21:00:00Z">
        <w:r w:rsidRPr="0041604F" w:rsidDel="0083689F">
          <w:rPr>
            <w:rFonts w:ascii="Courier New" w:eastAsia="Times New Roman" w:hAnsi="Courier New" w:cs="Courier New"/>
            <w:color w:val="000000"/>
            <w:sz w:val="20"/>
            <w:szCs w:val="20"/>
          </w:rPr>
          <w:delText>.</w:delText>
        </w:r>
      </w:del>
      <w:ins w:id="788" w:author="Author" w:date="2021-02-08T21:00:00Z">
        <w:r w:rsidR="001F4082">
          <w:rPr>
            <w:rFonts w:ascii="Courier New" w:eastAsia="Times New Roman" w:hAnsi="Courier New" w:cs="Courier New"/>
            <w:color w:val="000000"/>
            <w:sz w:val="20"/>
            <w:szCs w:val="20"/>
          </w:rPr>
          <w:t>, especially</w:t>
        </w:r>
      </w:ins>
      <w:r w:rsidRPr="0041604F">
        <w:rPr>
          <w:rFonts w:ascii="Courier New" w:eastAsia="Times New Roman" w:hAnsi="Courier New" w:cs="Courier New"/>
          <w:color w:val="000000"/>
          <w:sz w:val="20"/>
          <w:szCs w:val="20"/>
        </w:rPr>
        <w:t xml:space="preserve"> </w:t>
      </w:r>
      <w:del w:id="789" w:author="Author" w:date="2021-02-08T21:01:00Z">
        <w:r w:rsidRPr="0041604F" w:rsidDel="001F4082">
          <w:rPr>
            <w:rFonts w:ascii="Courier New" w:eastAsia="Times New Roman" w:hAnsi="Courier New" w:cs="Courier New"/>
            <w:color w:val="000000"/>
            <w:sz w:val="20"/>
            <w:szCs w:val="20"/>
          </w:rPr>
          <w:delText xml:space="preserve">In </w:delText>
        </w:r>
      </w:del>
      <w:ins w:id="790" w:author="Author" w:date="2021-02-08T21:01:00Z">
        <w:r w:rsidR="001F4082">
          <w:rPr>
            <w:rFonts w:ascii="Courier New" w:eastAsia="Times New Roman" w:hAnsi="Courier New" w:cs="Courier New"/>
            <w:color w:val="000000"/>
            <w:sz w:val="20"/>
            <w:szCs w:val="20"/>
          </w:rPr>
          <w:t>i</w:t>
        </w:r>
        <w:r w:rsidR="001F4082" w:rsidRPr="0041604F">
          <w:rPr>
            <w:rFonts w:ascii="Courier New" w:eastAsia="Times New Roman" w:hAnsi="Courier New" w:cs="Courier New"/>
            <w:color w:val="000000"/>
            <w:sz w:val="20"/>
            <w:szCs w:val="20"/>
          </w:rPr>
          <w:t xml:space="preserve">n </w:t>
        </w:r>
      </w:ins>
      <w:r w:rsidRPr="0041604F">
        <w:rPr>
          <w:rFonts w:ascii="Courier New" w:eastAsia="Times New Roman" w:hAnsi="Courier New" w:cs="Courier New"/>
          <w:color w:val="000000"/>
          <w:sz w:val="20"/>
          <w:szCs w:val="20"/>
        </w:rPr>
        <w:t xml:space="preserve">less developed countries, </w:t>
      </w:r>
      <w:ins w:id="791" w:author="Author" w:date="2021-02-08T21:01:00Z">
        <w:r w:rsidR="001F4082">
          <w:rPr>
            <w:rFonts w:ascii="Courier New" w:eastAsia="Times New Roman" w:hAnsi="Courier New" w:cs="Courier New"/>
            <w:color w:val="000000"/>
            <w:sz w:val="20"/>
            <w:szCs w:val="20"/>
          </w:rPr>
          <w:t xml:space="preserve">where </w:t>
        </w:r>
      </w:ins>
      <w:del w:id="792" w:author="Author" w:date="2021-02-08T21:02:00Z">
        <w:r w:rsidRPr="0041604F" w:rsidDel="001F4082">
          <w:rPr>
            <w:rFonts w:ascii="Courier New" w:eastAsia="Times New Roman" w:hAnsi="Courier New" w:cs="Courier New"/>
            <w:color w:val="000000"/>
            <w:sz w:val="20"/>
            <w:szCs w:val="20"/>
          </w:rPr>
          <w:delText>a taxi</w:delText>
        </w:r>
      </w:del>
      <w:ins w:id="793" w:author="Author" w:date="2021-02-08T21:02:00Z">
        <w:r w:rsidR="001F4082">
          <w:rPr>
            <w:rFonts w:ascii="Courier New" w:eastAsia="Times New Roman" w:hAnsi="Courier New" w:cs="Courier New"/>
            <w:color w:val="000000"/>
            <w:sz w:val="20"/>
            <w:szCs w:val="20"/>
          </w:rPr>
          <w:t>this</w:t>
        </w:r>
      </w:ins>
      <w:r w:rsidRPr="0041604F">
        <w:rPr>
          <w:rFonts w:ascii="Courier New" w:eastAsia="Times New Roman" w:hAnsi="Courier New" w:cs="Courier New"/>
          <w:color w:val="000000"/>
          <w:sz w:val="20"/>
          <w:szCs w:val="20"/>
        </w:rPr>
        <w:t xml:space="preserve"> is </w:t>
      </w:r>
      <w:del w:id="794" w:author="Author" w:date="2021-02-08T21:02:00Z">
        <w:r w:rsidRPr="0041604F" w:rsidDel="001F4082">
          <w:rPr>
            <w:rFonts w:ascii="Courier New" w:eastAsia="Times New Roman" w:hAnsi="Courier New" w:cs="Courier New"/>
            <w:color w:val="000000"/>
            <w:sz w:val="20"/>
            <w:szCs w:val="20"/>
          </w:rPr>
          <w:delText xml:space="preserve">the </w:delText>
        </w:r>
      </w:del>
      <w:ins w:id="795" w:author="Author" w:date="2021-02-08T21:02:00Z">
        <w:r w:rsidR="001F4082">
          <w:rPr>
            <w:rFonts w:ascii="Courier New" w:eastAsia="Times New Roman" w:hAnsi="Courier New" w:cs="Courier New"/>
            <w:color w:val="000000"/>
            <w:sz w:val="20"/>
            <w:szCs w:val="20"/>
          </w:rPr>
          <w:t>a</w:t>
        </w:r>
        <w:r w:rsidR="001F4082" w:rsidRPr="0041604F">
          <w:rPr>
            <w:rFonts w:ascii="Courier New" w:eastAsia="Times New Roman" w:hAnsi="Courier New" w:cs="Courier New"/>
            <w:color w:val="000000"/>
            <w:sz w:val="20"/>
            <w:szCs w:val="20"/>
          </w:rPr>
          <w:t xml:space="preserve"> </w:t>
        </w:r>
      </w:ins>
      <w:del w:id="796" w:author="Author" w:date="2021-02-08T21:02:00Z">
        <w:r w:rsidRPr="0041604F" w:rsidDel="001F4082">
          <w:rPr>
            <w:rFonts w:ascii="Courier New" w:eastAsia="Times New Roman" w:hAnsi="Courier New" w:cs="Courier New"/>
            <w:color w:val="000000"/>
            <w:sz w:val="20"/>
            <w:szCs w:val="20"/>
          </w:rPr>
          <w:delText>cheap method of transport of</w:delText>
        </w:r>
      </w:del>
      <w:ins w:id="797" w:author="Author" w:date="2021-02-08T21:02:00Z">
        <w:r w:rsidR="001F4082">
          <w:rPr>
            <w:rFonts w:ascii="Courier New" w:eastAsia="Times New Roman" w:hAnsi="Courier New" w:cs="Courier New"/>
            <w:color w:val="000000"/>
            <w:sz w:val="20"/>
            <w:szCs w:val="20"/>
          </w:rPr>
          <w:t>low-cost</w:t>
        </w:r>
      </w:ins>
      <w:r w:rsidRPr="0041604F">
        <w:rPr>
          <w:rFonts w:ascii="Courier New" w:eastAsia="Times New Roman" w:hAnsi="Courier New" w:cs="Courier New"/>
          <w:color w:val="000000"/>
          <w:sz w:val="20"/>
          <w:szCs w:val="20"/>
        </w:rPr>
        <w:t xml:space="preserve"> choice. In Japan, taxis </w:t>
      </w:r>
      <w:del w:id="798" w:author="Author" w:date="2021-02-08T21:05:00Z">
        <w:r w:rsidRPr="0041604F" w:rsidDel="008A2F76">
          <w:rPr>
            <w:rFonts w:ascii="Courier New" w:eastAsia="Times New Roman" w:hAnsi="Courier New" w:cs="Courier New"/>
            <w:color w:val="000000"/>
            <w:sz w:val="20"/>
            <w:szCs w:val="20"/>
          </w:rPr>
          <w:delText xml:space="preserve">are made to </w:delText>
        </w:r>
      </w:del>
      <w:r w:rsidRPr="0041604F">
        <w:rPr>
          <w:rFonts w:ascii="Courier New" w:eastAsia="Times New Roman" w:hAnsi="Courier New" w:cs="Courier New"/>
          <w:color w:val="000000"/>
          <w:sz w:val="20"/>
          <w:szCs w:val="20"/>
        </w:rPr>
        <w:t xml:space="preserve">provide a high-quality experience with a matching price. </w:t>
      </w:r>
      <w:del w:id="799" w:author="Author" w:date="2021-02-08T21:05:00Z">
        <w:r w:rsidRPr="0041604F" w:rsidDel="008A2F76">
          <w:rPr>
            <w:rFonts w:ascii="Courier New" w:eastAsia="Times New Roman" w:hAnsi="Courier New" w:cs="Courier New"/>
            <w:color w:val="000000"/>
            <w:sz w:val="20"/>
            <w:szCs w:val="20"/>
          </w:rPr>
          <w:delText>This means that for tourists</w:delText>
        </w:r>
      </w:del>
      <w:ins w:id="800" w:author="Author" w:date="2021-02-08T21:05:00Z">
        <w:r w:rsidR="008A2F76">
          <w:rPr>
            <w:rFonts w:ascii="Courier New" w:eastAsia="Times New Roman" w:hAnsi="Courier New" w:cs="Courier New"/>
            <w:color w:val="000000"/>
            <w:sz w:val="20"/>
            <w:szCs w:val="20"/>
          </w:rPr>
          <w:t>Therefore</w:t>
        </w:r>
      </w:ins>
      <w:r w:rsidRPr="0041604F">
        <w:rPr>
          <w:rFonts w:ascii="Courier New" w:eastAsia="Times New Roman" w:hAnsi="Courier New" w:cs="Courier New"/>
          <w:color w:val="000000"/>
          <w:sz w:val="20"/>
          <w:szCs w:val="20"/>
        </w:rPr>
        <w:t xml:space="preserve">, subway availability and maps or </w:t>
      </w:r>
      <w:r w:rsidRPr="0041604F">
        <w:rPr>
          <w:rFonts w:ascii="Courier New" w:eastAsia="Times New Roman" w:hAnsi="Courier New" w:cs="Courier New"/>
          <w:color w:val="000000"/>
          <w:sz w:val="20"/>
          <w:szCs w:val="20"/>
          <w:u w:val="single"/>
        </w:rPr>
        <w:t>GPS</w:t>
      </w:r>
      <w:r w:rsidRPr="0041604F">
        <w:rPr>
          <w:rFonts w:ascii="Courier New" w:eastAsia="Times New Roman" w:hAnsi="Courier New" w:cs="Courier New"/>
          <w:color w:val="000000"/>
          <w:sz w:val="20"/>
          <w:szCs w:val="20"/>
        </w:rPr>
        <w:t xml:space="preserve"> applications </w:t>
      </w:r>
      <w:del w:id="801" w:author="Author" w:date="2021-02-08T21:05:00Z">
        <w:r w:rsidRPr="0041604F" w:rsidDel="008A2F76">
          <w:rPr>
            <w:rFonts w:ascii="Courier New" w:eastAsia="Times New Roman" w:hAnsi="Courier New" w:cs="Courier New"/>
            <w:color w:val="000000"/>
            <w:sz w:val="20"/>
            <w:szCs w:val="20"/>
          </w:rPr>
          <w:delText xml:space="preserve">and </w:delText>
        </w:r>
      </w:del>
      <w:ins w:id="802" w:author="Author" w:date="2021-02-08T21:05:00Z">
        <w:r w:rsidR="008A2F76">
          <w:rPr>
            <w:rFonts w:ascii="Courier New" w:eastAsia="Times New Roman" w:hAnsi="Courier New" w:cs="Courier New"/>
            <w:color w:val="000000"/>
            <w:sz w:val="20"/>
            <w:szCs w:val="20"/>
          </w:rPr>
          <w:t>as well as</w:t>
        </w:r>
        <w:r w:rsidR="008A2F7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a plan to travel the city are of utmost necessity</w:t>
      </w:r>
      <w:ins w:id="803" w:author="Author" w:date="2021-02-08T21:06:00Z">
        <w:r w:rsidR="008A2F76">
          <w:rPr>
            <w:rFonts w:ascii="Courier New" w:eastAsia="Times New Roman" w:hAnsi="Courier New" w:cs="Courier New"/>
            <w:color w:val="000000"/>
            <w:sz w:val="20"/>
            <w:szCs w:val="20"/>
          </w:rPr>
          <w:t xml:space="preserve"> for tourists</w:t>
        </w:r>
      </w:ins>
      <w:r w:rsidRPr="0041604F">
        <w:rPr>
          <w:rFonts w:ascii="Courier New" w:eastAsia="Times New Roman" w:hAnsi="Courier New" w:cs="Courier New"/>
          <w:color w:val="000000"/>
          <w:sz w:val="20"/>
          <w:szCs w:val="20"/>
        </w:rPr>
        <w:t xml:space="preserve">. </w:t>
      </w:r>
    </w:p>
    <w:p w14:paraId="36E8092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B4B925" w14:textId="56F1A596"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Japanese convenience stores</w:t>
      </w:r>
      <w:del w:id="804" w:author="Author" w:date="2021-02-08T21:08:00Z">
        <w:r w:rsidRPr="0041604F" w:rsidDel="00A60984">
          <w:rPr>
            <w:rFonts w:ascii="Courier New" w:eastAsia="Times New Roman" w:hAnsi="Courier New" w:cs="Courier New"/>
            <w:color w:val="000000"/>
            <w:sz w:val="20"/>
            <w:szCs w:val="20"/>
          </w:rPr>
          <w:delText>, on the other hand,</w:delText>
        </w:r>
      </w:del>
      <w:r w:rsidRPr="0041604F">
        <w:rPr>
          <w:rFonts w:ascii="Courier New" w:eastAsia="Times New Roman" w:hAnsi="Courier New" w:cs="Courier New"/>
          <w:color w:val="000000"/>
          <w:sz w:val="20"/>
          <w:szCs w:val="20"/>
        </w:rPr>
        <w:t xml:space="preserve"> are also famous worldwide</w:t>
      </w:r>
      <w:del w:id="805" w:author="Author" w:date="2021-02-08T21:09:00Z">
        <w:r w:rsidRPr="0041604F" w:rsidDel="00A60984">
          <w:rPr>
            <w:rFonts w:ascii="Courier New" w:eastAsia="Times New Roman" w:hAnsi="Courier New" w:cs="Courier New"/>
            <w:color w:val="000000"/>
            <w:sz w:val="20"/>
            <w:szCs w:val="20"/>
          </w:rPr>
          <w:delText>.</w:delText>
        </w:r>
      </w:del>
      <w:ins w:id="806" w:author="Author" w:date="2021-02-08T21:09:00Z">
        <w:r w:rsidR="00A60984">
          <w:rPr>
            <w:rFonts w:ascii="Courier New" w:eastAsia="Times New Roman" w:hAnsi="Courier New" w:cs="Courier New"/>
            <w:color w:val="000000"/>
            <w:sz w:val="20"/>
            <w:szCs w:val="20"/>
          </w:rPr>
          <w:t>, because</w:t>
        </w:r>
      </w:ins>
      <w:r w:rsidRPr="0041604F">
        <w:rPr>
          <w:rFonts w:ascii="Courier New" w:eastAsia="Times New Roman" w:hAnsi="Courier New" w:cs="Courier New"/>
          <w:color w:val="000000"/>
          <w:sz w:val="20"/>
          <w:szCs w:val="20"/>
        </w:rPr>
        <w:t xml:space="preserve"> </w:t>
      </w:r>
      <w:del w:id="807" w:author="Author" w:date="2021-02-08T21:09:00Z">
        <w:r w:rsidRPr="0041604F" w:rsidDel="00A60984">
          <w:rPr>
            <w:rFonts w:ascii="Courier New" w:eastAsia="Times New Roman" w:hAnsi="Courier New" w:cs="Courier New"/>
            <w:color w:val="000000"/>
            <w:sz w:val="20"/>
            <w:szCs w:val="20"/>
          </w:rPr>
          <w:delText>Japanese convenience stores are a haven for the traveler in need. It</w:delText>
        </w:r>
      </w:del>
      <w:ins w:id="808" w:author="Author" w:date="2021-02-08T21:09:00Z">
        <w:r w:rsidR="00A60984">
          <w:rPr>
            <w:rFonts w:ascii="Courier New" w:eastAsia="Times New Roman" w:hAnsi="Courier New" w:cs="Courier New"/>
            <w:color w:val="000000"/>
            <w:sz w:val="20"/>
            <w:szCs w:val="20"/>
          </w:rPr>
          <w:t>they</w:t>
        </w:r>
      </w:ins>
      <w:r w:rsidRPr="0041604F">
        <w:rPr>
          <w:rFonts w:ascii="Courier New" w:eastAsia="Times New Roman" w:hAnsi="Courier New" w:cs="Courier New"/>
          <w:color w:val="000000"/>
          <w:sz w:val="20"/>
          <w:szCs w:val="20"/>
        </w:rPr>
        <w:t xml:space="preserve"> offer</w:t>
      </w:r>
      <w:del w:id="809" w:author="Author" w:date="2021-02-08T21:09:00Z">
        <w:r w:rsidRPr="0041604F" w:rsidDel="00A60984">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w:t>
      </w:r>
      <w:del w:id="810" w:author="Author" w:date="2021-02-08T21:09:00Z">
        <w:r w:rsidRPr="0041604F" w:rsidDel="00A60984">
          <w:rPr>
            <w:rFonts w:ascii="Courier New" w:eastAsia="Times New Roman" w:hAnsi="Courier New" w:cs="Courier New"/>
            <w:color w:val="000000"/>
            <w:sz w:val="20"/>
            <w:szCs w:val="20"/>
          </w:rPr>
          <w:delText>anything</w:delText>
        </w:r>
      </w:del>
      <w:ins w:id="811" w:author="Author" w:date="2021-02-11T12:56:00Z">
        <w:r w:rsidR="007C3C7A">
          <w:rPr>
            <w:rFonts w:ascii="Courier New" w:eastAsia="Times New Roman" w:hAnsi="Courier New" w:cs="Courier New"/>
            <w:color w:val="000000"/>
            <w:sz w:val="20"/>
            <w:szCs w:val="20"/>
          </w:rPr>
          <w:t>a wide range of services and products</w:t>
        </w:r>
      </w:ins>
      <w:r w:rsidRPr="0041604F">
        <w:rPr>
          <w:rFonts w:ascii="Courier New" w:eastAsia="Times New Roman" w:hAnsi="Courier New" w:cs="Courier New"/>
          <w:color w:val="000000"/>
          <w:sz w:val="20"/>
          <w:szCs w:val="20"/>
        </w:rPr>
        <w:t>, from drinks and snacks to full meals, copy and scanning machines, alcohol, cleaning supplies, personal hygiene items, underwear, towels,</w:t>
      </w:r>
      <w:ins w:id="812" w:author="Author" w:date="2021-02-08T21:10:00Z">
        <w:r w:rsidR="00A60984">
          <w:rPr>
            <w:rFonts w:ascii="Courier New" w:eastAsia="Times New Roman" w:hAnsi="Courier New" w:cs="Courier New"/>
            <w:color w:val="000000"/>
            <w:sz w:val="20"/>
            <w:szCs w:val="20"/>
          </w:rPr>
          <w:t xml:space="preserve"> and</w:t>
        </w:r>
      </w:ins>
      <w:r w:rsidRPr="0041604F">
        <w:rPr>
          <w:rFonts w:ascii="Courier New" w:eastAsia="Times New Roman" w:hAnsi="Courier New" w:cs="Courier New"/>
          <w:color w:val="000000"/>
          <w:sz w:val="20"/>
          <w:szCs w:val="20"/>
        </w:rPr>
        <w:t xml:space="preserve"> international </w:t>
      </w:r>
      <w:r w:rsidRPr="0041604F">
        <w:rPr>
          <w:rFonts w:ascii="Courier New" w:eastAsia="Times New Roman" w:hAnsi="Courier New" w:cs="Courier New"/>
          <w:color w:val="000000"/>
          <w:sz w:val="20"/>
          <w:szCs w:val="20"/>
          <w:u w:val="single"/>
        </w:rPr>
        <w:t>ATMs</w:t>
      </w:r>
      <w:del w:id="813" w:author="Author" w:date="2021-02-08T21:10:00Z">
        <w:r w:rsidRPr="0041604F" w:rsidDel="006177F7">
          <w:rPr>
            <w:rFonts w:ascii="Courier New" w:eastAsia="Times New Roman" w:hAnsi="Courier New" w:cs="Courier New"/>
            <w:color w:val="000000"/>
            <w:sz w:val="20"/>
            <w:szCs w:val="20"/>
          </w:rPr>
          <w:delText>, among other things</w:delText>
        </w:r>
      </w:del>
      <w:r w:rsidRPr="0041604F">
        <w:rPr>
          <w:rFonts w:ascii="Courier New" w:eastAsia="Times New Roman" w:hAnsi="Courier New" w:cs="Courier New"/>
          <w:color w:val="000000"/>
          <w:sz w:val="20"/>
          <w:szCs w:val="20"/>
        </w:rPr>
        <w:t xml:space="preserve">. </w:t>
      </w:r>
      <w:commentRangeStart w:id="814"/>
      <w:r w:rsidRPr="0041604F">
        <w:rPr>
          <w:rFonts w:ascii="Courier New" w:eastAsia="Times New Roman" w:hAnsi="Courier New" w:cs="Courier New"/>
          <w:color w:val="000000"/>
          <w:sz w:val="20"/>
          <w:szCs w:val="20"/>
        </w:rPr>
        <w:t>If some trouble occur</w:t>
      </w:r>
      <w:ins w:id="815" w:author="Author" w:date="2021-02-11T12:56:00Z">
        <w:r w:rsidR="007C3C7A">
          <w:rPr>
            <w:rFonts w:ascii="Courier New" w:eastAsia="Times New Roman" w:hAnsi="Courier New" w:cs="Courier New"/>
            <w:color w:val="000000"/>
            <w:sz w:val="20"/>
            <w:szCs w:val="20"/>
          </w:rPr>
          <w:t>s</w:t>
        </w:r>
      </w:ins>
      <w:del w:id="816" w:author="Author" w:date="2021-02-11T12:56:00Z">
        <w:r w:rsidRPr="0041604F" w:rsidDel="007C3C7A">
          <w:rPr>
            <w:rFonts w:ascii="Courier New" w:eastAsia="Times New Roman" w:hAnsi="Courier New" w:cs="Courier New"/>
            <w:color w:val="000000"/>
            <w:sz w:val="20"/>
            <w:szCs w:val="20"/>
          </w:rPr>
          <w:delText>red</w:delText>
        </w:r>
      </w:del>
      <w:r w:rsidRPr="0041604F">
        <w:rPr>
          <w:rFonts w:ascii="Courier New" w:eastAsia="Times New Roman" w:hAnsi="Courier New" w:cs="Courier New"/>
          <w:color w:val="000000"/>
          <w:sz w:val="20"/>
          <w:szCs w:val="20"/>
        </w:rPr>
        <w:t xml:space="preserve">, or a traveler forgot to pack a particular item, it is </w:t>
      </w:r>
      <w:ins w:id="817" w:author="Author" w:date="2021-02-11T12:57:00Z">
        <w:r w:rsidR="007C3C7A">
          <w:rPr>
            <w:rFonts w:ascii="Courier New" w:eastAsia="Times New Roman" w:hAnsi="Courier New" w:cs="Courier New"/>
            <w:color w:val="000000"/>
            <w:sz w:val="20"/>
            <w:szCs w:val="20"/>
          </w:rPr>
          <w:t>mostly certain</w:t>
        </w:r>
      </w:ins>
      <w:del w:id="818" w:author="Author" w:date="2021-02-11T12:57:00Z">
        <w:r w:rsidRPr="0041604F" w:rsidDel="007C3C7A">
          <w:rPr>
            <w:rFonts w:ascii="Courier New" w:eastAsia="Times New Roman" w:hAnsi="Courier New" w:cs="Courier New"/>
            <w:color w:val="000000"/>
            <w:sz w:val="20"/>
            <w:szCs w:val="20"/>
          </w:rPr>
          <w:delText xml:space="preserve">almost </w:delText>
        </w:r>
      </w:del>
      <w:del w:id="819" w:author="Author" w:date="2021-02-11T12:56:00Z">
        <w:r w:rsidRPr="0041604F" w:rsidDel="007C3C7A">
          <w:rPr>
            <w:rFonts w:ascii="Courier New" w:eastAsia="Times New Roman" w:hAnsi="Courier New" w:cs="Courier New"/>
            <w:color w:val="000000"/>
            <w:sz w:val="20"/>
            <w:szCs w:val="20"/>
          </w:rPr>
          <w:delText>sure</w:delText>
        </w:r>
      </w:del>
      <w:r w:rsidRPr="0041604F">
        <w:rPr>
          <w:rFonts w:ascii="Courier New" w:eastAsia="Times New Roman" w:hAnsi="Courier New" w:cs="Courier New"/>
          <w:color w:val="000000"/>
          <w:sz w:val="20"/>
          <w:szCs w:val="20"/>
        </w:rPr>
        <w:t xml:space="preserve"> that they can find it. </w:t>
      </w:r>
      <w:commentRangeEnd w:id="814"/>
      <w:r w:rsidR="0060017C">
        <w:rPr>
          <w:rStyle w:val="CommentReference"/>
        </w:rPr>
        <w:commentReference w:id="814"/>
      </w:r>
    </w:p>
    <w:p w14:paraId="762FAA50"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A5B23B" w14:textId="3F2558D8"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Therefore, considering that both transport</w:t>
      </w:r>
      <w:ins w:id="820" w:author="Author" w:date="2021-02-08T20:38:00Z">
        <w:r w:rsidR="003B0624">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systems and nearby shops are points of interest for Chinese and Western tourists, </w:t>
      </w:r>
      <w:ins w:id="821" w:author="Author" w:date="2021-02-08T21:13:00Z">
        <w:r w:rsidR="0060017C">
          <w:rPr>
            <w:rFonts w:ascii="Courier New" w:eastAsia="Times New Roman" w:hAnsi="Courier New" w:cs="Courier New"/>
            <w:color w:val="000000"/>
            <w:sz w:val="20"/>
            <w:szCs w:val="20"/>
          </w:rPr>
          <w:t xml:space="preserve">the location of a </w:t>
        </w:r>
      </w:ins>
      <w:r w:rsidRPr="0041604F">
        <w:rPr>
          <w:rFonts w:ascii="Courier New" w:eastAsia="Times New Roman" w:hAnsi="Courier New" w:cs="Courier New"/>
          <w:color w:val="000000"/>
          <w:sz w:val="20"/>
          <w:szCs w:val="20"/>
        </w:rPr>
        <w:t>Japanese hotel</w:t>
      </w:r>
      <w:del w:id="822" w:author="Author" w:date="2021-02-08T21:13:00Z">
        <w:r w:rsidRPr="0041604F" w:rsidDel="0060017C">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w:t>
      </w:r>
      <w:del w:id="823" w:author="Author" w:date="2021-02-08T21:13:00Z">
        <w:r w:rsidRPr="0041604F" w:rsidDel="0060017C">
          <w:rPr>
            <w:rFonts w:ascii="Courier New" w:eastAsia="Times New Roman" w:hAnsi="Courier New" w:cs="Courier New"/>
            <w:color w:val="000000"/>
            <w:sz w:val="20"/>
            <w:szCs w:val="20"/>
          </w:rPr>
          <w:delText>have to</w:delText>
        </w:r>
      </w:del>
      <w:ins w:id="824" w:author="Author" w:date="2021-02-08T21:13:00Z">
        <w:r w:rsidR="0060017C">
          <w:rPr>
            <w:rFonts w:ascii="Courier New" w:eastAsia="Times New Roman" w:hAnsi="Courier New" w:cs="Courier New"/>
            <w:color w:val="000000"/>
            <w:sz w:val="20"/>
            <w:szCs w:val="20"/>
          </w:rPr>
          <w:t>must be</w:t>
        </w:r>
      </w:ins>
      <w:r w:rsidRPr="0041604F">
        <w:rPr>
          <w:rFonts w:ascii="Courier New" w:eastAsia="Times New Roman" w:hAnsi="Courier New" w:cs="Courier New"/>
          <w:color w:val="000000"/>
          <w:sz w:val="20"/>
          <w:szCs w:val="20"/>
        </w:rPr>
        <w:t xml:space="preserve"> carefully </w:t>
      </w:r>
      <w:del w:id="825" w:author="Author" w:date="2021-02-08T21:13:00Z">
        <w:r w:rsidRPr="0041604F" w:rsidDel="0060017C">
          <w:rPr>
            <w:rFonts w:ascii="Courier New" w:eastAsia="Times New Roman" w:hAnsi="Courier New" w:cs="Courier New"/>
            <w:color w:val="000000"/>
            <w:sz w:val="20"/>
            <w:szCs w:val="20"/>
          </w:rPr>
          <w:delText xml:space="preserve">choose </w:delText>
        </w:r>
      </w:del>
      <w:ins w:id="826" w:author="Author" w:date="2021-02-08T21:13:00Z">
        <w:r w:rsidR="0060017C">
          <w:rPr>
            <w:rFonts w:ascii="Courier New" w:eastAsia="Times New Roman" w:hAnsi="Courier New" w:cs="Courier New"/>
            <w:color w:val="000000"/>
            <w:sz w:val="20"/>
            <w:szCs w:val="20"/>
          </w:rPr>
          <w:t>chosen</w:t>
        </w:r>
        <w:r w:rsidR="0060017C" w:rsidRPr="0041604F">
          <w:rPr>
            <w:rFonts w:ascii="Courier New" w:eastAsia="Times New Roman" w:hAnsi="Courier New" w:cs="Courier New"/>
            <w:color w:val="000000"/>
            <w:sz w:val="20"/>
            <w:szCs w:val="20"/>
          </w:rPr>
          <w:t xml:space="preserve"> </w:t>
        </w:r>
      </w:ins>
      <w:del w:id="827" w:author="Author" w:date="2021-02-08T21:13:00Z">
        <w:r w:rsidRPr="0041604F" w:rsidDel="0060017C">
          <w:rPr>
            <w:rFonts w:ascii="Courier New" w:eastAsia="Times New Roman" w:hAnsi="Courier New" w:cs="Courier New"/>
            <w:color w:val="000000"/>
            <w:sz w:val="20"/>
            <w:szCs w:val="20"/>
          </w:rPr>
          <w:delText xml:space="preserve">their location </w:delText>
        </w:r>
      </w:del>
      <w:del w:id="828" w:author="Author" w:date="2021-02-08T21:14:00Z">
        <w:r w:rsidRPr="0041604F" w:rsidDel="0060017C">
          <w:rPr>
            <w:rFonts w:ascii="Courier New" w:eastAsia="Times New Roman" w:hAnsi="Courier New" w:cs="Courier New"/>
            <w:color w:val="000000"/>
            <w:sz w:val="20"/>
            <w:szCs w:val="20"/>
          </w:rPr>
          <w:delText>from the moment they are</w:delText>
        </w:r>
      </w:del>
      <w:ins w:id="829" w:author="Author" w:date="2021-02-08T21:14:00Z">
        <w:r w:rsidR="0060017C">
          <w:rPr>
            <w:rFonts w:ascii="Courier New" w:eastAsia="Times New Roman" w:hAnsi="Courier New" w:cs="Courier New"/>
            <w:color w:val="000000"/>
            <w:sz w:val="20"/>
            <w:szCs w:val="20"/>
          </w:rPr>
          <w:t>prior to</w:t>
        </w:r>
      </w:ins>
      <w:r w:rsidRPr="0041604F">
        <w:rPr>
          <w:rFonts w:ascii="Courier New" w:eastAsia="Times New Roman" w:hAnsi="Courier New" w:cs="Courier New"/>
          <w:color w:val="000000"/>
          <w:sz w:val="20"/>
          <w:szCs w:val="20"/>
        </w:rPr>
        <w:t xml:space="preserve"> </w:t>
      </w:r>
      <w:del w:id="830" w:author="Author" w:date="2021-02-08T21:14:00Z">
        <w:r w:rsidRPr="0041604F" w:rsidDel="0060017C">
          <w:rPr>
            <w:rFonts w:ascii="Courier New" w:eastAsia="Times New Roman" w:hAnsi="Courier New" w:cs="Courier New"/>
            <w:color w:val="000000"/>
            <w:sz w:val="20"/>
            <w:szCs w:val="20"/>
          </w:rPr>
          <w:delText>constructed</w:delText>
        </w:r>
      </w:del>
      <w:ins w:id="831" w:author="Author" w:date="2021-02-08T21:14:00Z">
        <w:r w:rsidR="0060017C" w:rsidRPr="0041604F">
          <w:rPr>
            <w:rFonts w:ascii="Courier New" w:eastAsia="Times New Roman" w:hAnsi="Courier New" w:cs="Courier New"/>
            <w:color w:val="000000"/>
            <w:sz w:val="20"/>
            <w:szCs w:val="20"/>
          </w:rPr>
          <w:t>construct</w:t>
        </w:r>
        <w:r w:rsidR="0060017C">
          <w:rPr>
            <w:rFonts w:ascii="Courier New" w:eastAsia="Times New Roman" w:hAnsi="Courier New" w:cs="Courier New"/>
            <w:color w:val="000000"/>
            <w:sz w:val="20"/>
            <w:szCs w:val="20"/>
          </w:rPr>
          <w:t>ion</w:t>
        </w:r>
      </w:ins>
      <w:r w:rsidRPr="0041604F">
        <w:rPr>
          <w:rFonts w:ascii="Courier New" w:eastAsia="Times New Roman" w:hAnsi="Courier New" w:cs="Courier New"/>
          <w:color w:val="000000"/>
          <w:sz w:val="20"/>
          <w:szCs w:val="20"/>
        </w:rPr>
        <w:t xml:space="preserve">. </w:t>
      </w:r>
      <w:del w:id="832" w:author="Author" w:date="2021-02-08T21:14:00Z">
        <w:r w:rsidRPr="0041604F" w:rsidDel="00CB0DB9">
          <w:rPr>
            <w:rFonts w:ascii="Courier New" w:eastAsia="Times New Roman" w:hAnsi="Courier New" w:cs="Courier New"/>
            <w:color w:val="000000"/>
            <w:sz w:val="20"/>
            <w:szCs w:val="20"/>
          </w:rPr>
          <w:delText xml:space="preserve">While </w:delText>
        </w:r>
      </w:del>
      <w:ins w:id="833" w:author="Author" w:date="2021-02-08T21:14:00Z">
        <w:r w:rsidR="00CB0DB9">
          <w:rPr>
            <w:rFonts w:ascii="Courier New" w:eastAsia="Times New Roman" w:hAnsi="Courier New" w:cs="Courier New"/>
            <w:color w:val="000000"/>
            <w:sz w:val="20"/>
            <w:szCs w:val="20"/>
          </w:rPr>
          <w:t>Al</w:t>
        </w:r>
      </w:ins>
      <w:ins w:id="834" w:author="Author" w:date="2021-02-11T12:57:00Z">
        <w:r w:rsidR="007C3C7A">
          <w:rPr>
            <w:rFonts w:ascii="Courier New" w:eastAsia="Times New Roman" w:hAnsi="Courier New" w:cs="Courier New"/>
            <w:color w:val="000000"/>
            <w:sz w:val="20"/>
            <w:szCs w:val="20"/>
          </w:rPr>
          <w:t>though</w:t>
        </w:r>
      </w:ins>
      <w:ins w:id="835" w:author="Author" w:date="2021-02-08T21:14:00Z">
        <w:r w:rsidR="00CB0DB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not a top priority, this is a universal factor for both customer groups</w:t>
      </w:r>
      <w:del w:id="836" w:author="Author" w:date="2021-02-08T21:14:00Z">
        <w:r w:rsidRPr="0041604F" w:rsidDel="00CB0DB9">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w:t>
      </w:r>
      <w:del w:id="837" w:author="Author" w:date="2021-02-08T21:14:00Z">
        <w:r w:rsidRPr="0041604F" w:rsidDel="00CB0DB9">
          <w:rPr>
            <w:rFonts w:ascii="Courier New" w:eastAsia="Times New Roman" w:hAnsi="Courier New" w:cs="Courier New"/>
            <w:color w:val="000000"/>
            <w:sz w:val="20"/>
            <w:szCs w:val="20"/>
          </w:rPr>
          <w:delText xml:space="preserve">it </w:delText>
        </w:r>
      </w:del>
      <w:ins w:id="838" w:author="Author" w:date="2021-02-11T12:57:00Z">
        <w:r w:rsidR="007C3C7A">
          <w:rPr>
            <w:rFonts w:ascii="Courier New" w:eastAsia="Times New Roman" w:hAnsi="Courier New" w:cs="Courier New"/>
            <w:color w:val="000000"/>
            <w:sz w:val="20"/>
            <w:szCs w:val="20"/>
          </w:rPr>
          <w:t>is conducive</w:t>
        </w:r>
      </w:ins>
      <w:del w:id="839" w:author="Author" w:date="2021-02-11T12:57:00Z">
        <w:r w:rsidRPr="0041604F" w:rsidDel="007C3C7A">
          <w:rPr>
            <w:rFonts w:ascii="Courier New" w:eastAsia="Times New Roman" w:hAnsi="Courier New" w:cs="Courier New"/>
            <w:color w:val="000000"/>
            <w:sz w:val="20"/>
            <w:szCs w:val="20"/>
          </w:rPr>
          <w:delText>can be an instant way</w:delText>
        </w:r>
      </w:del>
      <w:r w:rsidRPr="0041604F">
        <w:rPr>
          <w:rFonts w:ascii="Courier New" w:eastAsia="Times New Roman" w:hAnsi="Courier New" w:cs="Courier New"/>
          <w:color w:val="000000"/>
          <w:sz w:val="20"/>
          <w:szCs w:val="20"/>
        </w:rPr>
        <w:t xml:space="preserve"> to generate positive reviews.</w:t>
      </w:r>
    </w:p>
    <w:p w14:paraId="78B33BF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0FD42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b/>
          <w:bCs/>
          <w:color w:val="0000CC"/>
          <w:sz w:val="20"/>
          <w:szCs w:val="20"/>
        </w:rPr>
        <w:t>\section{Discussion}\label{discussion}</w:t>
      </w:r>
    </w:p>
    <w:p w14:paraId="6D4AFE89"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3BF35" w14:textId="09BA784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840" w:author="Author" w:date="2021-02-08T21:15:00Z">
        <w:r w:rsidRPr="0041604F" w:rsidDel="00CB0DB9">
          <w:rPr>
            <w:rFonts w:ascii="Courier New" w:eastAsia="Times New Roman" w:hAnsi="Courier New" w:cs="Courier New"/>
            <w:color w:val="000000"/>
            <w:sz w:val="20"/>
            <w:szCs w:val="20"/>
          </w:rPr>
          <w:delText xml:space="preserve">Below </w:delText>
        </w:r>
      </w:del>
      <w:ins w:id="841" w:author="Author" w:date="2021-02-08T21:15:00Z">
        <w:r w:rsidR="00CB0DB9">
          <w:rPr>
            <w:rFonts w:ascii="Courier New" w:eastAsia="Times New Roman" w:hAnsi="Courier New" w:cs="Courier New"/>
            <w:color w:val="000000"/>
            <w:sz w:val="20"/>
            <w:szCs w:val="20"/>
          </w:rPr>
          <w:t>In this section,</w:t>
        </w:r>
        <w:r w:rsidR="00CB0DB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we explore the possible </w:t>
      </w:r>
      <w:commentRangeStart w:id="842"/>
      <w:r w:rsidRPr="0041604F">
        <w:rPr>
          <w:rFonts w:ascii="Courier New" w:eastAsia="Times New Roman" w:hAnsi="Courier New" w:cs="Courier New"/>
          <w:color w:val="000000"/>
          <w:sz w:val="20"/>
          <w:szCs w:val="20"/>
        </w:rPr>
        <w:t xml:space="preserve">interactions with </w:t>
      </w:r>
      <w:commentRangeEnd w:id="842"/>
      <w:r w:rsidR="0016630C">
        <w:rPr>
          <w:rStyle w:val="CommentReference"/>
        </w:rPr>
        <w:commentReference w:id="842"/>
      </w:r>
      <w:r w:rsidRPr="0041604F">
        <w:rPr>
          <w:rFonts w:ascii="Courier New" w:eastAsia="Times New Roman" w:hAnsi="Courier New" w:cs="Courier New"/>
          <w:color w:val="000000"/>
          <w:sz w:val="20"/>
          <w:szCs w:val="20"/>
        </w:rPr>
        <w:t xml:space="preserve">Japanese hospitality, the differences between </w:t>
      </w:r>
      <w:ins w:id="843" w:author="Author" w:date="2021-02-11T13:18:00Z">
        <w:r w:rsidR="0016630C">
          <w:rPr>
            <w:rFonts w:ascii="Courier New" w:eastAsia="Times New Roman" w:hAnsi="Courier New" w:cs="Courier New"/>
            <w:color w:val="000000"/>
            <w:sz w:val="20"/>
            <w:szCs w:val="20"/>
          </w:rPr>
          <w:t xml:space="preserve">perceptions of </w:t>
        </w:r>
      </w:ins>
      <w:r w:rsidRPr="0041604F">
        <w:rPr>
          <w:rFonts w:ascii="Courier New" w:eastAsia="Times New Roman" w:hAnsi="Courier New" w:cs="Courier New"/>
          <w:color w:val="000000"/>
          <w:sz w:val="20"/>
          <w:szCs w:val="20"/>
        </w:rPr>
        <w:t>Chinese and Western tourists</w:t>
      </w:r>
      <w:ins w:id="844" w:author="Author" w:date="2021-02-08T21:16:00Z">
        <w:r w:rsidR="00CB0DB9">
          <w:rPr>
            <w:rFonts w:ascii="Courier New" w:eastAsia="Times New Roman" w:hAnsi="Courier New" w:cs="Courier New"/>
            <w:color w:val="000000"/>
            <w:sz w:val="20"/>
            <w:szCs w:val="20"/>
          </w:rPr>
          <w:t xml:space="preserve"> as well as</w:t>
        </w:r>
      </w:ins>
      <w:del w:id="845" w:author="Author" w:date="2021-02-08T21:16:00Z">
        <w:r w:rsidRPr="0041604F" w:rsidDel="00CB0DB9">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the possible cause</w:t>
      </w:r>
      <w:ins w:id="846" w:author="Author" w:date="2021-02-08T21:16:00Z">
        <w:r w:rsidR="00CB0DB9">
          <w:rPr>
            <w:rFonts w:ascii="Courier New" w:eastAsia="Times New Roman" w:hAnsi="Courier New" w:cs="Courier New"/>
            <w:color w:val="000000"/>
            <w:sz w:val="20"/>
            <w:szCs w:val="20"/>
          </w:rPr>
          <w:t>s</w:t>
        </w:r>
      </w:ins>
      <w:del w:id="847" w:author="Author" w:date="2021-02-08T21:16:00Z">
        <w:r w:rsidRPr="0041604F" w:rsidDel="00CB0DB9">
          <w:rPr>
            <w:rFonts w:ascii="Courier New" w:eastAsia="Times New Roman" w:hAnsi="Courier New" w:cs="Courier New"/>
            <w:color w:val="000000"/>
            <w:sz w:val="20"/>
            <w:szCs w:val="20"/>
          </w:rPr>
          <w:delText xml:space="preserve"> for them</w:delText>
        </w:r>
      </w:del>
      <w:r w:rsidRPr="0041604F">
        <w:rPr>
          <w:rFonts w:ascii="Courier New" w:eastAsia="Times New Roman" w:hAnsi="Courier New" w:cs="Courier New"/>
          <w:color w:val="000000"/>
          <w:sz w:val="20"/>
          <w:szCs w:val="20"/>
        </w:rPr>
        <w:t xml:space="preserve">, </w:t>
      </w:r>
      <w:del w:id="848" w:author="Author" w:date="2021-02-11T13:18:00Z">
        <w:r w:rsidRPr="0041604F" w:rsidDel="0016630C">
          <w:rPr>
            <w:rFonts w:ascii="Courier New" w:eastAsia="Times New Roman" w:hAnsi="Courier New" w:cs="Courier New"/>
            <w:color w:val="000000"/>
            <w:sz w:val="20"/>
            <w:szCs w:val="20"/>
          </w:rPr>
          <w:delText xml:space="preserve">how they </w:delText>
        </w:r>
      </w:del>
      <w:r w:rsidRPr="0041604F">
        <w:rPr>
          <w:rFonts w:ascii="Courier New" w:eastAsia="Times New Roman" w:hAnsi="Courier New" w:cs="Courier New"/>
          <w:color w:val="000000"/>
          <w:sz w:val="20"/>
          <w:szCs w:val="20"/>
        </w:rPr>
        <w:t>var</w:t>
      </w:r>
      <w:ins w:id="849" w:author="Author" w:date="2021-02-11T13:18:00Z">
        <w:r w:rsidR="0016630C">
          <w:rPr>
            <w:rFonts w:ascii="Courier New" w:eastAsia="Times New Roman" w:hAnsi="Courier New" w:cs="Courier New"/>
            <w:color w:val="000000"/>
            <w:sz w:val="20"/>
            <w:szCs w:val="20"/>
          </w:rPr>
          <w:t>iations in perceptions</w:t>
        </w:r>
      </w:ins>
      <w:del w:id="850" w:author="Author" w:date="2021-02-11T13:18:00Z">
        <w:r w:rsidRPr="0041604F" w:rsidDel="0016630C">
          <w:rPr>
            <w:rFonts w:ascii="Courier New" w:eastAsia="Times New Roman" w:hAnsi="Courier New" w:cs="Courier New"/>
            <w:color w:val="000000"/>
            <w:sz w:val="20"/>
            <w:szCs w:val="20"/>
          </w:rPr>
          <w:delText>y</w:delText>
        </w:r>
      </w:del>
      <w:r w:rsidRPr="0041604F">
        <w:rPr>
          <w:rFonts w:ascii="Courier New" w:eastAsia="Times New Roman" w:hAnsi="Courier New" w:cs="Courier New"/>
          <w:color w:val="000000"/>
          <w:sz w:val="20"/>
          <w:szCs w:val="20"/>
        </w:rPr>
        <w:t xml:space="preserve"> across different price ranges, and </w:t>
      </w:r>
      <w:ins w:id="851" w:author="Author" w:date="2021-02-11T13:18:00Z">
        <w:r w:rsidR="0016630C">
          <w:rPr>
            <w:rFonts w:ascii="Courier New" w:eastAsia="Times New Roman" w:hAnsi="Courier New" w:cs="Courier New"/>
            <w:color w:val="000000"/>
            <w:sz w:val="20"/>
            <w:szCs w:val="20"/>
          </w:rPr>
          <w:t>the implications</w:t>
        </w:r>
      </w:ins>
      <w:del w:id="852" w:author="Author" w:date="2021-02-11T13:18:00Z">
        <w:r w:rsidRPr="0041604F" w:rsidDel="0016630C">
          <w:rPr>
            <w:rFonts w:ascii="Courier New" w:eastAsia="Times New Roman" w:hAnsi="Courier New" w:cs="Courier New"/>
            <w:color w:val="000000"/>
            <w:sz w:val="20"/>
            <w:szCs w:val="20"/>
          </w:rPr>
          <w:delText>what they imply</w:delText>
        </w:r>
      </w:del>
      <w:r w:rsidRPr="0041604F">
        <w:rPr>
          <w:rFonts w:ascii="Courier New" w:eastAsia="Times New Roman" w:hAnsi="Courier New" w:cs="Courier New"/>
          <w:color w:val="000000"/>
          <w:sz w:val="20"/>
          <w:szCs w:val="20"/>
        </w:rPr>
        <w:t xml:space="preserve"> for the industry. We also discuss the differences between the hotel's hard and soft attributes and </w:t>
      </w:r>
      <w:ins w:id="853" w:author="Author" w:date="2021-02-11T13:18:00Z">
        <w:r w:rsidR="0016630C">
          <w:rPr>
            <w:rFonts w:ascii="Courier New" w:eastAsia="Times New Roman" w:hAnsi="Courier New" w:cs="Courier New"/>
            <w:color w:val="000000"/>
            <w:sz w:val="20"/>
            <w:szCs w:val="20"/>
          </w:rPr>
          <w:t>their</w:t>
        </w:r>
      </w:ins>
      <w:del w:id="854" w:author="Author" w:date="2021-02-11T13:18:00Z">
        <w:r w:rsidRPr="0041604F" w:rsidDel="0016630C">
          <w:rPr>
            <w:rFonts w:ascii="Courier New" w:eastAsia="Times New Roman" w:hAnsi="Courier New" w:cs="Courier New"/>
            <w:color w:val="000000"/>
            <w:sz w:val="20"/>
            <w:szCs w:val="20"/>
          </w:rPr>
          <w:delText>how they</w:delText>
        </w:r>
      </w:del>
      <w:r w:rsidRPr="0041604F">
        <w:rPr>
          <w:rFonts w:ascii="Courier New" w:eastAsia="Times New Roman" w:hAnsi="Courier New" w:cs="Courier New"/>
          <w:color w:val="000000"/>
          <w:sz w:val="20"/>
          <w:szCs w:val="20"/>
        </w:rPr>
        <w:t xml:space="preserve"> contribut</w:t>
      </w:r>
      <w:ins w:id="855" w:author="Author" w:date="2021-02-11T13:19:00Z">
        <w:r w:rsidR="0016630C">
          <w:rPr>
            <w:rFonts w:ascii="Courier New" w:eastAsia="Times New Roman" w:hAnsi="Courier New" w:cs="Courier New"/>
            <w:color w:val="000000"/>
            <w:sz w:val="20"/>
            <w:szCs w:val="20"/>
          </w:rPr>
          <w:t>ions</w:t>
        </w:r>
      </w:ins>
      <w:del w:id="856" w:author="Author" w:date="2021-02-11T13:19:00Z">
        <w:r w:rsidRPr="0041604F" w:rsidDel="0016630C">
          <w:rPr>
            <w:rFonts w:ascii="Courier New" w:eastAsia="Times New Roman" w:hAnsi="Courier New" w:cs="Courier New"/>
            <w:color w:val="000000"/>
            <w:sz w:val="20"/>
            <w:szCs w:val="20"/>
          </w:rPr>
          <w:delText>e</w:delText>
        </w:r>
      </w:del>
      <w:r w:rsidRPr="0041604F">
        <w:rPr>
          <w:rFonts w:ascii="Courier New" w:eastAsia="Times New Roman" w:hAnsi="Courier New" w:cs="Courier New"/>
          <w:color w:val="000000"/>
          <w:sz w:val="20"/>
          <w:szCs w:val="20"/>
        </w:rPr>
        <w:t xml:space="preserve"> to customers' satisfaction.</w:t>
      </w:r>
    </w:p>
    <w:p w14:paraId="1D9B54C2"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F5DBB"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\subsection{Western and Chinese tourists in the Japanese hospitality environment}\label{disc:omotenashi}</w:t>
      </w:r>
    </w:p>
    <w:p w14:paraId="478BC52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17F4BC" w14:textId="6B34AAB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857" w:author="Author" w:date="2021-02-08T21:18:00Z">
        <w:r w:rsidRPr="0041604F" w:rsidDel="00CA5009">
          <w:rPr>
            <w:rFonts w:ascii="Courier New" w:eastAsia="Times New Roman" w:hAnsi="Courier New" w:cs="Courier New"/>
            <w:color w:val="000000"/>
            <w:sz w:val="20"/>
            <w:szCs w:val="20"/>
          </w:rPr>
          <w:delText>To this day</w:delText>
        </w:r>
      </w:del>
      <w:ins w:id="858" w:author="Author" w:date="2021-02-11T13:19:00Z">
        <w:r w:rsidR="0016630C">
          <w:rPr>
            <w:rFonts w:ascii="Courier New" w:eastAsia="Times New Roman" w:hAnsi="Courier New" w:cs="Courier New"/>
            <w:color w:val="000000"/>
            <w:sz w:val="20"/>
            <w:szCs w:val="20"/>
          </w:rPr>
          <w:t>To date</w:t>
        </w:r>
      </w:ins>
      <w:r w:rsidRPr="0041604F">
        <w:rPr>
          <w:rFonts w:ascii="Courier New" w:eastAsia="Times New Roman" w:hAnsi="Courier New" w:cs="Courier New"/>
          <w:color w:val="000000"/>
          <w:sz w:val="20"/>
          <w:szCs w:val="20"/>
        </w:rPr>
        <w:t xml:space="preserve">, </w:t>
      </w:r>
      <w:commentRangeStart w:id="859"/>
      <w:r w:rsidRPr="0041604F">
        <w:rPr>
          <w:rFonts w:ascii="Courier New" w:eastAsia="Times New Roman" w:hAnsi="Courier New" w:cs="Courier New"/>
          <w:color w:val="000000"/>
          <w:sz w:val="20"/>
          <w:szCs w:val="20"/>
        </w:rPr>
        <w:t xml:space="preserve">scholars </w:t>
      </w:r>
      <w:del w:id="860" w:author="Author" w:date="2021-02-08T21:21:00Z">
        <w:r w:rsidRPr="0041604F" w:rsidDel="005D6A5E">
          <w:rPr>
            <w:rFonts w:ascii="Courier New" w:eastAsia="Times New Roman" w:hAnsi="Courier New" w:cs="Courier New"/>
            <w:color w:val="000000"/>
            <w:sz w:val="20"/>
            <w:szCs w:val="20"/>
          </w:rPr>
          <w:delText>continue to</w:delText>
        </w:r>
      </w:del>
      <w:ins w:id="861" w:author="Author" w:date="2021-02-08T21:21:00Z">
        <w:r w:rsidR="005D6A5E">
          <w:rPr>
            <w:rFonts w:ascii="Courier New" w:eastAsia="Times New Roman" w:hAnsi="Courier New" w:cs="Courier New"/>
            <w:color w:val="000000"/>
            <w:sz w:val="20"/>
            <w:szCs w:val="20"/>
          </w:rPr>
          <w:t>have been</w:t>
        </w:r>
      </w:ins>
      <w:r w:rsidRPr="0041604F">
        <w:rPr>
          <w:rFonts w:ascii="Courier New" w:eastAsia="Times New Roman" w:hAnsi="Courier New" w:cs="Courier New"/>
          <w:color w:val="000000"/>
          <w:sz w:val="20"/>
          <w:szCs w:val="20"/>
        </w:rPr>
        <w:t xml:space="preserve"> correct</w:t>
      </w:r>
      <w:ins w:id="862" w:author="Author" w:date="2021-02-08T21:21:00Z">
        <w:r w:rsidR="005D6A5E">
          <w:rPr>
            <w:rFonts w:ascii="Courier New" w:eastAsia="Times New Roman" w:hAnsi="Courier New" w:cs="Courier New"/>
            <w:color w:val="000000"/>
            <w:sz w:val="20"/>
            <w:szCs w:val="20"/>
          </w:rPr>
          <w:t>ing</w:t>
        </w:r>
      </w:ins>
      <w:r w:rsidRPr="0041604F">
        <w:rPr>
          <w:rFonts w:ascii="Courier New" w:eastAsia="Times New Roman" w:hAnsi="Courier New" w:cs="Courier New"/>
          <w:color w:val="000000"/>
          <w:sz w:val="20"/>
          <w:szCs w:val="20"/>
        </w:rPr>
        <w:t xml:space="preserve"> our historical bias towards the </w:t>
      </w:r>
      <w:del w:id="863" w:author="Author" w:date="2021-02-08T23:56:00Z">
        <w:r w:rsidRPr="0041604F" w:rsidDel="002262A7">
          <w:rPr>
            <w:rFonts w:ascii="Courier New" w:eastAsia="Times New Roman" w:hAnsi="Courier New" w:cs="Courier New"/>
            <w:color w:val="000000"/>
            <w:sz w:val="20"/>
            <w:szCs w:val="20"/>
          </w:rPr>
          <w:delText>west</w:delText>
        </w:r>
      </w:del>
      <w:ins w:id="864" w:author="Author" w:date="2021-02-08T23:56:00Z">
        <w:r w:rsidR="002262A7">
          <w:rPr>
            <w:rFonts w:ascii="Courier New" w:eastAsia="Times New Roman" w:hAnsi="Courier New" w:cs="Courier New"/>
            <w:color w:val="000000"/>
            <w:sz w:val="20"/>
            <w:szCs w:val="20"/>
          </w:rPr>
          <w:t>W</w:t>
        </w:r>
        <w:r w:rsidR="002262A7" w:rsidRPr="0041604F">
          <w:rPr>
            <w:rFonts w:ascii="Courier New" w:eastAsia="Times New Roman" w:hAnsi="Courier New" w:cs="Courier New"/>
            <w:color w:val="000000"/>
            <w:sz w:val="20"/>
            <w:szCs w:val="20"/>
          </w:rPr>
          <w:t>est</w:t>
        </w:r>
      </w:ins>
      <w:commentRangeEnd w:id="859"/>
      <w:ins w:id="865" w:author="Author" w:date="2021-02-11T13:19:00Z">
        <w:r w:rsidR="0016630C">
          <w:rPr>
            <w:rStyle w:val="CommentReference"/>
          </w:rPr>
          <w:commentReference w:id="859"/>
        </w:r>
      </w:ins>
      <w:r w:rsidRPr="0041604F">
        <w:rPr>
          <w:rFonts w:ascii="Courier New" w:eastAsia="Times New Roman" w:hAnsi="Courier New" w:cs="Courier New"/>
          <w:color w:val="000000"/>
          <w:sz w:val="20"/>
          <w:szCs w:val="20"/>
        </w:rPr>
        <w:t>. Studies have determined that different cultural backgrounds lead to different expectations, which influence</w:t>
      </w:r>
      <w:del w:id="866" w:author="Author" w:date="2021-02-08T21:21:00Z">
        <w:r w:rsidRPr="0041604F" w:rsidDel="00EA3661">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tourists' satisfaction. </w:t>
      </w:r>
      <w:del w:id="867" w:author="Author" w:date="2021-02-08T21:21:00Z">
        <w:r w:rsidRPr="0041604F" w:rsidDel="00EA3661">
          <w:rPr>
            <w:rFonts w:ascii="Courier New" w:eastAsia="Times New Roman" w:hAnsi="Courier New" w:cs="Courier New"/>
            <w:color w:val="000000"/>
            <w:sz w:val="20"/>
            <w:szCs w:val="20"/>
          </w:rPr>
          <w:delText>Meaning</w:delText>
        </w:r>
      </w:del>
      <w:ins w:id="868" w:author="Author" w:date="2021-02-08T21:21:00Z">
        <w:r w:rsidR="00EA3661">
          <w:rPr>
            <w:rFonts w:ascii="Courier New" w:eastAsia="Times New Roman" w:hAnsi="Courier New" w:cs="Courier New"/>
            <w:color w:val="000000"/>
            <w:sz w:val="20"/>
            <w:szCs w:val="20"/>
          </w:rPr>
          <w:t>In other words</w:t>
        </w:r>
      </w:ins>
      <w:r w:rsidRPr="0041604F">
        <w:rPr>
          <w:rFonts w:ascii="Courier New" w:eastAsia="Times New Roman" w:hAnsi="Courier New" w:cs="Courier New"/>
          <w:color w:val="000000"/>
          <w:sz w:val="20"/>
          <w:szCs w:val="20"/>
        </w:rPr>
        <w:t xml:space="preserve">, tourists of a particular culture </w:t>
      </w:r>
      <w:del w:id="869" w:author="Author" w:date="2021-02-08T21:22:00Z">
        <w:r w:rsidRPr="0041604F" w:rsidDel="00EA3661">
          <w:rPr>
            <w:rFonts w:ascii="Courier New" w:eastAsia="Times New Roman" w:hAnsi="Courier New" w:cs="Courier New"/>
            <w:color w:val="000000"/>
            <w:sz w:val="20"/>
            <w:szCs w:val="20"/>
          </w:rPr>
          <w:delText xml:space="preserve">will </w:delText>
        </w:r>
      </w:del>
      <w:r w:rsidRPr="0041604F">
        <w:rPr>
          <w:rFonts w:ascii="Courier New" w:eastAsia="Times New Roman" w:hAnsi="Courier New" w:cs="Courier New"/>
          <w:color w:val="000000"/>
          <w:sz w:val="20"/>
          <w:szCs w:val="20"/>
        </w:rPr>
        <w:t>have different leading satisfaction factors across different destinations. However, Japan presents a particular environment</w:t>
      </w:r>
      <w:del w:id="870" w:author="Author" w:date="2021-02-08T22:01:00Z">
        <w:r w:rsidRPr="0041604F" w:rsidDel="00997D81">
          <w:rPr>
            <w:rFonts w:ascii="Courier New" w:eastAsia="Times New Roman" w:hAnsi="Courier New" w:cs="Courier New"/>
            <w:color w:val="000000"/>
            <w:sz w:val="20"/>
            <w:szCs w:val="20"/>
          </w:rPr>
          <w:delText>.</w:delText>
        </w:r>
      </w:del>
      <w:ins w:id="871" w:author="Author" w:date="2021-02-08T22:01:00Z">
        <w:r w:rsidR="00997D81">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872" w:author="Author" w:date="2021-02-08T22:01:00Z">
        <w:r w:rsidRPr="0041604F" w:rsidDel="00997D81">
          <w:rPr>
            <w:rFonts w:ascii="Courier New" w:eastAsia="Times New Roman" w:hAnsi="Courier New" w:cs="Courier New"/>
            <w:color w:val="000000"/>
            <w:sz w:val="20"/>
            <w:szCs w:val="20"/>
          </w:rPr>
          <w:delText xml:space="preserve">The </w:delText>
        </w:r>
      </w:del>
      <w:ins w:id="873" w:author="Author" w:date="2021-02-08T22:01:00Z">
        <w:r w:rsidR="00997D81">
          <w:rPr>
            <w:rFonts w:ascii="Courier New" w:eastAsia="Times New Roman" w:hAnsi="Courier New" w:cs="Courier New"/>
            <w:color w:val="000000"/>
            <w:sz w:val="20"/>
            <w:szCs w:val="20"/>
          </w:rPr>
          <w:t>t</w:t>
        </w:r>
        <w:r w:rsidR="00997D81" w:rsidRPr="0041604F">
          <w:rPr>
            <w:rFonts w:ascii="Courier New" w:eastAsia="Times New Roman" w:hAnsi="Courier New" w:cs="Courier New"/>
            <w:color w:val="000000"/>
            <w:sz w:val="20"/>
            <w:szCs w:val="20"/>
          </w:rPr>
          <w:t xml:space="preserve">he </w:t>
        </w:r>
      </w:ins>
      <w:r w:rsidRPr="0041604F">
        <w:rPr>
          <w:rFonts w:ascii="Courier New" w:eastAsia="Times New Roman" w:hAnsi="Courier New" w:cs="Courier New"/>
          <w:color w:val="000000"/>
          <w:sz w:val="20"/>
          <w:szCs w:val="20"/>
        </w:rPr>
        <w:t xml:space="preserve">spirit of hospitality and service,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omotenashi</w:t>
      </w:r>
      <w:r w:rsidRPr="0041604F">
        <w:rPr>
          <w:rFonts w:ascii="Courier New" w:eastAsia="Times New Roman" w:hAnsi="Courier New" w:cs="Courier New"/>
          <w:color w:val="000000"/>
          <w:sz w:val="20"/>
          <w:szCs w:val="20"/>
        </w:rPr>
        <w:t xml:space="preserve">}, excels and is considered </w:t>
      </w:r>
      <w:ins w:id="874" w:author="Author" w:date="2021-02-08T21:23:00Z">
        <w:r w:rsidR="00EA3661">
          <w:rPr>
            <w:rFonts w:ascii="Courier New" w:eastAsia="Times New Roman" w:hAnsi="Courier New" w:cs="Courier New"/>
            <w:color w:val="000000"/>
            <w:sz w:val="20"/>
            <w:szCs w:val="20"/>
          </w:rPr>
          <w:t xml:space="preserve">to be of </w:t>
        </w:r>
      </w:ins>
      <w:r w:rsidRPr="0041604F">
        <w:rPr>
          <w:rFonts w:ascii="Courier New" w:eastAsia="Times New Roman" w:hAnsi="Courier New" w:cs="Courier New"/>
          <w:color w:val="000000"/>
          <w:sz w:val="20"/>
          <w:szCs w:val="20"/>
        </w:rPr>
        <w:t xml:space="preserve">the highest standard across the world. </w:t>
      </w:r>
      <w:ins w:id="875" w:author="Author" w:date="2021-02-11T13:21:00Z">
        <w:r w:rsidR="0016630C">
          <w:rPr>
            <w:rFonts w:ascii="Courier New" w:eastAsia="Times New Roman" w:hAnsi="Courier New" w:cs="Courier New"/>
            <w:color w:val="000000"/>
            <w:sz w:val="20"/>
            <w:szCs w:val="20"/>
          </w:rPr>
          <w:t>Our study explores whether</w:t>
        </w:r>
      </w:ins>
      <w:del w:id="876" w:author="Author" w:date="2021-02-11T13:21:00Z">
        <w:r w:rsidRPr="0041604F" w:rsidDel="0016630C">
          <w:rPr>
            <w:rFonts w:ascii="Courier New" w:eastAsia="Times New Roman" w:hAnsi="Courier New" w:cs="Courier New"/>
            <w:color w:val="000000"/>
            <w:sz w:val="20"/>
            <w:szCs w:val="20"/>
          </w:rPr>
          <w:delText>Can</w:delText>
        </w:r>
      </w:del>
      <w:r w:rsidRPr="0041604F">
        <w:rPr>
          <w:rFonts w:ascii="Courier New" w:eastAsia="Times New Roman" w:hAnsi="Courier New" w:cs="Courier New"/>
          <w:color w:val="000000"/>
          <w:sz w:val="20"/>
          <w:szCs w:val="20"/>
        </w:rPr>
        <w:t xml:space="preserve"> such an environment </w:t>
      </w:r>
      <w:ins w:id="877" w:author="Author" w:date="2021-02-11T13:21:00Z">
        <w:r w:rsidR="0016630C">
          <w:rPr>
            <w:rFonts w:ascii="Courier New" w:eastAsia="Times New Roman" w:hAnsi="Courier New" w:cs="Courier New"/>
            <w:color w:val="000000"/>
            <w:sz w:val="20"/>
            <w:szCs w:val="20"/>
          </w:rPr>
          <w:t xml:space="preserve">can </w:t>
        </w:r>
      </w:ins>
      <w:r w:rsidRPr="0041604F">
        <w:rPr>
          <w:rFonts w:ascii="Courier New" w:eastAsia="Times New Roman" w:hAnsi="Courier New" w:cs="Courier New"/>
          <w:color w:val="000000"/>
          <w:sz w:val="20"/>
          <w:szCs w:val="20"/>
        </w:rPr>
        <w:t>affect different cultures equally</w:t>
      </w:r>
      <w:del w:id="878" w:author="Author" w:date="2021-02-11T13:21:00Z">
        <w:r w:rsidRPr="0041604F" w:rsidDel="0016630C">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ins w:id="879" w:author="Author" w:date="2021-02-11T13:21:00Z">
        <w:r w:rsidR="0016630C">
          <w:rPr>
            <w:rFonts w:ascii="Courier New" w:eastAsia="Times New Roman" w:hAnsi="Courier New" w:cs="Courier New"/>
            <w:color w:val="000000"/>
            <w:sz w:val="20"/>
            <w:szCs w:val="20"/>
          </w:rPr>
          <w:t>Or whether</w:t>
        </w:r>
      </w:ins>
      <w:del w:id="880" w:author="Author" w:date="2021-02-11T13:21:00Z">
        <w:r w:rsidRPr="0041604F" w:rsidDel="0016630C">
          <w:rPr>
            <w:rFonts w:ascii="Courier New" w:eastAsia="Times New Roman" w:hAnsi="Courier New" w:cs="Courier New"/>
            <w:color w:val="000000"/>
            <w:sz w:val="20"/>
            <w:szCs w:val="20"/>
          </w:rPr>
          <w:delText>Or is</w:delText>
        </w:r>
      </w:del>
      <w:r w:rsidRPr="0041604F">
        <w:rPr>
          <w:rFonts w:ascii="Courier New" w:eastAsia="Times New Roman" w:hAnsi="Courier New" w:cs="Courier New"/>
          <w:color w:val="000000"/>
          <w:sz w:val="20"/>
          <w:szCs w:val="20"/>
        </w:rPr>
        <w:t xml:space="preserve"> it </w:t>
      </w:r>
      <w:ins w:id="881" w:author="Author" w:date="2021-02-11T13:21:00Z">
        <w:r w:rsidR="0016630C">
          <w:rPr>
            <w:rFonts w:ascii="Courier New" w:eastAsia="Times New Roman" w:hAnsi="Courier New" w:cs="Courier New"/>
            <w:color w:val="000000"/>
            <w:sz w:val="20"/>
            <w:szCs w:val="20"/>
          </w:rPr>
          <w:t>is</w:t>
        </w:r>
      </w:ins>
      <w:del w:id="882" w:author="Author" w:date="2021-02-11T13:21:00Z">
        <w:r w:rsidRPr="0041604F" w:rsidDel="0016630C">
          <w:rPr>
            <w:rFonts w:ascii="Courier New" w:eastAsia="Times New Roman" w:hAnsi="Courier New" w:cs="Courier New"/>
            <w:color w:val="000000"/>
            <w:sz w:val="20"/>
            <w:szCs w:val="20"/>
          </w:rPr>
          <w:delText>only</w:delText>
        </w:r>
      </w:del>
      <w:r w:rsidRPr="0041604F">
        <w:rPr>
          <w:rFonts w:ascii="Courier New" w:eastAsia="Times New Roman" w:hAnsi="Courier New" w:cs="Courier New"/>
          <w:color w:val="000000"/>
          <w:sz w:val="20"/>
          <w:szCs w:val="20"/>
        </w:rPr>
        <w:t xml:space="preserve"> attractive </w:t>
      </w:r>
      <w:ins w:id="883" w:author="Author" w:date="2021-02-11T13:21:00Z">
        <w:r w:rsidR="0016630C">
          <w:rPr>
            <w:rFonts w:ascii="Courier New" w:eastAsia="Times New Roman" w:hAnsi="Courier New" w:cs="Courier New"/>
            <w:color w:val="000000"/>
            <w:sz w:val="20"/>
            <w:szCs w:val="20"/>
          </w:rPr>
          <w:t xml:space="preserve">only </w:t>
        </w:r>
      </w:ins>
      <w:r w:rsidRPr="0041604F">
        <w:rPr>
          <w:rFonts w:ascii="Courier New" w:eastAsia="Times New Roman" w:hAnsi="Courier New" w:cs="Courier New"/>
          <w:color w:val="000000"/>
          <w:sz w:val="20"/>
          <w:szCs w:val="20"/>
        </w:rPr>
        <w:t>to certain cultures</w:t>
      </w:r>
      <w:ins w:id="884" w:author="Author" w:date="2021-02-11T13:21:00Z">
        <w:r w:rsidR="0016630C">
          <w:rPr>
            <w:rFonts w:ascii="Courier New" w:eastAsia="Times New Roman" w:hAnsi="Courier New" w:cs="Courier New"/>
            <w:color w:val="000000"/>
            <w:sz w:val="20"/>
            <w:szCs w:val="20"/>
          </w:rPr>
          <w:t>.</w:t>
        </w:r>
      </w:ins>
      <w:del w:id="885" w:author="Author" w:date="2021-02-11T13:21:00Z">
        <w:r w:rsidRPr="0041604F" w:rsidDel="0016630C">
          <w:rPr>
            <w:rFonts w:ascii="Courier New" w:eastAsia="Times New Roman" w:hAnsi="Courier New" w:cs="Courier New"/>
            <w:color w:val="000000"/>
            <w:sz w:val="20"/>
            <w:szCs w:val="20"/>
          </w:rPr>
          <w:delText xml:space="preserve">? Our study </w:delText>
        </w:r>
      </w:del>
      <w:del w:id="886" w:author="Author" w:date="2021-02-08T22:02:00Z">
        <w:r w:rsidRPr="0041604F" w:rsidDel="00997D81">
          <w:rPr>
            <w:rFonts w:ascii="Courier New" w:eastAsia="Times New Roman" w:hAnsi="Courier New" w:cs="Courier New"/>
            <w:color w:val="000000"/>
            <w:sz w:val="20"/>
            <w:szCs w:val="20"/>
          </w:rPr>
          <w:delText xml:space="preserve">brings </w:delText>
        </w:r>
      </w:del>
      <w:del w:id="887" w:author="Author" w:date="2021-02-11T13:21:00Z">
        <w:r w:rsidRPr="0041604F" w:rsidDel="0016630C">
          <w:rPr>
            <w:rFonts w:ascii="Courier New" w:eastAsia="Times New Roman" w:hAnsi="Courier New" w:cs="Courier New"/>
            <w:color w:val="000000"/>
            <w:sz w:val="20"/>
            <w:szCs w:val="20"/>
          </w:rPr>
          <w:delText xml:space="preserve">light </w:delText>
        </w:r>
      </w:del>
      <w:del w:id="888" w:author="Author" w:date="2021-02-08T22:02:00Z">
        <w:r w:rsidRPr="0041604F" w:rsidDel="00997D81">
          <w:rPr>
            <w:rFonts w:ascii="Courier New" w:eastAsia="Times New Roman" w:hAnsi="Courier New" w:cs="Courier New"/>
            <w:color w:val="000000"/>
            <w:sz w:val="20"/>
            <w:szCs w:val="20"/>
          </w:rPr>
          <w:delText xml:space="preserve">to </w:delText>
        </w:r>
      </w:del>
      <w:del w:id="889" w:author="Author" w:date="2021-02-11T13:21:00Z">
        <w:r w:rsidRPr="0041604F" w:rsidDel="0016630C">
          <w:rPr>
            <w:rFonts w:ascii="Courier New" w:eastAsia="Times New Roman" w:hAnsi="Courier New" w:cs="Courier New"/>
            <w:color w:val="000000"/>
            <w:sz w:val="20"/>
            <w:szCs w:val="20"/>
          </w:rPr>
          <w:delText>these questions.</w:delText>
        </w:r>
      </w:del>
    </w:p>
    <w:p w14:paraId="2A14C2A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BC818" w14:textId="356ADEF8"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commentRangeStart w:id="890"/>
      <w:r w:rsidRPr="0041604F">
        <w:rPr>
          <w:rFonts w:ascii="Courier New" w:eastAsia="Times New Roman" w:hAnsi="Courier New" w:cs="Courier New"/>
          <w:color w:val="000000"/>
          <w:sz w:val="20"/>
          <w:szCs w:val="20"/>
        </w:rPr>
        <w:t xml:space="preserve">Our results indicate that </w:t>
      </w:r>
      <w:del w:id="891" w:author="Author" w:date="2021-02-08T23:51:00Z">
        <w:r w:rsidRPr="0041604F" w:rsidDel="00CA04DC">
          <w:rPr>
            <w:rFonts w:ascii="Courier New" w:eastAsia="Times New Roman" w:hAnsi="Courier New" w:cs="Courier New"/>
            <w:color w:val="000000"/>
            <w:sz w:val="20"/>
            <w:szCs w:val="20"/>
          </w:rPr>
          <w:delText xml:space="preserve">out of the two, </w:delText>
        </w:r>
      </w:del>
      <w:r w:rsidRPr="0041604F">
        <w:rPr>
          <w:rFonts w:ascii="Courier New" w:eastAsia="Times New Roman" w:hAnsi="Courier New" w:cs="Courier New"/>
          <w:color w:val="000000"/>
          <w:sz w:val="20"/>
          <w:szCs w:val="20"/>
        </w:rPr>
        <w:t xml:space="preserve">Western tourists are </w:t>
      </w:r>
      <w:del w:id="892" w:author="Author" w:date="2021-02-08T23:52:00Z">
        <w:r w:rsidRPr="0041604F" w:rsidDel="00CA04DC">
          <w:rPr>
            <w:rFonts w:ascii="Courier New" w:eastAsia="Times New Roman" w:hAnsi="Courier New" w:cs="Courier New"/>
            <w:color w:val="000000"/>
            <w:sz w:val="20"/>
            <w:szCs w:val="20"/>
          </w:rPr>
          <w:delText>the most</w:delText>
        </w:r>
      </w:del>
      <w:ins w:id="893" w:author="Author" w:date="2021-02-08T23:52:00Z">
        <w:r w:rsidR="00CA04DC">
          <w:rPr>
            <w:rFonts w:ascii="Courier New" w:eastAsia="Times New Roman" w:hAnsi="Courier New" w:cs="Courier New"/>
            <w:color w:val="000000"/>
            <w:sz w:val="20"/>
            <w:szCs w:val="20"/>
          </w:rPr>
          <w:t>more</w:t>
        </w:r>
      </w:ins>
      <w:r w:rsidRPr="0041604F">
        <w:rPr>
          <w:rFonts w:ascii="Courier New" w:eastAsia="Times New Roman" w:hAnsi="Courier New" w:cs="Courier New"/>
          <w:color w:val="000000"/>
          <w:sz w:val="20"/>
          <w:szCs w:val="20"/>
        </w:rPr>
        <w:t xml:space="preserve"> satisfied with soft attributes, such as friendly and helpful staff in Japan</w:t>
      </w:r>
      <w:ins w:id="894" w:author="Author" w:date="2021-02-08T23:52:00Z">
        <w:r w:rsidR="00CA04DC">
          <w:rPr>
            <w:rFonts w:ascii="Courier New" w:eastAsia="Times New Roman" w:hAnsi="Courier New" w:cs="Courier New"/>
            <w:color w:val="000000"/>
            <w:sz w:val="20"/>
            <w:szCs w:val="20"/>
          </w:rPr>
          <w:t>, than Chinese tourists</w:t>
        </w:r>
      </w:ins>
      <w:r w:rsidRPr="0041604F">
        <w:rPr>
          <w:rFonts w:ascii="Courier New" w:eastAsia="Times New Roman" w:hAnsi="Courier New" w:cs="Courier New"/>
          <w:color w:val="000000"/>
          <w:sz w:val="20"/>
          <w:szCs w:val="20"/>
        </w:rPr>
        <w:t xml:space="preserve">. </w:t>
      </w:r>
      <w:commentRangeEnd w:id="890"/>
      <w:r w:rsidR="00F85E62">
        <w:rPr>
          <w:rStyle w:val="CommentReference"/>
        </w:rPr>
        <w:commentReference w:id="890"/>
      </w:r>
      <w:r w:rsidRPr="0041604F">
        <w:rPr>
          <w:rFonts w:ascii="Courier New" w:eastAsia="Times New Roman" w:hAnsi="Courier New" w:cs="Courier New"/>
          <w:color w:val="000000"/>
          <w:sz w:val="20"/>
          <w:szCs w:val="20"/>
        </w:rPr>
        <w:t xml:space="preserve">As explained earlier in this paper, Japan is </w:t>
      </w:r>
      <w:ins w:id="895" w:author="Author" w:date="2021-02-11T13:22:00Z">
        <w:r w:rsidR="0016630C">
          <w:rPr>
            <w:rFonts w:ascii="Courier New" w:eastAsia="Times New Roman" w:hAnsi="Courier New" w:cs="Courier New"/>
            <w:color w:val="000000"/>
            <w:sz w:val="20"/>
            <w:szCs w:val="20"/>
          </w:rPr>
          <w:t>well known</w:t>
        </w:r>
      </w:ins>
      <w:del w:id="896" w:author="Author" w:date="2021-02-11T13:22:00Z">
        <w:r w:rsidRPr="0041604F" w:rsidDel="0016630C">
          <w:rPr>
            <w:rFonts w:ascii="Courier New" w:eastAsia="Times New Roman" w:hAnsi="Courier New" w:cs="Courier New"/>
            <w:color w:val="000000"/>
            <w:sz w:val="20"/>
            <w:szCs w:val="20"/>
          </w:rPr>
          <w:delText>famous</w:delText>
        </w:r>
      </w:del>
      <w:r w:rsidRPr="0041604F">
        <w:rPr>
          <w:rFonts w:ascii="Courier New" w:eastAsia="Times New Roman" w:hAnsi="Courier New" w:cs="Courier New"/>
          <w:color w:val="000000"/>
          <w:sz w:val="20"/>
          <w:szCs w:val="20"/>
        </w:rPr>
        <w:t xml:space="preserve"> for its customer service</w:t>
      </w:r>
      <w:del w:id="897" w:author="Author" w:date="2021-02-11T13:22:00Z">
        <w:r w:rsidRPr="0041604F" w:rsidDel="0016630C">
          <w:rPr>
            <w:rFonts w:ascii="Courier New" w:eastAsia="Times New Roman" w:hAnsi="Courier New" w:cs="Courier New"/>
            <w:color w:val="000000"/>
            <w:sz w:val="20"/>
            <w:szCs w:val="20"/>
          </w:rPr>
          <w:delText xml:space="preserve"> all over the world</w:delText>
        </w:r>
      </w:del>
      <w:r w:rsidRPr="0041604F">
        <w:rPr>
          <w:rFonts w:ascii="Courier New" w:eastAsia="Times New Roman" w:hAnsi="Courier New" w:cs="Courier New"/>
          <w:color w:val="000000"/>
          <w:sz w:val="20"/>
          <w:szCs w:val="20"/>
        </w:rPr>
        <w:t>. Respectful language and bowing are not exclusive to high</w:t>
      </w:r>
      <w:ins w:id="898" w:author="Author" w:date="2021-02-07T04:44:00Z">
        <w:r w:rsidR="00C50218">
          <w:rPr>
            <w:rFonts w:ascii="Courier New" w:eastAsia="Times New Roman" w:hAnsi="Courier New" w:cs="Courier New"/>
            <w:color w:val="000000"/>
            <w:sz w:val="20"/>
            <w:szCs w:val="20"/>
          </w:rPr>
          <w:t>-</w:t>
        </w:r>
      </w:ins>
      <w:del w:id="899" w:author="Author" w:date="2021-02-07T04:44:00Z">
        <w:r w:rsidRPr="0041604F" w:rsidDel="00C50218">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priced hotels or businesses</w:t>
      </w:r>
      <w:del w:id="900" w:author="Author" w:date="2021-02-08T23:53:00Z">
        <w:r w:rsidRPr="0041604F" w:rsidDel="002262A7">
          <w:rPr>
            <w:rFonts w:ascii="Courier New" w:eastAsia="Times New Roman" w:hAnsi="Courier New" w:cs="Courier New"/>
            <w:color w:val="000000"/>
            <w:sz w:val="20"/>
            <w:szCs w:val="20"/>
          </w:rPr>
          <w:delText>.</w:delText>
        </w:r>
      </w:del>
      <w:ins w:id="901" w:author="Author" w:date="2021-02-08T23:53:00Z">
        <w:r w:rsidR="002262A7">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902" w:author="Author" w:date="2021-02-08T23:53:00Z">
        <w:r w:rsidRPr="0041604F" w:rsidDel="002262A7">
          <w:rPr>
            <w:rFonts w:ascii="Courier New" w:eastAsia="Times New Roman" w:hAnsi="Courier New" w:cs="Courier New"/>
            <w:color w:val="000000"/>
            <w:sz w:val="20"/>
            <w:szCs w:val="20"/>
          </w:rPr>
          <w:delText xml:space="preserve">These </w:delText>
        </w:r>
      </w:del>
      <w:ins w:id="903" w:author="Author" w:date="2021-02-08T23:53:00Z">
        <w:r w:rsidR="002262A7">
          <w:rPr>
            <w:rFonts w:ascii="Courier New" w:eastAsia="Times New Roman" w:hAnsi="Courier New" w:cs="Courier New"/>
            <w:color w:val="000000"/>
            <w:sz w:val="20"/>
            <w:szCs w:val="20"/>
          </w:rPr>
          <w:t>t</w:t>
        </w:r>
        <w:r w:rsidR="002262A7" w:rsidRPr="0041604F">
          <w:rPr>
            <w:rFonts w:ascii="Courier New" w:eastAsia="Times New Roman" w:hAnsi="Courier New" w:cs="Courier New"/>
            <w:color w:val="000000"/>
            <w:sz w:val="20"/>
            <w:szCs w:val="20"/>
          </w:rPr>
          <w:t xml:space="preserve">hese </w:t>
        </w:r>
      </w:ins>
      <w:del w:id="904" w:author="Author" w:date="2021-02-08T23:54:00Z">
        <w:r w:rsidRPr="0041604F" w:rsidDel="002262A7">
          <w:rPr>
            <w:rFonts w:ascii="Courier New" w:eastAsia="Times New Roman" w:hAnsi="Courier New" w:cs="Courier New"/>
            <w:color w:val="000000"/>
            <w:sz w:val="20"/>
            <w:szCs w:val="20"/>
          </w:rPr>
          <w:delText>can even be found</w:delText>
        </w:r>
      </w:del>
      <w:ins w:id="905" w:author="Author" w:date="2021-02-08T23:54:00Z">
        <w:r w:rsidR="002262A7">
          <w:rPr>
            <w:rFonts w:ascii="Courier New" w:eastAsia="Times New Roman" w:hAnsi="Courier New" w:cs="Courier New"/>
            <w:color w:val="000000"/>
            <w:sz w:val="20"/>
            <w:szCs w:val="20"/>
          </w:rPr>
          <w:t>are met</w:t>
        </w:r>
      </w:ins>
      <w:r w:rsidRPr="0041604F">
        <w:rPr>
          <w:rFonts w:ascii="Courier New" w:eastAsia="Times New Roman" w:hAnsi="Courier New" w:cs="Courier New"/>
          <w:color w:val="000000"/>
          <w:sz w:val="20"/>
          <w:szCs w:val="20"/>
        </w:rPr>
        <w:t xml:space="preserve"> in convenience stores</w:t>
      </w:r>
      <w:ins w:id="906" w:author="Author" w:date="2021-02-08T23:54:00Z">
        <w:r w:rsidR="002262A7">
          <w:rPr>
            <w:rFonts w:ascii="Courier New" w:eastAsia="Times New Roman" w:hAnsi="Courier New" w:cs="Courier New"/>
            <w:color w:val="000000"/>
            <w:sz w:val="20"/>
            <w:szCs w:val="20"/>
          </w:rPr>
          <w:t xml:space="preserve"> as well</w:t>
        </w:r>
      </w:ins>
      <w:r w:rsidRPr="0041604F">
        <w:rPr>
          <w:rFonts w:ascii="Courier New" w:eastAsia="Times New Roman" w:hAnsi="Courier New" w:cs="Courier New"/>
          <w:color w:val="000000"/>
          <w:sz w:val="20"/>
          <w:szCs w:val="20"/>
        </w:rPr>
        <w:t>. The level of hospitality</w:t>
      </w:r>
      <w:ins w:id="907" w:author="Author" w:date="2021-02-08T23:55:00Z">
        <w:r w:rsidR="002262A7">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908" w:author="Author" w:date="2021-02-08T23:55:00Z">
        <w:r w:rsidRPr="0041604F" w:rsidDel="002262A7">
          <w:rPr>
            <w:rFonts w:ascii="Courier New" w:eastAsia="Times New Roman" w:hAnsi="Courier New" w:cs="Courier New"/>
            <w:color w:val="000000"/>
            <w:sz w:val="20"/>
            <w:szCs w:val="20"/>
          </w:rPr>
          <w:delText xml:space="preserve">in </w:delText>
        </w:r>
      </w:del>
      <w:r w:rsidRPr="0041604F">
        <w:rPr>
          <w:rFonts w:ascii="Courier New" w:eastAsia="Times New Roman" w:hAnsi="Courier New" w:cs="Courier New"/>
          <w:color w:val="000000"/>
          <w:sz w:val="20"/>
          <w:szCs w:val="20"/>
        </w:rPr>
        <w:t xml:space="preserve">even </w:t>
      </w:r>
      <w:ins w:id="909" w:author="Author" w:date="2021-02-08T23:55:00Z">
        <w:r w:rsidR="002262A7" w:rsidRPr="0041604F">
          <w:rPr>
            <w:rFonts w:ascii="Courier New" w:eastAsia="Times New Roman" w:hAnsi="Courier New" w:cs="Courier New"/>
            <w:color w:val="000000"/>
            <w:sz w:val="20"/>
            <w:szCs w:val="20"/>
          </w:rPr>
          <w:t xml:space="preserve">in </w:t>
        </w:r>
      </w:ins>
      <w:r w:rsidRPr="0041604F">
        <w:rPr>
          <w:rFonts w:ascii="Courier New" w:eastAsia="Times New Roman" w:hAnsi="Courier New" w:cs="Courier New"/>
          <w:color w:val="000000"/>
          <w:sz w:val="20"/>
          <w:szCs w:val="20"/>
        </w:rPr>
        <w:t xml:space="preserve">the cheapest </w:t>
      </w:r>
      <w:del w:id="910" w:author="Author" w:date="2021-02-08T23:54:00Z">
        <w:r w:rsidRPr="0041604F" w:rsidDel="002262A7">
          <w:rPr>
            <w:rFonts w:ascii="Courier New" w:eastAsia="Times New Roman" w:hAnsi="Courier New" w:cs="Courier New"/>
            <w:color w:val="000000"/>
            <w:sz w:val="20"/>
            <w:szCs w:val="20"/>
          </w:rPr>
          <w:delText xml:space="preserve">of </w:delText>
        </w:r>
      </w:del>
      <w:r w:rsidRPr="0041604F">
        <w:rPr>
          <w:rFonts w:ascii="Courier New" w:eastAsia="Times New Roman" w:hAnsi="Courier New" w:cs="Courier New"/>
          <w:color w:val="000000"/>
          <w:sz w:val="20"/>
          <w:szCs w:val="20"/>
        </w:rPr>
        <w:t>convenience store</w:t>
      </w:r>
      <w:del w:id="911" w:author="Author" w:date="2021-02-08T23:54:00Z">
        <w:r w:rsidRPr="0041604F" w:rsidDel="002262A7">
          <w:rPr>
            <w:rFonts w:ascii="Courier New" w:eastAsia="Times New Roman" w:hAnsi="Courier New" w:cs="Courier New"/>
            <w:color w:val="000000"/>
            <w:sz w:val="20"/>
            <w:szCs w:val="20"/>
          </w:rPr>
          <w:delText>s</w:delText>
        </w:r>
      </w:del>
      <w:ins w:id="912" w:author="Author" w:date="2021-02-08T23:55:00Z">
        <w:r w:rsidR="002262A7">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is starkly different from Western</w:t>
      </w:r>
      <w:ins w:id="913" w:author="Author" w:date="2021-02-11T13:22:00Z">
        <w:r w:rsidR="0016630C">
          <w:rPr>
            <w:rFonts w:ascii="Courier New" w:eastAsia="Times New Roman" w:hAnsi="Courier New" w:cs="Courier New"/>
            <w:color w:val="000000"/>
            <w:sz w:val="20"/>
            <w:szCs w:val="20"/>
          </w:rPr>
          <w:t xml:space="preserve"> culture</w:t>
        </w:r>
      </w:ins>
      <w:del w:id="914" w:author="Author" w:date="2021-02-11T13:22:00Z">
        <w:r w:rsidRPr="0041604F" w:rsidDel="0016630C">
          <w:rPr>
            <w:rFonts w:ascii="Courier New" w:eastAsia="Times New Roman" w:hAnsi="Courier New" w:cs="Courier New"/>
            <w:color w:val="000000"/>
            <w:sz w:val="20"/>
            <w:szCs w:val="20"/>
          </w:rPr>
          <w:delText>er experience</w:delText>
        </w:r>
      </w:del>
      <w:del w:id="915" w:author="Author" w:date="2021-02-08T23:57:00Z">
        <w:r w:rsidRPr="0041604F" w:rsidDel="00B73F8D">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w:t>
      </w:r>
      <w:del w:id="916" w:author="Author" w:date="2021-02-08T23:57:00Z">
        <w:r w:rsidRPr="0041604F" w:rsidDel="00B73F8D">
          <w:rPr>
            <w:rFonts w:ascii="Courier New" w:eastAsia="Times New Roman" w:hAnsi="Courier New" w:cs="Courier New"/>
            <w:color w:val="000000"/>
            <w:sz w:val="20"/>
            <w:szCs w:val="20"/>
          </w:rPr>
          <w:delText xml:space="preserve">While </w:delText>
        </w:r>
      </w:del>
      <w:commentRangeStart w:id="917"/>
      <w:ins w:id="918" w:author="Author" w:date="2021-02-08T23:57:00Z">
        <w:r w:rsidR="00B73F8D">
          <w:rPr>
            <w:rFonts w:ascii="Courier New" w:eastAsia="Times New Roman" w:hAnsi="Courier New" w:cs="Courier New"/>
            <w:color w:val="000000"/>
            <w:sz w:val="20"/>
            <w:szCs w:val="20"/>
          </w:rPr>
          <w:t>Although</w:t>
        </w:r>
        <w:r w:rsidR="00B73F8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it could be a </w:t>
      </w:r>
      <w:del w:id="919" w:author="Author" w:date="2021-02-08T23:57:00Z">
        <w:r w:rsidRPr="0041604F" w:rsidDel="00B73F8D">
          <w:rPr>
            <w:rFonts w:ascii="Courier New" w:eastAsia="Times New Roman" w:hAnsi="Courier New" w:cs="Courier New"/>
            <w:color w:val="000000"/>
            <w:sz w:val="20"/>
            <w:szCs w:val="20"/>
          </w:rPr>
          <w:delText xml:space="preserve">culture </w:delText>
        </w:r>
      </w:del>
      <w:ins w:id="920" w:author="Author" w:date="2021-02-08T23:57:00Z">
        <w:r w:rsidR="00B73F8D" w:rsidRPr="0041604F">
          <w:rPr>
            <w:rFonts w:ascii="Courier New" w:eastAsia="Times New Roman" w:hAnsi="Courier New" w:cs="Courier New"/>
            <w:color w:val="000000"/>
            <w:sz w:val="20"/>
            <w:szCs w:val="20"/>
          </w:rPr>
          <w:t>cultur</w:t>
        </w:r>
        <w:r w:rsidR="00B73F8D">
          <w:rPr>
            <w:rFonts w:ascii="Courier New" w:eastAsia="Times New Roman" w:hAnsi="Courier New" w:cs="Courier New"/>
            <w:color w:val="000000"/>
            <w:sz w:val="20"/>
            <w:szCs w:val="20"/>
          </w:rPr>
          <w:t>al</w:t>
        </w:r>
        <w:r w:rsidR="00B73F8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shock to some</w:t>
      </w:r>
      <w:ins w:id="921" w:author="Author" w:date="2021-02-08T23:58:00Z">
        <w:r w:rsidR="00B73F8D">
          <w:rPr>
            <w:rFonts w:ascii="Courier New" w:eastAsia="Times New Roman" w:hAnsi="Courier New" w:cs="Courier New"/>
            <w:color w:val="000000"/>
            <w:sz w:val="20"/>
            <w:szCs w:val="20"/>
          </w:rPr>
          <w:t xml:space="preserve"> of them</w:t>
        </w:r>
      </w:ins>
      <w:r w:rsidRPr="0041604F">
        <w:rPr>
          <w:rFonts w:ascii="Courier New" w:eastAsia="Times New Roman" w:hAnsi="Courier New" w:cs="Courier New"/>
          <w:color w:val="000000"/>
          <w:sz w:val="20"/>
          <w:szCs w:val="20"/>
        </w:rPr>
        <w:t xml:space="preserve">, it is mostly </w:t>
      </w:r>
      <w:del w:id="922" w:author="Author" w:date="2021-02-09T00:04:00Z">
        <w:r w:rsidRPr="0041604F" w:rsidDel="00156CA3">
          <w:rPr>
            <w:rFonts w:ascii="Courier New" w:eastAsia="Times New Roman" w:hAnsi="Courier New" w:cs="Courier New"/>
            <w:color w:val="000000"/>
            <w:sz w:val="20"/>
            <w:szCs w:val="20"/>
          </w:rPr>
          <w:delText>seen positively</w:delText>
        </w:r>
      </w:del>
      <w:ins w:id="923" w:author="Author" w:date="2021-02-09T00:04:00Z">
        <w:r w:rsidR="00156CA3">
          <w:rPr>
            <w:rFonts w:ascii="Courier New" w:eastAsia="Times New Roman" w:hAnsi="Courier New" w:cs="Courier New"/>
            <w:color w:val="000000"/>
            <w:sz w:val="20"/>
            <w:szCs w:val="20"/>
          </w:rPr>
          <w:t>approved</w:t>
        </w:r>
      </w:ins>
      <w:r w:rsidRPr="0041604F">
        <w:rPr>
          <w:rFonts w:ascii="Courier New" w:eastAsia="Times New Roman" w:hAnsi="Courier New" w:cs="Courier New"/>
          <w:color w:val="000000"/>
          <w:sz w:val="20"/>
          <w:szCs w:val="20"/>
        </w:rPr>
        <w:t xml:space="preserve">. </w:t>
      </w:r>
      <w:del w:id="924" w:author="Author" w:date="2021-02-11T13:23:00Z">
        <w:r w:rsidRPr="0041604F" w:rsidDel="0016630C">
          <w:rPr>
            <w:rFonts w:ascii="Courier New" w:eastAsia="Times New Roman" w:hAnsi="Courier New" w:cs="Courier New"/>
            <w:color w:val="000000"/>
            <w:sz w:val="20"/>
            <w:szCs w:val="20"/>
          </w:rPr>
          <w:delText xml:space="preserve">After all, </w:delText>
        </w:r>
      </w:del>
      <w:ins w:id="925" w:author="Author" w:date="2021-02-11T13:23:00Z">
        <w:r w:rsidR="0016630C">
          <w:rPr>
            <w:rFonts w:ascii="Courier New" w:eastAsia="Times New Roman" w:hAnsi="Courier New" w:cs="Courier New"/>
            <w:color w:val="000000"/>
            <w:sz w:val="20"/>
            <w:szCs w:val="20"/>
          </w:rPr>
          <w:t>T</w:t>
        </w:r>
      </w:ins>
      <w:del w:id="926" w:author="Author" w:date="2021-02-11T13:23:00Z">
        <w:r w:rsidRPr="0041604F" w:rsidDel="0016630C">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 Japanese staff </w:t>
      </w:r>
      <w:del w:id="927" w:author="Author" w:date="2021-02-09T00:04:00Z">
        <w:r w:rsidRPr="0041604F" w:rsidDel="00156CA3">
          <w:rPr>
            <w:rFonts w:ascii="Courier New" w:eastAsia="Times New Roman" w:hAnsi="Courier New" w:cs="Courier New"/>
            <w:color w:val="000000"/>
            <w:sz w:val="20"/>
            <w:szCs w:val="20"/>
          </w:rPr>
          <w:delText xml:space="preserve">respectfully </w:delText>
        </w:r>
      </w:del>
      <w:r w:rsidRPr="0041604F">
        <w:rPr>
          <w:rFonts w:ascii="Courier New" w:eastAsia="Times New Roman" w:hAnsi="Courier New" w:cs="Courier New"/>
          <w:color w:val="000000"/>
          <w:sz w:val="20"/>
          <w:szCs w:val="20"/>
        </w:rPr>
        <w:t>treats all customers</w:t>
      </w:r>
      <w:ins w:id="928" w:author="Author" w:date="2021-02-09T00:04:00Z">
        <w:r w:rsidR="00156CA3" w:rsidRPr="00156CA3">
          <w:rPr>
            <w:rFonts w:ascii="Courier New" w:eastAsia="Times New Roman" w:hAnsi="Courier New" w:cs="Courier New"/>
            <w:color w:val="000000"/>
            <w:sz w:val="20"/>
            <w:szCs w:val="20"/>
          </w:rPr>
          <w:t xml:space="preserve"> </w:t>
        </w:r>
        <w:commentRangeStart w:id="929"/>
        <w:r w:rsidR="00156CA3" w:rsidRPr="0041604F">
          <w:rPr>
            <w:rFonts w:ascii="Courier New" w:eastAsia="Times New Roman" w:hAnsi="Courier New" w:cs="Courier New"/>
            <w:color w:val="000000"/>
            <w:sz w:val="20"/>
            <w:szCs w:val="20"/>
          </w:rPr>
          <w:t>respectfully</w:t>
        </w:r>
        <w:commentRangeEnd w:id="929"/>
        <w:r w:rsidR="00156CA3">
          <w:rPr>
            <w:rStyle w:val="CommentReference"/>
          </w:rPr>
          <w:commentReference w:id="929"/>
        </w:r>
      </w:ins>
      <w:del w:id="930" w:author="Author" w:date="2021-02-09T00:11:00Z">
        <w:r w:rsidRPr="0041604F" w:rsidDel="006D5AB6">
          <w:rPr>
            <w:rFonts w:ascii="Courier New" w:eastAsia="Times New Roman" w:hAnsi="Courier New" w:cs="Courier New"/>
            <w:color w:val="000000"/>
            <w:sz w:val="20"/>
            <w:szCs w:val="20"/>
          </w:rPr>
          <w:delText>.</w:delText>
        </w:r>
      </w:del>
      <w:ins w:id="931" w:author="Author" w:date="2021-02-09T00:11:00Z">
        <w:r w:rsidR="006D5AB6">
          <w:rPr>
            <w:rFonts w:ascii="Courier New" w:eastAsia="Times New Roman" w:hAnsi="Courier New" w:cs="Courier New"/>
            <w:color w:val="000000"/>
            <w:sz w:val="20"/>
            <w:szCs w:val="20"/>
          </w:rPr>
          <w:t>, and this might be unfor</w:t>
        </w:r>
      </w:ins>
      <w:ins w:id="932" w:author="Author" w:date="2021-02-09T00:13:00Z">
        <w:r w:rsidR="006D5AB6">
          <w:rPr>
            <w:rFonts w:ascii="Courier New" w:eastAsia="Times New Roman" w:hAnsi="Courier New" w:cs="Courier New"/>
            <w:color w:val="000000"/>
            <w:sz w:val="20"/>
            <w:szCs w:val="20"/>
          </w:rPr>
          <w:t>e</w:t>
        </w:r>
      </w:ins>
      <w:ins w:id="933" w:author="Author" w:date="2021-02-09T00:11:00Z">
        <w:r w:rsidR="006D5AB6">
          <w:rPr>
            <w:rFonts w:ascii="Courier New" w:eastAsia="Times New Roman" w:hAnsi="Courier New" w:cs="Courier New"/>
            <w:color w:val="000000"/>
            <w:sz w:val="20"/>
            <w:szCs w:val="20"/>
          </w:rPr>
          <w:t xml:space="preserve">seen </w:t>
        </w:r>
      </w:ins>
      <w:ins w:id="934" w:author="Author" w:date="2021-02-09T00:13:00Z">
        <w:r w:rsidR="006D5AB6">
          <w:rPr>
            <w:rFonts w:ascii="Courier New" w:eastAsia="Times New Roman" w:hAnsi="Courier New" w:cs="Courier New"/>
            <w:color w:val="000000"/>
            <w:sz w:val="20"/>
            <w:szCs w:val="20"/>
          </w:rPr>
          <w:t>by</w:t>
        </w:r>
      </w:ins>
      <w:r w:rsidRPr="0041604F">
        <w:rPr>
          <w:rFonts w:ascii="Courier New" w:eastAsia="Times New Roman" w:hAnsi="Courier New" w:cs="Courier New"/>
          <w:color w:val="000000"/>
          <w:sz w:val="20"/>
          <w:szCs w:val="20"/>
        </w:rPr>
        <w:t xml:space="preserve"> </w:t>
      </w:r>
      <w:del w:id="935" w:author="Author" w:date="2021-02-09T00:13:00Z">
        <w:r w:rsidRPr="0041604F" w:rsidDel="006D5AB6">
          <w:rPr>
            <w:rFonts w:ascii="Courier New" w:eastAsia="Times New Roman" w:hAnsi="Courier New" w:cs="Courier New"/>
            <w:color w:val="000000"/>
            <w:sz w:val="20"/>
            <w:szCs w:val="20"/>
          </w:rPr>
          <w:delText xml:space="preserve">However, for </w:delText>
        </w:r>
      </w:del>
      <w:r w:rsidRPr="0041604F">
        <w:rPr>
          <w:rFonts w:ascii="Courier New" w:eastAsia="Times New Roman" w:hAnsi="Courier New" w:cs="Courier New"/>
          <w:color w:val="000000"/>
          <w:sz w:val="20"/>
          <w:szCs w:val="20"/>
        </w:rPr>
        <w:t>some customers</w:t>
      </w:r>
      <w:del w:id="936" w:author="Author" w:date="2021-02-09T00:13:00Z">
        <w:r w:rsidRPr="0041604F" w:rsidDel="006D5AB6">
          <w:rPr>
            <w:rFonts w:ascii="Courier New" w:eastAsia="Times New Roman" w:hAnsi="Courier New" w:cs="Courier New"/>
            <w:color w:val="000000"/>
            <w:sz w:val="20"/>
            <w:szCs w:val="20"/>
          </w:rPr>
          <w:delText xml:space="preserve">, </w:delText>
        </w:r>
      </w:del>
      <w:commentRangeEnd w:id="917"/>
      <w:r w:rsidR="0016630C">
        <w:rPr>
          <w:rStyle w:val="CommentReference"/>
        </w:rPr>
        <w:commentReference w:id="917"/>
      </w:r>
      <w:del w:id="937" w:author="Author" w:date="2021-02-09T00:13:00Z">
        <w:r w:rsidRPr="0041604F" w:rsidDel="006D5AB6">
          <w:rPr>
            <w:rFonts w:ascii="Courier New" w:eastAsia="Times New Roman" w:hAnsi="Courier New" w:cs="Courier New"/>
            <w:color w:val="000000"/>
            <w:sz w:val="20"/>
            <w:szCs w:val="20"/>
          </w:rPr>
          <w:delText>this could be the best way they have been treated until that moment</w:delText>
        </w:r>
      </w:del>
      <w:r w:rsidRPr="0041604F">
        <w:rPr>
          <w:rFonts w:ascii="Courier New" w:eastAsia="Times New Roman" w:hAnsi="Courier New" w:cs="Courier New"/>
          <w:color w:val="000000"/>
          <w:sz w:val="20"/>
          <w:szCs w:val="20"/>
        </w:rPr>
        <w:t xml:space="preserve">. </w:t>
      </w:r>
      <w:del w:id="938" w:author="Author" w:date="2021-02-11T13:24:00Z">
        <w:r w:rsidRPr="0041604F" w:rsidDel="0016630C">
          <w:rPr>
            <w:rFonts w:ascii="Courier New" w:eastAsia="Times New Roman" w:hAnsi="Courier New" w:cs="Courier New"/>
            <w:color w:val="000000"/>
            <w:sz w:val="20"/>
            <w:szCs w:val="20"/>
          </w:rPr>
          <w:delText xml:space="preserve">Now, </w:delText>
        </w:r>
      </w:del>
      <w:ins w:id="939" w:author="Author" w:date="2021-02-11T13:24:00Z">
        <w:r w:rsidR="0016630C">
          <w:rPr>
            <w:rFonts w:ascii="Courier New" w:eastAsia="Times New Roman" w:hAnsi="Courier New" w:cs="Courier New"/>
            <w:color w:val="000000"/>
            <w:sz w:val="20"/>
            <w:szCs w:val="20"/>
          </w:rPr>
          <w:t>I</w:t>
        </w:r>
      </w:ins>
      <w:del w:id="940" w:author="Author" w:date="2021-02-11T13:24:00Z">
        <w:r w:rsidRPr="0041604F" w:rsidDel="0016630C">
          <w:rPr>
            <w:rFonts w:ascii="Courier New" w:eastAsia="Times New Roman" w:hAnsi="Courier New" w:cs="Courier New"/>
            <w:color w:val="000000"/>
            <w:sz w:val="20"/>
            <w:szCs w:val="20"/>
          </w:rPr>
          <w:delText>i</w:delText>
        </w:r>
      </w:del>
      <w:r w:rsidRPr="0041604F">
        <w:rPr>
          <w:rFonts w:ascii="Courier New" w:eastAsia="Times New Roman" w:hAnsi="Courier New" w:cs="Courier New"/>
          <w:color w:val="000000"/>
          <w:sz w:val="20"/>
          <w:szCs w:val="20"/>
        </w:rPr>
        <w:t>n higher</w:t>
      </w:r>
      <w:ins w:id="941" w:author="Author" w:date="2021-02-07T22:01:00Z">
        <w:r w:rsidR="00800364">
          <w:rPr>
            <w:rFonts w:ascii="Courier New" w:eastAsia="Times New Roman" w:hAnsi="Courier New" w:cs="Courier New"/>
            <w:color w:val="000000"/>
            <w:sz w:val="20"/>
            <w:szCs w:val="20"/>
          </w:rPr>
          <w:t>-</w:t>
        </w:r>
      </w:ins>
      <w:del w:id="942" w:author="Author" w:date="2021-02-07T22:01:00Z">
        <w:r w:rsidRPr="0041604F" w:rsidDel="00800364">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priced hotels, the adjectives used to praise the service </w:t>
      </w:r>
      <w:del w:id="943" w:author="Author" w:date="2021-02-09T00:14:00Z">
        <w:r w:rsidRPr="0041604F" w:rsidDel="00C52B34">
          <w:rPr>
            <w:rFonts w:ascii="Courier New" w:eastAsia="Times New Roman" w:hAnsi="Courier New" w:cs="Courier New"/>
            <w:color w:val="000000"/>
            <w:sz w:val="20"/>
            <w:szCs w:val="20"/>
          </w:rPr>
          <w:delText xml:space="preserve">go </w:delText>
        </w:r>
      </w:del>
      <w:ins w:id="944" w:author="Author" w:date="2021-02-09T00:14:00Z">
        <w:r w:rsidR="00C52B34">
          <w:rPr>
            <w:rFonts w:ascii="Courier New" w:eastAsia="Times New Roman" w:hAnsi="Courier New" w:cs="Courier New"/>
            <w:color w:val="000000"/>
            <w:sz w:val="20"/>
            <w:szCs w:val="20"/>
          </w:rPr>
          <w:t>ranged</w:t>
        </w:r>
        <w:r w:rsidR="00C52B3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from normal descriptors like ``good'' to higher levels of praise like ``wonderful staff</w:t>
      </w:r>
      <w:ins w:id="945" w:author="Author" w:date="2021-02-07T20:20: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946" w:author="Author" w:date="2021-02-07T20:20: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``wonderful experience</w:t>
      </w:r>
      <w:ins w:id="947" w:author="Author" w:date="2021-02-07T20:20: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948" w:author="Author" w:date="2021-02-07T20:20: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``excellent service</w:t>
      </w:r>
      <w:ins w:id="949" w:author="Author" w:date="2021-02-07T20:20: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950" w:author="Author" w:date="2021-02-07T20:20: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``excellent staff</w:t>
      </w:r>
      <w:ins w:id="951"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952"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953" w:author="Author" w:date="2021-02-09T00:14:00Z">
        <w:r w:rsidRPr="0041604F" w:rsidDel="00C52B34">
          <w:rPr>
            <w:rFonts w:ascii="Courier New" w:eastAsia="Times New Roman" w:hAnsi="Courier New" w:cs="Courier New"/>
            <w:color w:val="000000"/>
            <w:sz w:val="20"/>
            <w:szCs w:val="20"/>
          </w:rPr>
          <w:delText>We can also see that</w:delText>
        </w:r>
      </w:del>
      <w:ins w:id="954" w:author="Author" w:date="2021-02-09T00:14:00Z">
        <w:r w:rsidR="00C52B34">
          <w:rPr>
            <w:rFonts w:ascii="Courier New" w:eastAsia="Times New Roman" w:hAnsi="Courier New" w:cs="Courier New"/>
            <w:color w:val="000000"/>
            <w:sz w:val="20"/>
            <w:szCs w:val="20"/>
          </w:rPr>
          <w:t>Furthermore,</w:t>
        </w:r>
      </w:ins>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{kozak2002} and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{shanka2004} have also </w:t>
      </w:r>
      <w:del w:id="955" w:author="Author" w:date="2021-02-09T00:15:00Z">
        <w:r w:rsidRPr="0041604F" w:rsidDel="00C52B34">
          <w:rPr>
            <w:rFonts w:ascii="Courier New" w:eastAsia="Times New Roman" w:hAnsi="Courier New" w:cs="Courier New"/>
            <w:color w:val="000000"/>
            <w:sz w:val="20"/>
            <w:szCs w:val="20"/>
          </w:rPr>
          <w:delText xml:space="preserve">found </w:delText>
        </w:r>
      </w:del>
      <w:ins w:id="956" w:author="Author" w:date="2021-02-09T00:15:00Z">
        <w:r w:rsidR="00C52B34">
          <w:rPr>
            <w:rFonts w:ascii="Courier New" w:eastAsia="Times New Roman" w:hAnsi="Courier New" w:cs="Courier New"/>
            <w:color w:val="000000"/>
            <w:sz w:val="20"/>
            <w:szCs w:val="20"/>
          </w:rPr>
          <w:t>prove</w:t>
        </w:r>
      </w:ins>
      <w:ins w:id="957" w:author="Author" w:date="2021-02-11T13:24:00Z">
        <w:r w:rsidR="0016630C">
          <w:rPr>
            <w:rFonts w:ascii="Courier New" w:eastAsia="Times New Roman" w:hAnsi="Courier New" w:cs="Courier New"/>
            <w:color w:val="000000"/>
            <w:sz w:val="20"/>
            <w:szCs w:val="20"/>
          </w:rPr>
          <w:t>n</w:t>
        </w:r>
      </w:ins>
      <w:ins w:id="958" w:author="Author" w:date="2021-02-09T00:15:00Z">
        <w:r w:rsidR="00C52B3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hospitality and staff friendliness </w:t>
      </w:r>
      <w:del w:id="959" w:author="Author" w:date="2021-02-09T00:16:00Z">
        <w:r w:rsidRPr="0041604F" w:rsidDel="00C52B34">
          <w:rPr>
            <w:rFonts w:ascii="Courier New" w:eastAsia="Times New Roman" w:hAnsi="Courier New" w:cs="Courier New"/>
            <w:color w:val="000000"/>
            <w:sz w:val="20"/>
            <w:szCs w:val="20"/>
          </w:rPr>
          <w:delText>is a vital</w:delText>
        </w:r>
      </w:del>
      <w:ins w:id="960" w:author="Author" w:date="2021-02-09T00:16:00Z">
        <w:r w:rsidR="00C52B34">
          <w:rPr>
            <w:rFonts w:ascii="Courier New" w:eastAsia="Times New Roman" w:hAnsi="Courier New" w:cs="Courier New"/>
            <w:color w:val="000000"/>
            <w:sz w:val="20"/>
            <w:szCs w:val="20"/>
          </w:rPr>
          <w:t>are</w:t>
        </w:r>
      </w:ins>
      <w:ins w:id="961" w:author="Author" w:date="2021-02-09T00:18:00Z">
        <w:r w:rsidR="00C52B34">
          <w:rPr>
            <w:rFonts w:ascii="Courier New" w:eastAsia="Times New Roman" w:hAnsi="Courier New" w:cs="Courier New"/>
            <w:color w:val="000000"/>
            <w:sz w:val="20"/>
            <w:szCs w:val="20"/>
          </w:rPr>
          <w:t xml:space="preserve"> two</w:t>
        </w:r>
      </w:ins>
      <w:r w:rsidRPr="0041604F">
        <w:rPr>
          <w:rFonts w:ascii="Courier New" w:eastAsia="Times New Roman" w:hAnsi="Courier New" w:cs="Courier New"/>
          <w:color w:val="000000"/>
          <w:sz w:val="20"/>
          <w:szCs w:val="20"/>
        </w:rPr>
        <w:t xml:space="preserve"> determinant</w:t>
      </w:r>
      <w:ins w:id="962" w:author="Author" w:date="2021-02-09T00:16:00Z">
        <w:r w:rsidR="00C52B34">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w:t>
      </w:r>
      <w:del w:id="963" w:author="Author" w:date="2021-02-09T00:17:00Z">
        <w:r w:rsidRPr="0041604F" w:rsidDel="00C52B34">
          <w:rPr>
            <w:rFonts w:ascii="Courier New" w:eastAsia="Times New Roman" w:hAnsi="Courier New" w:cs="Courier New"/>
            <w:color w:val="000000"/>
            <w:sz w:val="20"/>
            <w:szCs w:val="20"/>
          </w:rPr>
          <w:delText xml:space="preserve">in </w:delText>
        </w:r>
      </w:del>
      <w:ins w:id="964" w:author="Author" w:date="2021-02-09T00:17:00Z">
        <w:r w:rsidR="00C52B34">
          <w:rPr>
            <w:rFonts w:ascii="Courier New" w:eastAsia="Times New Roman" w:hAnsi="Courier New" w:cs="Courier New"/>
            <w:color w:val="000000"/>
            <w:sz w:val="20"/>
            <w:szCs w:val="20"/>
          </w:rPr>
          <w:t>of</w:t>
        </w:r>
        <w:r w:rsidR="00C52B3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Western tourists' satisfaction.</w:t>
      </w:r>
    </w:p>
    <w:p w14:paraId="1CB83B9B"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D35896" w14:textId="40CEB23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However, </w:t>
      </w:r>
      <w:del w:id="965" w:author="Author" w:date="2021-02-09T00:18:00Z">
        <w:r w:rsidRPr="0041604F" w:rsidDel="00E118EF">
          <w:rPr>
            <w:rFonts w:ascii="Courier New" w:eastAsia="Times New Roman" w:hAnsi="Courier New" w:cs="Courier New"/>
            <w:color w:val="000000"/>
            <w:sz w:val="20"/>
            <w:szCs w:val="20"/>
          </w:rPr>
          <w:delText xml:space="preserve">we can see from </w:delText>
        </w:r>
      </w:del>
      <w:r w:rsidRPr="0041604F">
        <w:rPr>
          <w:rFonts w:ascii="Courier New" w:eastAsia="Times New Roman" w:hAnsi="Courier New" w:cs="Courier New"/>
          <w:color w:val="000000"/>
          <w:sz w:val="20"/>
          <w:szCs w:val="20"/>
        </w:rPr>
        <w:t xml:space="preserve">the negative English keywords </w:t>
      </w:r>
      <w:ins w:id="966" w:author="Author" w:date="2021-02-09T00:18:00Z">
        <w:r w:rsidR="00E118EF">
          <w:rPr>
            <w:rFonts w:ascii="Courier New" w:eastAsia="Times New Roman" w:hAnsi="Courier New" w:cs="Courier New"/>
            <w:color w:val="000000"/>
            <w:sz w:val="20"/>
            <w:szCs w:val="20"/>
          </w:rPr>
          <w:t xml:space="preserve">indicate </w:t>
        </w:r>
      </w:ins>
      <w:r w:rsidRPr="0041604F">
        <w:rPr>
          <w:rFonts w:ascii="Courier New" w:eastAsia="Times New Roman" w:hAnsi="Courier New" w:cs="Courier New"/>
          <w:color w:val="000000"/>
          <w:sz w:val="20"/>
          <w:szCs w:val="20"/>
        </w:rPr>
        <w:t xml:space="preserve">that a </w:t>
      </w:r>
      <w:ins w:id="967" w:author="Author" w:date="2021-02-11T13:48:00Z">
        <w:r w:rsidR="00F85E62">
          <w:rPr>
            <w:rFonts w:ascii="Courier New" w:eastAsia="Times New Roman" w:hAnsi="Courier New" w:cs="Courier New"/>
            <w:color w:val="000000"/>
            <w:sz w:val="20"/>
            <w:szCs w:val="20"/>
          </w:rPr>
          <w:t>large</w:t>
        </w:r>
      </w:ins>
      <w:del w:id="968" w:author="Author" w:date="2021-02-11T13:48:00Z">
        <w:r w:rsidRPr="0041604F" w:rsidDel="00F85E62">
          <w:rPr>
            <w:rFonts w:ascii="Courier New" w:eastAsia="Times New Roman" w:hAnsi="Courier New" w:cs="Courier New"/>
            <w:color w:val="000000"/>
            <w:sz w:val="20"/>
            <w:szCs w:val="20"/>
          </w:rPr>
          <w:delText>big</w:delText>
        </w:r>
      </w:del>
      <w:r w:rsidRPr="0041604F">
        <w:rPr>
          <w:rFonts w:ascii="Courier New" w:eastAsia="Times New Roman" w:hAnsi="Courier New" w:cs="Courier New"/>
          <w:color w:val="000000"/>
          <w:sz w:val="20"/>
          <w:szCs w:val="20"/>
        </w:rPr>
        <w:t xml:space="preserve"> part of the dissatisfaction with Japanese hotels </w:t>
      </w:r>
      <w:del w:id="969" w:author="Author" w:date="2021-02-09T00:18:00Z">
        <w:r w:rsidRPr="0041604F" w:rsidDel="00E118EF">
          <w:rPr>
            <w:rFonts w:ascii="Courier New" w:eastAsia="Times New Roman" w:hAnsi="Courier New" w:cs="Courier New"/>
            <w:color w:val="000000"/>
            <w:sz w:val="20"/>
            <w:szCs w:val="20"/>
          </w:rPr>
          <w:delText xml:space="preserve">stems </w:delText>
        </w:r>
      </w:del>
      <w:ins w:id="970" w:author="Author" w:date="2021-02-09T00:18:00Z">
        <w:r w:rsidR="00E118EF" w:rsidRPr="0041604F">
          <w:rPr>
            <w:rFonts w:ascii="Courier New" w:eastAsia="Times New Roman" w:hAnsi="Courier New" w:cs="Courier New"/>
            <w:color w:val="000000"/>
            <w:sz w:val="20"/>
            <w:szCs w:val="20"/>
          </w:rPr>
          <w:t>ste</w:t>
        </w:r>
      </w:ins>
      <w:ins w:id="971" w:author="Author" w:date="2021-02-09T00:19:00Z">
        <w:r w:rsidR="00E118EF">
          <w:rPr>
            <w:rFonts w:ascii="Courier New" w:eastAsia="Times New Roman" w:hAnsi="Courier New" w:cs="Courier New"/>
            <w:color w:val="000000"/>
            <w:sz w:val="20"/>
            <w:szCs w:val="20"/>
          </w:rPr>
          <w:t>m</w:t>
        </w:r>
      </w:ins>
      <w:ins w:id="972" w:author="Author" w:date="2021-02-09T00:18:00Z">
        <w:r w:rsidR="00E118EF" w:rsidRPr="0041604F">
          <w:rPr>
            <w:rFonts w:ascii="Courier New" w:eastAsia="Times New Roman" w:hAnsi="Courier New" w:cs="Courier New"/>
            <w:color w:val="000000"/>
            <w:sz w:val="20"/>
            <w:szCs w:val="20"/>
          </w:rPr>
          <w:t>m</w:t>
        </w:r>
        <w:r w:rsidR="00E118EF">
          <w:rPr>
            <w:rFonts w:ascii="Courier New" w:eastAsia="Times New Roman" w:hAnsi="Courier New" w:cs="Courier New"/>
            <w:color w:val="000000"/>
            <w:sz w:val="20"/>
            <w:szCs w:val="20"/>
          </w:rPr>
          <w:t>ed</w:t>
        </w:r>
        <w:r w:rsidR="00E118E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from a lack of hygiene and room cleanliness. Although Chinese customers </w:t>
      </w:r>
      <w:del w:id="973" w:author="Author" w:date="2021-02-09T00:19:00Z">
        <w:r w:rsidRPr="0041604F" w:rsidDel="00E118EF">
          <w:rPr>
            <w:rFonts w:ascii="Courier New" w:eastAsia="Times New Roman" w:hAnsi="Courier New" w:cs="Courier New"/>
            <w:color w:val="000000"/>
            <w:sz w:val="20"/>
            <w:szCs w:val="20"/>
          </w:rPr>
          <w:delText xml:space="preserve">only </w:delText>
        </w:r>
      </w:del>
      <w:r w:rsidRPr="0041604F">
        <w:rPr>
          <w:rFonts w:ascii="Courier New" w:eastAsia="Times New Roman" w:hAnsi="Courier New" w:cs="Courier New"/>
          <w:color w:val="000000"/>
          <w:sz w:val="20"/>
          <w:szCs w:val="20"/>
        </w:rPr>
        <w:t xml:space="preserve">had </w:t>
      </w:r>
      <w:ins w:id="974" w:author="Author" w:date="2021-02-09T00:19:00Z">
        <w:r w:rsidR="00E118EF">
          <w:rPr>
            <w:rFonts w:ascii="Courier New" w:eastAsia="Times New Roman" w:hAnsi="Courier New" w:cs="Courier New"/>
            <w:color w:val="000000"/>
            <w:sz w:val="20"/>
            <w:szCs w:val="20"/>
          </w:rPr>
          <w:t xml:space="preserve">solely </w:t>
        </w:r>
      </w:ins>
      <w:r w:rsidRPr="0041604F">
        <w:rPr>
          <w:rFonts w:ascii="Courier New" w:eastAsia="Times New Roman" w:hAnsi="Courier New" w:cs="Courier New"/>
          <w:color w:val="000000"/>
          <w:sz w:val="20"/>
          <w:szCs w:val="20"/>
        </w:rPr>
        <w:t xml:space="preserve">positive keywords about cleanliness, English-speaking customers </w:t>
      </w:r>
      <w:del w:id="975" w:author="Author" w:date="2021-02-09T00:20:00Z">
        <w:r w:rsidRPr="0041604F" w:rsidDel="00E118EF">
          <w:rPr>
            <w:rFonts w:ascii="Courier New" w:eastAsia="Times New Roman" w:hAnsi="Courier New" w:cs="Courier New"/>
            <w:color w:val="000000"/>
            <w:sz w:val="20"/>
            <w:szCs w:val="20"/>
          </w:rPr>
          <w:delText xml:space="preserve">have </w:delText>
        </w:r>
      </w:del>
      <w:del w:id="976" w:author="Author" w:date="2021-02-09T00:23:00Z">
        <w:r w:rsidRPr="0041604F" w:rsidDel="00E118EF">
          <w:rPr>
            <w:rFonts w:ascii="Courier New" w:eastAsia="Times New Roman" w:hAnsi="Courier New" w:cs="Courier New"/>
            <w:color w:val="000000"/>
            <w:sz w:val="20"/>
            <w:szCs w:val="20"/>
          </w:rPr>
          <w:delText xml:space="preserve">found </w:delText>
        </w:r>
      </w:del>
      <w:ins w:id="977" w:author="Author" w:date="2021-02-09T00:23:00Z">
        <w:r w:rsidR="00E118EF">
          <w:rPr>
            <w:rFonts w:ascii="Courier New" w:eastAsia="Times New Roman" w:hAnsi="Courier New" w:cs="Courier New"/>
            <w:color w:val="000000"/>
            <w:sz w:val="20"/>
            <w:szCs w:val="20"/>
          </w:rPr>
          <w:t>deemed</w:t>
        </w:r>
        <w:r w:rsidR="00E118E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many places unacceptable to their standards</w:t>
      </w:r>
      <w:del w:id="978" w:author="Author" w:date="2021-02-09T00:28:00Z">
        <w:r w:rsidRPr="0041604F" w:rsidDel="00E118EF">
          <w:rPr>
            <w:rFonts w:ascii="Courier New" w:eastAsia="Times New Roman" w:hAnsi="Courier New" w:cs="Courier New"/>
            <w:color w:val="000000"/>
            <w:sz w:val="20"/>
            <w:szCs w:val="20"/>
          </w:rPr>
          <w:delText>.</w:delText>
        </w:r>
      </w:del>
      <w:ins w:id="979" w:author="Author" w:date="2021-02-09T00:28:00Z">
        <w:r w:rsidR="00E118EF">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980" w:author="Author" w:date="2021-02-09T00:28:00Z">
        <w:r w:rsidRPr="0041604F" w:rsidDel="00E118EF">
          <w:rPr>
            <w:rFonts w:ascii="Courier New" w:eastAsia="Times New Roman" w:hAnsi="Courier New" w:cs="Courier New"/>
            <w:color w:val="000000"/>
            <w:sz w:val="20"/>
            <w:szCs w:val="20"/>
          </w:rPr>
          <w:delText xml:space="preserve">This </w:delText>
        </w:r>
      </w:del>
      <w:del w:id="981" w:author="Author" w:date="2021-02-09T00:27:00Z">
        <w:r w:rsidRPr="0041604F" w:rsidDel="00E118EF">
          <w:rPr>
            <w:rFonts w:ascii="Courier New" w:eastAsia="Times New Roman" w:hAnsi="Courier New" w:cs="Courier New"/>
            <w:color w:val="000000"/>
            <w:sz w:val="20"/>
            <w:szCs w:val="20"/>
          </w:rPr>
          <w:delText xml:space="preserve">is </w:delText>
        </w:r>
      </w:del>
      <w:r w:rsidRPr="0041604F">
        <w:rPr>
          <w:rFonts w:ascii="Courier New" w:eastAsia="Times New Roman" w:hAnsi="Courier New" w:cs="Courier New"/>
          <w:color w:val="000000"/>
          <w:sz w:val="20"/>
          <w:szCs w:val="20"/>
        </w:rPr>
        <w:t xml:space="preserve">particularly </w:t>
      </w:r>
      <w:del w:id="982" w:author="Author" w:date="2021-02-09T00:28:00Z">
        <w:r w:rsidRPr="0041604F" w:rsidDel="00E118EF">
          <w:rPr>
            <w:rFonts w:ascii="Courier New" w:eastAsia="Times New Roman" w:hAnsi="Courier New" w:cs="Courier New"/>
            <w:color w:val="000000"/>
            <w:sz w:val="20"/>
            <w:szCs w:val="20"/>
          </w:rPr>
          <w:delText xml:space="preserve">true at </w:delText>
        </w:r>
      </w:del>
      <w:r w:rsidRPr="0041604F">
        <w:rPr>
          <w:rFonts w:ascii="Courier New" w:eastAsia="Times New Roman" w:hAnsi="Courier New" w:cs="Courier New"/>
          <w:color w:val="000000"/>
          <w:sz w:val="20"/>
          <w:szCs w:val="20"/>
        </w:rPr>
        <w:t xml:space="preserve">hotels </w:t>
      </w:r>
      <w:ins w:id="983" w:author="Author" w:date="2021-02-11T13:25:00Z">
        <w:r w:rsidR="0016630C">
          <w:rPr>
            <w:rFonts w:ascii="Courier New" w:eastAsia="Times New Roman" w:hAnsi="Courier New" w:cs="Courier New"/>
            <w:color w:val="000000"/>
            <w:sz w:val="20"/>
            <w:szCs w:val="20"/>
          </w:rPr>
          <w:t xml:space="preserve">with rooms priced </w:t>
        </w:r>
      </w:ins>
      <w:r w:rsidRPr="0041604F">
        <w:rPr>
          <w:rFonts w:ascii="Courier New" w:eastAsia="Times New Roman" w:hAnsi="Courier New" w:cs="Courier New"/>
          <w:color w:val="000000"/>
          <w:sz w:val="20"/>
          <w:szCs w:val="20"/>
        </w:rPr>
        <w:t>below 50</w:t>
      </w:r>
      <w:ins w:id="984" w:author="Author" w:date="2021-02-07T03:34:00Z">
        <w:r w:rsidR="001B7B81">
          <w:rPr>
            <w:rFonts w:ascii="Courier New" w:eastAsia="Times New Roman" w:hAnsi="Courier New" w:cs="Courier New"/>
            <w:color w:val="000000"/>
            <w:sz w:val="20"/>
            <w:szCs w:val="20"/>
          </w:rPr>
          <w:t> </w:t>
        </w:r>
      </w:ins>
      <w:del w:id="985" w:author="Author" w:date="2021-02-07T03:34: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The most common complaint regarding cleanliness was about the carpet, followed by complaints about cigarette </w:t>
      </w:r>
      <w:del w:id="986" w:author="Author" w:date="2021-02-09T00:30:00Z">
        <w:r w:rsidRPr="0041604F" w:rsidDel="006F7D95">
          <w:rPr>
            <w:rFonts w:ascii="Courier New" w:eastAsia="Times New Roman" w:hAnsi="Courier New" w:cs="Courier New"/>
            <w:color w:val="000000"/>
            <w:sz w:val="20"/>
            <w:szCs w:val="20"/>
          </w:rPr>
          <w:delText xml:space="preserve">stench </w:delText>
        </w:r>
      </w:del>
      <w:ins w:id="987" w:author="Author" w:date="2021-02-09T00:30:00Z">
        <w:r w:rsidR="006F7D95">
          <w:rPr>
            <w:rFonts w:ascii="Courier New" w:eastAsia="Times New Roman" w:hAnsi="Courier New" w:cs="Courier New"/>
            <w:color w:val="000000"/>
            <w:sz w:val="20"/>
            <w:szCs w:val="20"/>
          </w:rPr>
          <w:t>smell</w:t>
        </w:r>
        <w:r w:rsidR="006F7D9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and </w:t>
      </w:r>
      <w:ins w:id="988" w:author="Author" w:date="2021-02-11T13:25:00Z">
        <w:r w:rsidR="0016630C">
          <w:rPr>
            <w:rFonts w:ascii="Courier New" w:eastAsia="Times New Roman" w:hAnsi="Courier New" w:cs="Courier New"/>
            <w:color w:val="000000"/>
            <w:sz w:val="20"/>
            <w:szCs w:val="20"/>
          </w:rPr>
          <w:t xml:space="preserve">lack of </w:t>
        </w:r>
      </w:ins>
      <w:r w:rsidRPr="0041604F">
        <w:rPr>
          <w:rFonts w:ascii="Courier New" w:eastAsia="Times New Roman" w:hAnsi="Courier New" w:cs="Courier New"/>
          <w:color w:val="000000"/>
          <w:sz w:val="20"/>
          <w:szCs w:val="20"/>
        </w:rPr>
        <w:t xml:space="preserve">general </w:t>
      </w:r>
      <w:ins w:id="989" w:author="Author" w:date="2021-02-11T13:25:00Z">
        <w:r w:rsidR="0016630C">
          <w:rPr>
            <w:rFonts w:ascii="Courier New" w:eastAsia="Times New Roman" w:hAnsi="Courier New" w:cs="Courier New"/>
            <w:color w:val="000000"/>
            <w:sz w:val="20"/>
            <w:szCs w:val="20"/>
          </w:rPr>
          <w:t>hygiene</w:t>
        </w:r>
      </w:ins>
      <w:del w:id="990" w:author="Author" w:date="2021-02-11T13:25:00Z">
        <w:r w:rsidRPr="0041604F" w:rsidDel="0016630C">
          <w:rPr>
            <w:rFonts w:ascii="Courier New" w:eastAsia="Times New Roman" w:hAnsi="Courier New" w:cs="Courier New"/>
            <w:color w:val="000000"/>
            <w:sz w:val="20"/>
            <w:szCs w:val="20"/>
          </w:rPr>
          <w:delText>dirtiness</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{kozak2002} also </w:t>
      </w:r>
      <w:del w:id="991" w:author="Author" w:date="2021-02-09T00:31:00Z">
        <w:r w:rsidRPr="0041604F" w:rsidDel="006F7D95">
          <w:rPr>
            <w:rFonts w:ascii="Courier New" w:eastAsia="Times New Roman" w:hAnsi="Courier New" w:cs="Courier New"/>
            <w:color w:val="000000"/>
            <w:sz w:val="20"/>
            <w:szCs w:val="20"/>
          </w:rPr>
          <w:delText xml:space="preserve">found </w:delText>
        </w:r>
      </w:del>
      <w:ins w:id="992" w:author="Author" w:date="2021-02-09T00:31:00Z">
        <w:r w:rsidR="006F7D95">
          <w:rPr>
            <w:rFonts w:ascii="Courier New" w:eastAsia="Times New Roman" w:hAnsi="Courier New" w:cs="Courier New"/>
            <w:color w:val="000000"/>
            <w:sz w:val="20"/>
            <w:szCs w:val="20"/>
          </w:rPr>
          <w:t>proved</w:t>
        </w:r>
        <w:r w:rsidR="006F7D9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hygiene and cleanliness were essential satisfaction determinants for Western tourists. However, in the previous literature, this was linked merely to satisfaction. In </w:t>
      </w:r>
      <w:del w:id="993" w:author="Author" w:date="2021-02-09T00:31:00Z">
        <w:r w:rsidRPr="0041604F" w:rsidDel="006F7D95">
          <w:rPr>
            <w:rFonts w:ascii="Courier New" w:eastAsia="Times New Roman" w:hAnsi="Courier New" w:cs="Courier New"/>
            <w:color w:val="000000"/>
            <w:sz w:val="20"/>
            <w:szCs w:val="20"/>
          </w:rPr>
          <w:delText>comparison</w:delText>
        </w:r>
      </w:del>
      <w:ins w:id="994" w:author="Author" w:date="2021-02-09T00:31:00Z">
        <w:r w:rsidR="006F7D95">
          <w:rPr>
            <w:rFonts w:ascii="Courier New" w:eastAsia="Times New Roman" w:hAnsi="Courier New" w:cs="Courier New"/>
            <w:color w:val="000000"/>
            <w:sz w:val="20"/>
            <w:szCs w:val="20"/>
          </w:rPr>
          <w:t>contrast</w:t>
        </w:r>
      </w:ins>
      <w:r w:rsidRPr="0041604F">
        <w:rPr>
          <w:rFonts w:ascii="Courier New" w:eastAsia="Times New Roman" w:hAnsi="Courier New" w:cs="Courier New"/>
          <w:color w:val="000000"/>
          <w:sz w:val="20"/>
          <w:szCs w:val="20"/>
        </w:rPr>
        <w:t xml:space="preserve">, our research </w:t>
      </w:r>
      <w:del w:id="995" w:author="Author" w:date="2021-02-09T00:32:00Z">
        <w:r w:rsidRPr="0041604F" w:rsidDel="006F7D95">
          <w:rPr>
            <w:rFonts w:ascii="Courier New" w:eastAsia="Times New Roman" w:hAnsi="Courier New" w:cs="Courier New"/>
            <w:color w:val="000000"/>
            <w:sz w:val="20"/>
            <w:szCs w:val="20"/>
          </w:rPr>
          <w:delText xml:space="preserve">uncovered </w:delText>
        </w:r>
      </w:del>
      <w:ins w:id="996" w:author="Author" w:date="2021-02-09T00:32:00Z">
        <w:r w:rsidR="006F7D95">
          <w:rPr>
            <w:rFonts w:ascii="Courier New" w:eastAsia="Times New Roman" w:hAnsi="Courier New" w:cs="Courier New"/>
            <w:color w:val="000000"/>
            <w:sz w:val="20"/>
            <w:szCs w:val="20"/>
          </w:rPr>
          <w:t>revealed</w:t>
        </w:r>
        <w:r w:rsidR="006F7D9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words </w:t>
      </w:r>
      <w:del w:id="997" w:author="Author" w:date="2021-02-07T13:56:00Z">
        <w:r w:rsidRPr="0041604F" w:rsidDel="009E36C9">
          <w:rPr>
            <w:rFonts w:ascii="Courier New" w:eastAsia="Times New Roman" w:hAnsi="Courier New" w:cs="Courier New"/>
            <w:color w:val="000000"/>
            <w:sz w:val="20"/>
            <w:szCs w:val="20"/>
          </w:rPr>
          <w:delText xml:space="preserve">relating </w:delText>
        </w:r>
      </w:del>
      <w:ins w:id="998" w:author="Author" w:date="2021-02-07T13:56:00Z">
        <w:r w:rsidR="009E36C9" w:rsidRPr="0041604F">
          <w:rPr>
            <w:rFonts w:ascii="Courier New" w:eastAsia="Times New Roman" w:hAnsi="Courier New" w:cs="Courier New"/>
            <w:color w:val="000000"/>
            <w:sz w:val="20"/>
            <w:szCs w:val="20"/>
          </w:rPr>
          <w:t>relat</w:t>
        </w:r>
        <w:r w:rsidR="009E36C9">
          <w:rPr>
            <w:rFonts w:ascii="Courier New" w:eastAsia="Times New Roman" w:hAnsi="Courier New" w:cs="Courier New"/>
            <w:color w:val="000000"/>
            <w:sz w:val="20"/>
            <w:szCs w:val="20"/>
          </w:rPr>
          <w:t>ed</w:t>
        </w:r>
        <w:r w:rsidR="009E36C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cleanliness </w:t>
      </w:r>
      <w:del w:id="999" w:author="Author" w:date="2021-02-09T00:32:00Z">
        <w:r w:rsidRPr="0041604F" w:rsidDel="006F7D95">
          <w:rPr>
            <w:rFonts w:ascii="Courier New" w:eastAsia="Times New Roman" w:hAnsi="Courier New" w:cs="Courier New"/>
            <w:color w:val="000000"/>
            <w:sz w:val="20"/>
            <w:szCs w:val="20"/>
          </w:rPr>
          <w:delText xml:space="preserve">are </w:delText>
        </w:r>
      </w:del>
      <w:ins w:id="1000" w:author="Author" w:date="2021-02-09T00:32:00Z">
        <w:r w:rsidR="006F7D95">
          <w:rPr>
            <w:rFonts w:ascii="Courier New" w:eastAsia="Times New Roman" w:hAnsi="Courier New" w:cs="Courier New"/>
            <w:color w:val="000000"/>
            <w:sz w:val="20"/>
            <w:szCs w:val="20"/>
          </w:rPr>
          <w:t>we</w:t>
        </w:r>
        <w:r w:rsidR="006F7D95"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mostly linked to dissatisfaction. </w:t>
      </w:r>
      <w:ins w:id="1001" w:author="Author" w:date="2021-02-09T00:34:00Z">
        <w:r w:rsidR="006F7D95">
          <w:rPr>
            <w:rFonts w:ascii="Courier New" w:eastAsia="Times New Roman" w:hAnsi="Courier New" w:cs="Courier New"/>
            <w:color w:val="000000"/>
            <w:sz w:val="20"/>
            <w:szCs w:val="20"/>
          </w:rPr>
          <w:t xml:space="preserve">We could assert that </w:t>
        </w:r>
      </w:ins>
      <w:r w:rsidRPr="0041604F">
        <w:rPr>
          <w:rFonts w:ascii="Courier New" w:eastAsia="Times New Roman" w:hAnsi="Courier New" w:cs="Courier New"/>
          <w:color w:val="000000"/>
          <w:sz w:val="20"/>
          <w:szCs w:val="20"/>
        </w:rPr>
        <w:t xml:space="preserve">Westerners </w:t>
      </w:r>
      <w:del w:id="1002" w:author="Author" w:date="2021-02-09T00:34:00Z">
        <w:r w:rsidRPr="0041604F" w:rsidDel="006F7D95">
          <w:rPr>
            <w:rFonts w:ascii="Courier New" w:eastAsia="Times New Roman" w:hAnsi="Courier New" w:cs="Courier New"/>
            <w:color w:val="000000"/>
            <w:sz w:val="20"/>
            <w:szCs w:val="20"/>
          </w:rPr>
          <w:delText>could be said to have</w:delText>
        </w:r>
      </w:del>
      <w:ins w:id="1003" w:author="Author" w:date="2021-02-09T00:34:00Z">
        <w:r w:rsidR="006F7D95">
          <w:rPr>
            <w:rFonts w:ascii="Courier New" w:eastAsia="Times New Roman" w:hAnsi="Courier New" w:cs="Courier New"/>
            <w:color w:val="000000"/>
            <w:sz w:val="20"/>
            <w:szCs w:val="20"/>
          </w:rPr>
          <w:t>had</w:t>
        </w:r>
      </w:ins>
      <w:r w:rsidRPr="0041604F">
        <w:rPr>
          <w:rFonts w:ascii="Courier New" w:eastAsia="Times New Roman" w:hAnsi="Courier New" w:cs="Courier New"/>
          <w:color w:val="000000"/>
          <w:sz w:val="20"/>
          <w:szCs w:val="20"/>
        </w:rPr>
        <w:t xml:space="preserve"> a high standard of room cleanliness </w:t>
      </w:r>
      <w:del w:id="1004" w:author="Author" w:date="2021-02-09T00:33:00Z">
        <w:r w:rsidRPr="0041604F" w:rsidDel="006F7D95">
          <w:rPr>
            <w:rFonts w:ascii="Courier New" w:eastAsia="Times New Roman" w:hAnsi="Courier New" w:cs="Courier New"/>
            <w:color w:val="000000"/>
            <w:sz w:val="20"/>
            <w:szCs w:val="20"/>
          </w:rPr>
          <w:delText xml:space="preserve">when </w:delText>
        </w:r>
      </w:del>
      <w:r w:rsidRPr="0041604F">
        <w:rPr>
          <w:rFonts w:ascii="Courier New" w:eastAsia="Times New Roman" w:hAnsi="Courier New" w:cs="Courier New"/>
          <w:color w:val="000000"/>
          <w:sz w:val="20"/>
          <w:szCs w:val="20"/>
        </w:rPr>
        <w:t>compared to their Chinese counterparts.</w:t>
      </w:r>
    </w:p>
    <w:p w14:paraId="60FA63E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8A1D1" w14:textId="04214F6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According to previous research, </w:t>
      </w:r>
      <w:del w:id="1005" w:author="Author" w:date="2021-02-09T00:35:00Z">
        <w:r w:rsidRPr="0041604F" w:rsidDel="006F7D95">
          <w:rPr>
            <w:rFonts w:ascii="Courier New" w:eastAsia="Times New Roman" w:hAnsi="Courier New" w:cs="Courier New"/>
            <w:color w:val="000000"/>
            <w:sz w:val="20"/>
            <w:szCs w:val="20"/>
          </w:rPr>
          <w:delText xml:space="preserve">we can see that </w:delText>
        </w:r>
      </w:del>
      <w:r w:rsidRPr="0041604F">
        <w:rPr>
          <w:rFonts w:ascii="Courier New" w:eastAsia="Times New Roman" w:hAnsi="Courier New" w:cs="Courier New"/>
          <w:color w:val="000000"/>
          <w:sz w:val="20"/>
          <w:szCs w:val="20"/>
        </w:rPr>
        <w:t xml:space="preserve">Western tourists are already inclined to appreciate hospitality for their satisfaction. When presented with Japanese hospitality, this expectation is met and overcome. In contrast, </w:t>
      </w:r>
      <w:del w:id="1006" w:author="Author" w:date="2021-02-09T00:35:00Z">
        <w:r w:rsidRPr="0041604F" w:rsidDel="006F7D95">
          <w:rPr>
            <w:rFonts w:ascii="Courier New" w:eastAsia="Times New Roman" w:hAnsi="Courier New" w:cs="Courier New"/>
            <w:color w:val="000000"/>
            <w:sz w:val="20"/>
            <w:szCs w:val="20"/>
          </w:rPr>
          <w:delText>we can see from</w:delText>
        </w:r>
      </w:del>
      <w:ins w:id="1007" w:author="Author" w:date="2021-02-09T00:35:00Z">
        <w:r w:rsidR="006F7D95">
          <w:rPr>
            <w:rFonts w:ascii="Courier New" w:eastAsia="Times New Roman" w:hAnsi="Courier New" w:cs="Courier New"/>
            <w:color w:val="000000"/>
            <w:sz w:val="20"/>
            <w:szCs w:val="20"/>
          </w:rPr>
          <w:t>according to</w:t>
        </w:r>
      </w:ins>
      <w:r w:rsidRPr="0041604F">
        <w:rPr>
          <w:rFonts w:ascii="Courier New" w:eastAsia="Times New Roman" w:hAnsi="Courier New" w:cs="Courier New"/>
          <w:color w:val="000000"/>
          <w:sz w:val="20"/>
          <w:szCs w:val="20"/>
        </w:rPr>
        <w:t xml:space="preserve"> our results</w:t>
      </w:r>
      <w:ins w:id="1008" w:author="Author" w:date="2021-02-09T00:36:00Z">
        <w:r w:rsidR="006F7D95">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009" w:author="Author" w:date="2021-02-09T00:36:00Z">
        <w:r w:rsidRPr="0041604F" w:rsidDel="006F7D95">
          <w:rPr>
            <w:rFonts w:ascii="Courier New" w:eastAsia="Times New Roman" w:hAnsi="Courier New" w:cs="Courier New"/>
            <w:color w:val="000000"/>
            <w:sz w:val="20"/>
            <w:szCs w:val="20"/>
          </w:rPr>
          <w:delText xml:space="preserve">that </w:delText>
        </w:r>
      </w:del>
      <w:r w:rsidRPr="0041604F">
        <w:rPr>
          <w:rFonts w:ascii="Courier New" w:eastAsia="Times New Roman" w:hAnsi="Courier New" w:cs="Courier New"/>
          <w:color w:val="000000"/>
          <w:sz w:val="20"/>
          <w:szCs w:val="20"/>
        </w:rPr>
        <w:t xml:space="preserve">Chinese tourists </w:t>
      </w:r>
      <w:ins w:id="1010" w:author="Author" w:date="2021-02-09T00:37:00Z">
        <w:r w:rsidR="006F7D95" w:rsidRPr="0041604F">
          <w:rPr>
            <w:rFonts w:ascii="Courier New" w:eastAsia="Times New Roman" w:hAnsi="Courier New" w:cs="Courier New"/>
            <w:color w:val="000000"/>
            <w:sz w:val="20"/>
            <w:szCs w:val="20"/>
          </w:rPr>
          <w:t xml:space="preserve">were more concerned </w:t>
        </w:r>
        <w:r w:rsidR="006F7D95">
          <w:rPr>
            <w:rFonts w:ascii="Courier New" w:eastAsia="Times New Roman" w:hAnsi="Courier New" w:cs="Courier New"/>
            <w:color w:val="000000"/>
            <w:sz w:val="20"/>
            <w:szCs w:val="20"/>
          </w:rPr>
          <w:t>about</w:t>
        </w:r>
        <w:r w:rsidR="006F7D95" w:rsidRPr="0041604F">
          <w:rPr>
            <w:rFonts w:ascii="Courier New" w:eastAsia="Times New Roman" w:hAnsi="Courier New" w:cs="Courier New"/>
            <w:color w:val="000000"/>
            <w:sz w:val="20"/>
            <w:szCs w:val="20"/>
          </w:rPr>
          <w:t xml:space="preserve"> room quality </w:t>
        </w:r>
      </w:ins>
      <w:del w:id="1011" w:author="Author" w:date="2021-02-09T00:37:00Z">
        <w:r w:rsidRPr="0041604F" w:rsidDel="006F7D95">
          <w:rPr>
            <w:rFonts w:ascii="Courier New" w:eastAsia="Times New Roman" w:hAnsi="Courier New" w:cs="Courier New"/>
            <w:color w:val="000000"/>
            <w:sz w:val="20"/>
            <w:szCs w:val="20"/>
          </w:rPr>
          <w:delText>had less focus on</w:delText>
        </w:r>
      </w:del>
      <w:ins w:id="1012" w:author="Author" w:date="2021-02-09T00:37:00Z">
        <w:r w:rsidR="006F7D95">
          <w:rPr>
            <w:rFonts w:ascii="Courier New" w:eastAsia="Times New Roman" w:hAnsi="Courier New" w:cs="Courier New"/>
            <w:color w:val="000000"/>
            <w:sz w:val="20"/>
            <w:szCs w:val="20"/>
          </w:rPr>
          <w:t>rather than</w:t>
        </w:r>
      </w:ins>
      <w:r w:rsidRPr="0041604F">
        <w:rPr>
          <w:rFonts w:ascii="Courier New" w:eastAsia="Times New Roman" w:hAnsi="Courier New" w:cs="Courier New"/>
          <w:color w:val="000000"/>
          <w:sz w:val="20"/>
          <w:szCs w:val="20"/>
        </w:rPr>
        <w:t xml:space="preserve"> hospitality, </w:t>
      </w:r>
      <w:r w:rsidRPr="0041604F">
        <w:rPr>
          <w:rFonts w:ascii="Courier New" w:eastAsia="Times New Roman" w:hAnsi="Courier New" w:cs="Courier New"/>
          <w:color w:val="000000"/>
          <w:sz w:val="20"/>
          <w:szCs w:val="20"/>
        </w:rPr>
        <w:lastRenderedPageBreak/>
        <w:t>staff, or service</w:t>
      </w:r>
      <w:del w:id="1013" w:author="Author" w:date="2021-02-09T00:37:00Z">
        <w:r w:rsidRPr="0041604F" w:rsidDel="006F7D95">
          <w:rPr>
            <w:rFonts w:ascii="Courier New" w:eastAsia="Times New Roman" w:hAnsi="Courier New" w:cs="Courier New"/>
            <w:color w:val="000000"/>
            <w:sz w:val="20"/>
            <w:szCs w:val="20"/>
          </w:rPr>
          <w:delText xml:space="preserve"> and were more concerned with room quality</w:delText>
        </w:r>
      </w:del>
      <w:r w:rsidRPr="0041604F">
        <w:rPr>
          <w:rFonts w:ascii="Courier New" w:eastAsia="Times New Roman" w:hAnsi="Courier New" w:cs="Courier New"/>
          <w:color w:val="000000"/>
          <w:sz w:val="20"/>
          <w:szCs w:val="20"/>
        </w:rPr>
        <w:t>. However, when analyzing the word pairs for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(not bad)'' and </w:t>
      </w:r>
      <w:del w:id="1014" w:author="Author" w:date="2021-02-07T20:20:00Z">
        <w:r w:rsidRPr="0041604F" w:rsidDel="00BE702D">
          <w:rPr>
            <w:rFonts w:ascii="Courier New" w:eastAsia="Times New Roman" w:hAnsi="Courier New" w:cs="Courier New"/>
            <w:color w:val="000000"/>
            <w:sz w:val="20"/>
            <w:szCs w:val="20"/>
          </w:rPr>
          <w:delText xml:space="preserve">for </w:delText>
        </w:r>
      </w:del>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棒</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(great)</w:t>
      </w:r>
      <w:ins w:id="1015" w:author="Author" w:date="2021-02-07T20:20: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016" w:author="Author" w:date="2021-02-07T20:20: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we can see that they </w:t>
      </w:r>
      <w:del w:id="1017" w:author="Author" w:date="2021-02-09T00:56:00Z">
        <w:r w:rsidRPr="0041604F" w:rsidDel="00EF2D4E">
          <w:rPr>
            <w:rFonts w:ascii="Courier New" w:eastAsia="Times New Roman" w:hAnsi="Courier New" w:cs="Courier New"/>
            <w:color w:val="000000"/>
            <w:sz w:val="20"/>
            <w:szCs w:val="20"/>
          </w:rPr>
          <w:delText xml:space="preserve">do </w:delText>
        </w:r>
      </w:del>
      <w:r w:rsidRPr="0041604F">
        <w:rPr>
          <w:rFonts w:ascii="Courier New" w:eastAsia="Times New Roman" w:hAnsi="Courier New" w:cs="Courier New"/>
          <w:color w:val="000000"/>
          <w:sz w:val="20"/>
          <w:szCs w:val="20"/>
        </w:rPr>
        <w:t>praise staff, service</w:t>
      </w:r>
      <w:ins w:id="1018" w:author="Author" w:date="2021-02-09T00:56:00Z">
        <w:r w:rsidR="00EF2D4E">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and breakfast. </w:t>
      </w:r>
      <w:ins w:id="1019" w:author="Author" w:date="2021-02-09T01:51:00Z">
        <w:r w:rsidR="00205D25">
          <w:rPr>
            <w:rFonts w:ascii="Courier New" w:eastAsia="Times New Roman" w:hAnsi="Courier New" w:cs="Courier New"/>
            <w:color w:val="000000"/>
            <w:sz w:val="20"/>
            <w:szCs w:val="20"/>
          </w:rPr>
          <w:t xml:space="preserve">By </w:t>
        </w:r>
      </w:ins>
      <w:del w:id="1020" w:author="Author" w:date="2021-02-09T01:51:00Z">
        <w:r w:rsidRPr="0041604F" w:rsidDel="00205D25">
          <w:rPr>
            <w:rFonts w:ascii="Courier New" w:eastAsia="Times New Roman" w:hAnsi="Courier New" w:cs="Courier New"/>
            <w:color w:val="000000"/>
            <w:sz w:val="20"/>
            <w:szCs w:val="20"/>
          </w:rPr>
          <w:delText xml:space="preserve">Observing </w:delText>
        </w:r>
      </w:del>
      <w:ins w:id="1021" w:author="Author" w:date="2021-02-09T01:51:00Z">
        <w:r w:rsidR="00205D25">
          <w:rPr>
            <w:rFonts w:ascii="Courier New" w:eastAsia="Times New Roman" w:hAnsi="Courier New" w:cs="Courier New"/>
            <w:color w:val="000000"/>
            <w:sz w:val="20"/>
            <w:szCs w:val="20"/>
          </w:rPr>
          <w:t>o</w:t>
        </w:r>
        <w:r w:rsidR="00205D25" w:rsidRPr="0041604F">
          <w:rPr>
            <w:rFonts w:ascii="Courier New" w:eastAsia="Times New Roman" w:hAnsi="Courier New" w:cs="Courier New"/>
            <w:color w:val="000000"/>
            <w:sz w:val="20"/>
            <w:szCs w:val="20"/>
          </w:rPr>
          <w:t xml:space="preserve">bserving </w:t>
        </w:r>
      </w:ins>
      <w:r w:rsidRPr="0041604F">
        <w:rPr>
          <w:rFonts w:ascii="Courier New" w:eastAsia="Times New Roman" w:hAnsi="Courier New" w:cs="Courier New"/>
          <w:color w:val="000000"/>
          <w:sz w:val="20"/>
          <w:szCs w:val="20"/>
        </w:rPr>
        <w:t xml:space="preserve">the percentage of hard to soft attributes in Figure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{fig:</w:t>
      </w:r>
      <w:r w:rsidRPr="0041604F">
        <w:rPr>
          <w:rFonts w:ascii="Courier New" w:eastAsia="Times New Roman" w:hAnsi="Courier New" w:cs="Courier New"/>
          <w:color w:val="000000"/>
          <w:sz w:val="20"/>
          <w:szCs w:val="20"/>
          <w:u w:val="single"/>
        </w:rPr>
        <w:t>hard_soft_zh</w:t>
      </w:r>
      <w:r w:rsidRPr="0041604F">
        <w:rPr>
          <w:rFonts w:ascii="Courier New" w:eastAsia="Times New Roman" w:hAnsi="Courier New" w:cs="Courier New"/>
          <w:color w:val="000000"/>
          <w:sz w:val="20"/>
          <w:szCs w:val="20"/>
        </w:rPr>
        <w:t xml:space="preserve">}, however, we </w:t>
      </w:r>
      <w:del w:id="1022" w:author="Author" w:date="2021-02-09T01:52:00Z">
        <w:r w:rsidRPr="0041604F" w:rsidDel="00205D25">
          <w:rPr>
            <w:rFonts w:ascii="Courier New" w:eastAsia="Times New Roman" w:hAnsi="Courier New" w:cs="Courier New"/>
            <w:color w:val="000000"/>
            <w:sz w:val="20"/>
            <w:szCs w:val="20"/>
          </w:rPr>
          <w:delText xml:space="preserve">know </w:delText>
        </w:r>
      </w:del>
      <w:ins w:id="1023" w:author="Author" w:date="2021-02-09T01:52:00Z">
        <w:r w:rsidR="00205D25">
          <w:rPr>
            <w:rFonts w:ascii="Courier New" w:eastAsia="Times New Roman" w:hAnsi="Courier New" w:cs="Courier New"/>
            <w:color w:val="000000"/>
            <w:sz w:val="20"/>
            <w:szCs w:val="20"/>
          </w:rPr>
          <w:t>discover</w:t>
        </w:r>
        <w:r w:rsidR="00205D2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Chinese customers </w:t>
      </w:r>
      <w:del w:id="1024" w:author="Author" w:date="2021-02-09T01:52:00Z">
        <w:r w:rsidRPr="0041604F" w:rsidDel="00205D25">
          <w:rPr>
            <w:rFonts w:ascii="Courier New" w:eastAsia="Times New Roman" w:hAnsi="Courier New" w:cs="Courier New"/>
            <w:color w:val="000000"/>
            <w:sz w:val="20"/>
            <w:szCs w:val="20"/>
          </w:rPr>
          <w:delText xml:space="preserve">are </w:delText>
        </w:r>
      </w:del>
      <w:ins w:id="1025" w:author="Author" w:date="2021-02-09T01:52:00Z">
        <w:r w:rsidR="00205D25">
          <w:rPr>
            <w:rFonts w:ascii="Courier New" w:eastAsia="Times New Roman" w:hAnsi="Courier New" w:cs="Courier New"/>
            <w:color w:val="000000"/>
            <w:sz w:val="20"/>
            <w:szCs w:val="20"/>
          </w:rPr>
          <w:t>we</w:t>
        </w:r>
        <w:r w:rsidR="00205D25" w:rsidRPr="0041604F">
          <w:rPr>
            <w:rFonts w:ascii="Courier New" w:eastAsia="Times New Roman" w:hAnsi="Courier New" w:cs="Courier New"/>
            <w:color w:val="000000"/>
            <w:sz w:val="20"/>
            <w:szCs w:val="20"/>
          </w:rPr>
          <w:t xml:space="preserve">re </w:t>
        </w:r>
      </w:ins>
      <w:ins w:id="1026" w:author="Author" w:date="2021-02-09T01:53:00Z">
        <w:r w:rsidR="00205D25" w:rsidRPr="0041604F">
          <w:rPr>
            <w:rFonts w:ascii="Courier New" w:eastAsia="Times New Roman" w:hAnsi="Courier New" w:cs="Courier New"/>
            <w:color w:val="000000"/>
            <w:sz w:val="20"/>
            <w:szCs w:val="20"/>
          </w:rPr>
          <w:t xml:space="preserve">more </w:t>
        </w:r>
      </w:ins>
      <w:r w:rsidRPr="0041604F">
        <w:rPr>
          <w:rFonts w:ascii="Courier New" w:eastAsia="Times New Roman" w:hAnsi="Courier New" w:cs="Courier New"/>
          <w:color w:val="000000"/>
          <w:sz w:val="20"/>
          <w:szCs w:val="20"/>
        </w:rPr>
        <w:t xml:space="preserve">satisfied </w:t>
      </w:r>
      <w:del w:id="1027" w:author="Author" w:date="2021-02-09T01:53:00Z">
        <w:r w:rsidRPr="0041604F" w:rsidDel="00205D25">
          <w:rPr>
            <w:rFonts w:ascii="Courier New" w:eastAsia="Times New Roman" w:hAnsi="Courier New" w:cs="Courier New"/>
            <w:color w:val="000000"/>
            <w:sz w:val="20"/>
            <w:szCs w:val="20"/>
          </w:rPr>
          <w:delText xml:space="preserve">more </w:delText>
        </w:r>
      </w:del>
      <w:r w:rsidRPr="0041604F">
        <w:rPr>
          <w:rFonts w:ascii="Courier New" w:eastAsia="Times New Roman" w:hAnsi="Courier New" w:cs="Courier New"/>
          <w:color w:val="000000"/>
          <w:sz w:val="20"/>
          <w:szCs w:val="20"/>
        </w:rPr>
        <w:t>with hard attributes</w:t>
      </w:r>
      <w:del w:id="1028" w:author="Author" w:date="2021-02-09T01:53:00Z">
        <w:r w:rsidRPr="0041604F" w:rsidDel="00205D25">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compared to </w:t>
      </w:r>
      <w:del w:id="1029" w:author="Author" w:date="2021-02-09T01:53:00Z">
        <w:r w:rsidRPr="0041604F" w:rsidDel="00205D25">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Western tourists</w:t>
      </w:r>
      <w:ins w:id="1030" w:author="Author" w:date="2021-02-09T01:53:00Z">
        <w:r w:rsidR="00205D25">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commentRangeStart w:id="1031"/>
      <w:r w:rsidRPr="0041604F">
        <w:rPr>
          <w:rFonts w:ascii="Courier New" w:eastAsia="Times New Roman" w:hAnsi="Courier New" w:cs="Courier New"/>
          <w:color w:val="000000"/>
          <w:sz w:val="20"/>
          <w:szCs w:val="20"/>
        </w:rPr>
        <w:t>who seem</w:t>
      </w:r>
      <w:ins w:id="1032" w:author="Author" w:date="2021-02-09T01:54:00Z">
        <w:r w:rsidR="00205D25">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to be meeting more than their expectations</w:t>
      </w:r>
      <w:commentRangeEnd w:id="1031"/>
      <w:r w:rsidR="00205D25">
        <w:rPr>
          <w:rStyle w:val="CommentReference"/>
        </w:rPr>
        <w:commentReference w:id="1031"/>
      </w:r>
      <w:r w:rsidRPr="0041604F">
        <w:rPr>
          <w:rFonts w:ascii="Courier New" w:eastAsia="Times New Roman" w:hAnsi="Courier New" w:cs="Courier New"/>
          <w:color w:val="000000"/>
          <w:sz w:val="20"/>
          <w:szCs w:val="20"/>
        </w:rPr>
        <w:t>.</w:t>
      </w:r>
    </w:p>
    <w:p w14:paraId="11C4882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A8D122" w14:textId="4E1ACF2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It could be </w:t>
      </w:r>
      <w:ins w:id="1033" w:author="Author" w:date="2021-02-11T13:27:00Z">
        <w:r w:rsidR="007A7775">
          <w:rPr>
            <w:rFonts w:ascii="Courier New" w:eastAsia="Times New Roman" w:hAnsi="Courier New" w:cs="Courier New"/>
            <w:color w:val="000000"/>
            <w:sz w:val="20"/>
            <w:szCs w:val="20"/>
          </w:rPr>
          <w:t xml:space="preserve">considered </w:t>
        </w:r>
      </w:ins>
      <w:r w:rsidRPr="0041604F">
        <w:rPr>
          <w:rFonts w:ascii="Courier New" w:eastAsia="Times New Roman" w:hAnsi="Courier New" w:cs="Courier New"/>
          <w:color w:val="000000"/>
          <w:sz w:val="20"/>
          <w:szCs w:val="20"/>
        </w:rPr>
        <w:t xml:space="preserve">that Chinese culture does not expect high-level service initially. When an expectation that is not held is met, the satisfaction </w:t>
      </w:r>
      <w:del w:id="1034" w:author="Author" w:date="2021-02-09T01:59:00Z">
        <w:r w:rsidRPr="0041604F" w:rsidDel="0012436A">
          <w:rPr>
            <w:rFonts w:ascii="Courier New" w:eastAsia="Times New Roman" w:hAnsi="Courier New" w:cs="Courier New"/>
            <w:color w:val="000000"/>
            <w:sz w:val="20"/>
            <w:szCs w:val="20"/>
          </w:rPr>
          <w:delText>that stems from this</w:delText>
        </w:r>
      </w:del>
      <w:ins w:id="1035" w:author="Author" w:date="2021-02-09T01:59:00Z">
        <w:r w:rsidR="0012436A">
          <w:rPr>
            <w:rFonts w:ascii="Courier New" w:eastAsia="Times New Roman" w:hAnsi="Courier New" w:cs="Courier New"/>
            <w:color w:val="000000"/>
            <w:sz w:val="20"/>
            <w:szCs w:val="20"/>
          </w:rPr>
          <w:t>derived</w:t>
        </w:r>
      </w:ins>
      <w:r w:rsidRPr="0041604F">
        <w:rPr>
          <w:rFonts w:ascii="Courier New" w:eastAsia="Times New Roman" w:hAnsi="Courier New" w:cs="Courier New"/>
          <w:color w:val="000000"/>
          <w:sz w:val="20"/>
          <w:szCs w:val="20"/>
        </w:rPr>
        <w:t xml:space="preserve"> is less than </w:t>
      </w:r>
      <w:ins w:id="1036" w:author="Author" w:date="2021-02-09T01:59:00Z">
        <w:r w:rsidR="0012436A">
          <w:rPr>
            <w:rFonts w:ascii="Courier New" w:eastAsia="Times New Roman" w:hAnsi="Courier New" w:cs="Courier New"/>
            <w:color w:val="000000"/>
            <w:sz w:val="20"/>
            <w:szCs w:val="20"/>
          </w:rPr>
          <w:t xml:space="preserve">that </w:t>
        </w:r>
      </w:ins>
      <w:r w:rsidRPr="0041604F">
        <w:rPr>
          <w:rFonts w:ascii="Courier New" w:eastAsia="Times New Roman" w:hAnsi="Courier New" w:cs="Courier New"/>
          <w:color w:val="000000"/>
          <w:sz w:val="20"/>
          <w:szCs w:val="20"/>
        </w:rPr>
        <w:t xml:space="preserve">if it was expected. </w:t>
      </w:r>
      <w:ins w:id="1037" w:author="Author" w:date="2021-02-11T13:27:00Z">
        <w:r w:rsidR="007A7775">
          <w:rPr>
            <w:rFonts w:ascii="Courier New" w:eastAsia="Times New Roman" w:hAnsi="Courier New" w:cs="Courier New"/>
            <w:color w:val="000000"/>
            <w:sz w:val="20"/>
            <w:szCs w:val="20"/>
          </w:rPr>
          <w:t>In contrast</w:t>
        </w:r>
      </w:ins>
      <w:del w:id="1038" w:author="Author" w:date="2021-02-11T13:27:00Z">
        <w:r w:rsidRPr="0041604F" w:rsidDel="007A7775">
          <w:rPr>
            <w:rFonts w:ascii="Courier New" w:eastAsia="Times New Roman" w:hAnsi="Courier New" w:cs="Courier New"/>
            <w:color w:val="000000"/>
            <w:sz w:val="20"/>
            <w:szCs w:val="20"/>
          </w:rPr>
          <w:delText>On the other hand</w:delText>
        </w:r>
      </w:del>
      <w:r w:rsidRPr="0041604F">
        <w:rPr>
          <w:rFonts w:ascii="Courier New" w:eastAsia="Times New Roman" w:hAnsi="Courier New" w:cs="Courier New"/>
          <w:color w:val="000000"/>
          <w:sz w:val="20"/>
          <w:szCs w:val="20"/>
        </w:rPr>
        <w:t>,</w:t>
      </w:r>
      <w:ins w:id="1039" w:author="Author" w:date="2021-02-11T13:28:00Z">
        <w:r w:rsidR="007A7775">
          <w:rPr>
            <w:rFonts w:ascii="Courier New" w:eastAsia="Times New Roman" w:hAnsi="Courier New" w:cs="Courier New"/>
            <w:color w:val="000000"/>
            <w:sz w:val="20"/>
            <w:szCs w:val="20"/>
          </w:rPr>
          <w:t xml:space="preserve"> </w:t>
        </w:r>
        <w:commentRangeStart w:id="1040"/>
        <w:r w:rsidR="007A7775">
          <w:rPr>
            <w:rFonts w:ascii="Courier New" w:eastAsia="Times New Roman" w:hAnsi="Courier New" w:cs="Courier New"/>
            <w:color w:val="000000"/>
            <w:sz w:val="20"/>
            <w:szCs w:val="20"/>
          </w:rPr>
          <w:t>some tourists report</w:t>
        </w:r>
      </w:ins>
      <w:del w:id="1041" w:author="Author" w:date="2021-02-11T13:28:00Z">
        <w:r w:rsidRPr="0041604F" w:rsidDel="007A7775">
          <w:rPr>
            <w:rFonts w:ascii="Courier New" w:eastAsia="Times New Roman" w:hAnsi="Courier New" w:cs="Courier New"/>
            <w:color w:val="000000"/>
            <w:sz w:val="20"/>
            <w:szCs w:val="20"/>
          </w:rPr>
          <w:delText xml:space="preserve"> we have the phenomenon of</w:delText>
        </w:r>
      </w:del>
      <w:r w:rsidRPr="0041604F">
        <w:rPr>
          <w:rFonts w:ascii="Courier New" w:eastAsia="Times New Roman" w:hAnsi="Courier New" w:cs="Courier New"/>
          <w:color w:val="000000"/>
          <w:sz w:val="20"/>
          <w:szCs w:val="20"/>
        </w:rPr>
        <w:t xml:space="preserve"> a ``nice surprise'</w:t>
      </w:r>
      <w:commentRangeEnd w:id="1040"/>
      <w:r w:rsidR="007A7775">
        <w:rPr>
          <w:rStyle w:val="CommentReference"/>
        </w:rPr>
        <w:commentReference w:id="1040"/>
      </w:r>
      <w:r w:rsidRPr="0041604F">
        <w:rPr>
          <w:rFonts w:ascii="Courier New" w:eastAsia="Times New Roman" w:hAnsi="Courier New" w:cs="Courier New"/>
          <w:color w:val="000000"/>
          <w:sz w:val="20"/>
          <w:szCs w:val="20"/>
        </w:rPr>
        <w:t xml:space="preserve">': </w:t>
      </w:r>
      <w:del w:id="1042" w:author="Author" w:date="2021-02-09T02:00:00Z">
        <w:r w:rsidRPr="0041604F" w:rsidDel="0012436A">
          <w:rPr>
            <w:rFonts w:ascii="Courier New" w:eastAsia="Times New Roman" w:hAnsi="Courier New" w:cs="Courier New"/>
            <w:color w:val="000000"/>
            <w:sz w:val="20"/>
            <w:szCs w:val="20"/>
          </w:rPr>
          <w:delText xml:space="preserve">When </w:delText>
        </w:r>
      </w:del>
      <w:ins w:id="1043" w:author="Author" w:date="2021-02-09T02:00:00Z">
        <w:r w:rsidR="0012436A">
          <w:rPr>
            <w:rFonts w:ascii="Courier New" w:eastAsia="Times New Roman" w:hAnsi="Courier New" w:cs="Courier New"/>
            <w:color w:val="000000"/>
            <w:sz w:val="20"/>
            <w:szCs w:val="20"/>
          </w:rPr>
          <w:t>w</w:t>
        </w:r>
        <w:r w:rsidR="0012436A" w:rsidRPr="0041604F">
          <w:rPr>
            <w:rFonts w:ascii="Courier New" w:eastAsia="Times New Roman" w:hAnsi="Courier New" w:cs="Courier New"/>
            <w:color w:val="000000"/>
            <w:sz w:val="20"/>
            <w:szCs w:val="20"/>
          </w:rPr>
          <w:t xml:space="preserve">hen </w:t>
        </w:r>
      </w:ins>
      <w:r w:rsidRPr="0041604F">
        <w:rPr>
          <w:rFonts w:ascii="Courier New" w:eastAsia="Times New Roman" w:hAnsi="Courier New" w:cs="Courier New"/>
          <w:color w:val="000000"/>
          <w:sz w:val="20"/>
          <w:szCs w:val="20"/>
        </w:rPr>
        <w:t xml:space="preserve">an unknown need is unexpectedly met, there is more satisfaction. It is necessary to note the difference between </w:t>
      </w:r>
      <w:commentRangeStart w:id="1044"/>
      <w:r w:rsidRPr="0041604F">
        <w:rPr>
          <w:rFonts w:ascii="Courier New" w:eastAsia="Times New Roman" w:hAnsi="Courier New" w:cs="Courier New"/>
          <w:color w:val="000000"/>
          <w:sz w:val="20"/>
          <w:szCs w:val="20"/>
        </w:rPr>
        <w:t xml:space="preserve">these two </w:t>
      </w:r>
      <w:ins w:id="1045" w:author="Author" w:date="2021-02-11T13:28:00Z">
        <w:r w:rsidR="007A7775">
          <w:rPr>
            <w:rFonts w:ascii="Courier New" w:eastAsia="Times New Roman" w:hAnsi="Courier New" w:cs="Courier New"/>
            <w:color w:val="000000"/>
            <w:sz w:val="20"/>
            <w:szCs w:val="20"/>
          </w:rPr>
          <w:t>reactions</w:t>
        </w:r>
      </w:ins>
      <w:del w:id="1046" w:author="Author" w:date="2021-02-11T13:28:00Z">
        <w:r w:rsidRPr="0041604F" w:rsidDel="007A7775">
          <w:rPr>
            <w:rFonts w:ascii="Courier New" w:eastAsia="Times New Roman" w:hAnsi="Courier New" w:cs="Courier New"/>
            <w:color w:val="000000"/>
            <w:sz w:val="20"/>
            <w:szCs w:val="20"/>
          </w:rPr>
          <w:delText>phenomenons</w:delText>
        </w:r>
      </w:del>
      <w:commentRangeEnd w:id="1044"/>
      <w:r w:rsidR="007A7775">
        <w:rPr>
          <w:rStyle w:val="CommentReference"/>
        </w:rPr>
        <w:commentReference w:id="1044"/>
      </w:r>
      <w:r w:rsidRPr="0041604F">
        <w:rPr>
          <w:rFonts w:ascii="Courier New" w:eastAsia="Times New Roman" w:hAnsi="Courier New" w:cs="Courier New"/>
          <w:color w:val="000000"/>
          <w:sz w:val="20"/>
          <w:szCs w:val="20"/>
        </w:rPr>
        <w:t xml:space="preserve">. The ``nice surprise'' </w:t>
      </w:r>
      <w:ins w:id="1047" w:author="Author" w:date="2021-02-11T13:29:00Z">
        <w:r w:rsidR="007A7775">
          <w:rPr>
            <w:rFonts w:ascii="Courier New" w:eastAsia="Times New Roman" w:hAnsi="Courier New" w:cs="Courier New"/>
            <w:color w:val="000000"/>
            <w:sz w:val="20"/>
            <w:szCs w:val="20"/>
          </w:rPr>
          <w:t xml:space="preserve">reaction </w:t>
        </w:r>
      </w:ins>
      <w:r w:rsidRPr="0041604F">
        <w:rPr>
          <w:rFonts w:ascii="Courier New" w:eastAsia="Times New Roman" w:hAnsi="Courier New" w:cs="Courier New"/>
          <w:color w:val="000000"/>
          <w:sz w:val="20"/>
          <w:szCs w:val="20"/>
        </w:rPr>
        <w:t xml:space="preserve">fulfills a need unexpectedly. Perhaps the hospitality grade in Japan does not fulfill a </w:t>
      </w:r>
      <w:ins w:id="1048" w:author="Author" w:date="2021-02-09T02:01:00Z">
        <w:r w:rsidR="0012436A" w:rsidRPr="0041604F">
          <w:rPr>
            <w:rFonts w:ascii="Courier New" w:eastAsia="Times New Roman" w:hAnsi="Courier New" w:cs="Courier New"/>
            <w:color w:val="000000"/>
            <w:sz w:val="20"/>
            <w:szCs w:val="20"/>
          </w:rPr>
          <w:t xml:space="preserve">need </w:t>
        </w:r>
      </w:ins>
      <w:r w:rsidRPr="0041604F">
        <w:rPr>
          <w:rFonts w:ascii="Courier New" w:eastAsia="Times New Roman" w:hAnsi="Courier New" w:cs="Courier New"/>
          <w:color w:val="000000"/>
          <w:sz w:val="20"/>
          <w:szCs w:val="20"/>
        </w:rPr>
        <w:t xml:space="preserve">high enough </w:t>
      </w:r>
      <w:del w:id="1049" w:author="Author" w:date="2021-02-09T02:01:00Z">
        <w:r w:rsidRPr="0041604F" w:rsidDel="0012436A">
          <w:rPr>
            <w:rFonts w:ascii="Courier New" w:eastAsia="Times New Roman" w:hAnsi="Courier New" w:cs="Courier New"/>
            <w:color w:val="000000"/>
            <w:sz w:val="20"/>
            <w:szCs w:val="20"/>
          </w:rPr>
          <w:delText xml:space="preserve">need </w:delText>
        </w:r>
      </w:del>
      <w:r w:rsidRPr="0041604F">
        <w:rPr>
          <w:rFonts w:ascii="Courier New" w:eastAsia="Times New Roman" w:hAnsi="Courier New" w:cs="Courier New"/>
          <w:color w:val="000000"/>
          <w:sz w:val="20"/>
          <w:szCs w:val="20"/>
        </w:rPr>
        <w:t xml:space="preserve">for the Chinese population, </w:t>
      </w:r>
      <w:ins w:id="1050" w:author="Author" w:date="2021-02-09T02:01:00Z">
        <w:r w:rsidR="0012436A">
          <w:rPr>
            <w:rFonts w:ascii="Courier New" w:eastAsia="Times New Roman" w:hAnsi="Courier New" w:cs="Courier New"/>
            <w:color w:val="000000"/>
            <w:sz w:val="20"/>
            <w:szCs w:val="20"/>
          </w:rPr>
          <w:t xml:space="preserve">thereby </w:t>
        </w:r>
      </w:ins>
      <w:r w:rsidRPr="0041604F">
        <w:rPr>
          <w:rFonts w:ascii="Courier New" w:eastAsia="Times New Roman" w:hAnsi="Courier New" w:cs="Courier New"/>
          <w:color w:val="000000"/>
          <w:sz w:val="20"/>
          <w:szCs w:val="20"/>
        </w:rPr>
        <w:t>resulting in less satisfaction. For greater satisfaction,</w:t>
      </w:r>
      <w:del w:id="1051" w:author="Author" w:date="2021-02-11T13:30:00Z">
        <w:r w:rsidRPr="0041604F" w:rsidDel="007A7775">
          <w:rPr>
            <w:rFonts w:ascii="Courier New" w:eastAsia="Times New Roman" w:hAnsi="Courier New" w:cs="Courier New"/>
            <w:color w:val="000000"/>
            <w:sz w:val="20"/>
            <w:szCs w:val="20"/>
          </w:rPr>
          <w:delText xml:space="preserve"> the existence of</w:delText>
        </w:r>
      </w:del>
      <w:r w:rsidRPr="0041604F">
        <w:rPr>
          <w:rFonts w:ascii="Courier New" w:eastAsia="Times New Roman" w:hAnsi="Courier New" w:cs="Courier New"/>
          <w:color w:val="000000"/>
          <w:sz w:val="20"/>
          <w:szCs w:val="20"/>
        </w:rPr>
        <w:t xml:space="preserve"> a need </w:t>
      </w:r>
      <w:ins w:id="1052" w:author="Author" w:date="2021-02-11T13:30:00Z">
        <w:r w:rsidR="007A7775">
          <w:rPr>
            <w:rFonts w:ascii="Courier New" w:eastAsia="Times New Roman" w:hAnsi="Courier New" w:cs="Courier New"/>
            <w:color w:val="000000"/>
            <w:sz w:val="20"/>
            <w:szCs w:val="20"/>
          </w:rPr>
          <w:t>must be met</w:t>
        </w:r>
      </w:ins>
      <w:del w:id="1053" w:author="Author" w:date="2021-02-11T13:30:00Z">
        <w:r w:rsidRPr="0041604F" w:rsidDel="007A7775">
          <w:rPr>
            <w:rFonts w:ascii="Courier New" w:eastAsia="Times New Roman" w:hAnsi="Courier New" w:cs="Courier New"/>
            <w:color w:val="000000"/>
            <w:sz w:val="20"/>
            <w:szCs w:val="20"/>
          </w:rPr>
          <w:delText>being met is necessary</w:delText>
        </w:r>
      </w:del>
      <w:r w:rsidRPr="0041604F">
        <w:rPr>
          <w:rFonts w:ascii="Courier New" w:eastAsia="Times New Roman" w:hAnsi="Courier New" w:cs="Courier New"/>
          <w:color w:val="000000"/>
          <w:sz w:val="20"/>
          <w:szCs w:val="20"/>
        </w:rPr>
        <w:t xml:space="preserve">. However, the word ``not bad'' is at the top of the list </w:t>
      </w:r>
      <w:del w:id="1054" w:author="Author" w:date="2021-02-09T02:02:00Z">
        <w:r w:rsidRPr="0041604F" w:rsidDel="0012436A">
          <w:rPr>
            <w:rFonts w:ascii="Courier New" w:eastAsia="Times New Roman" w:hAnsi="Courier New" w:cs="Courier New"/>
            <w:color w:val="000000"/>
            <w:sz w:val="20"/>
            <w:szCs w:val="20"/>
          </w:rPr>
          <w:delText xml:space="preserve">at </w:delText>
        </w:r>
      </w:del>
      <w:ins w:id="1055" w:author="Author" w:date="2021-02-09T02:02:00Z">
        <w:r w:rsidR="0012436A">
          <w:rPr>
            <w:rFonts w:ascii="Courier New" w:eastAsia="Times New Roman" w:hAnsi="Courier New" w:cs="Courier New"/>
            <w:color w:val="000000"/>
            <w:sz w:val="20"/>
            <w:szCs w:val="20"/>
          </w:rPr>
          <w:t>in</w:t>
        </w:r>
        <w:r w:rsidR="0012436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most price ranges, and one of the uses is related to service. Thus, we cannot </w:t>
      </w:r>
      <w:del w:id="1056" w:author="Author" w:date="2021-02-09T02:02:00Z">
        <w:r w:rsidRPr="0041604F" w:rsidDel="0012436A">
          <w:rPr>
            <w:rFonts w:ascii="Courier New" w:eastAsia="Times New Roman" w:hAnsi="Courier New" w:cs="Courier New"/>
            <w:color w:val="000000"/>
            <w:sz w:val="20"/>
            <w:szCs w:val="20"/>
          </w:rPr>
          <w:delText xml:space="preserve">say </w:delText>
        </w:r>
      </w:del>
      <w:ins w:id="1057" w:author="Author" w:date="2021-02-09T02:02:00Z">
        <w:r w:rsidR="0012436A">
          <w:rPr>
            <w:rFonts w:ascii="Courier New" w:eastAsia="Times New Roman" w:hAnsi="Courier New" w:cs="Courier New"/>
            <w:color w:val="000000"/>
            <w:sz w:val="20"/>
            <w:szCs w:val="20"/>
          </w:rPr>
          <w:t>conclude</w:t>
        </w:r>
        <w:r w:rsidR="0012436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they </w:t>
      </w:r>
      <w:del w:id="1058" w:author="Author" w:date="2021-02-09T02:02:00Z">
        <w:r w:rsidRPr="0041604F" w:rsidDel="0012436A">
          <w:rPr>
            <w:rFonts w:ascii="Courier New" w:eastAsia="Times New Roman" w:hAnsi="Courier New" w:cs="Courier New"/>
            <w:color w:val="000000"/>
            <w:sz w:val="20"/>
            <w:szCs w:val="20"/>
          </w:rPr>
          <w:delText xml:space="preserve">are </w:delText>
        </w:r>
      </w:del>
      <w:ins w:id="1059" w:author="Author" w:date="2021-02-09T02:02:00Z">
        <w:r w:rsidR="0012436A">
          <w:rPr>
            <w:rFonts w:ascii="Courier New" w:eastAsia="Times New Roman" w:hAnsi="Courier New" w:cs="Courier New"/>
            <w:color w:val="000000"/>
            <w:sz w:val="20"/>
            <w:szCs w:val="20"/>
          </w:rPr>
          <w:t>we</w:t>
        </w:r>
        <w:r w:rsidR="0012436A"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not satisfied with th</w:t>
      </w:r>
      <w:ins w:id="1060" w:author="Author" w:date="2021-02-11T13:30:00Z">
        <w:r w:rsidR="007A7775">
          <w:rPr>
            <w:rFonts w:ascii="Courier New" w:eastAsia="Times New Roman" w:hAnsi="Courier New" w:cs="Courier New"/>
            <w:color w:val="000000"/>
            <w:sz w:val="20"/>
            <w:szCs w:val="20"/>
          </w:rPr>
          <w:t>e service</w:t>
        </w:r>
      </w:ins>
      <w:del w:id="1061" w:author="Author" w:date="2021-02-11T13:30:00Z">
        <w:r w:rsidRPr="0041604F" w:rsidDel="007A7775">
          <w:rPr>
            <w:rFonts w:ascii="Courier New" w:eastAsia="Times New Roman" w:hAnsi="Courier New" w:cs="Courier New"/>
            <w:color w:val="000000"/>
            <w:sz w:val="20"/>
            <w:szCs w:val="20"/>
          </w:rPr>
          <w:delText>is matter</w:delText>
        </w:r>
      </w:del>
      <w:r w:rsidRPr="0041604F">
        <w:rPr>
          <w:rFonts w:ascii="Courier New" w:eastAsia="Times New Roman" w:hAnsi="Courier New" w:cs="Courier New"/>
          <w:color w:val="000000"/>
          <w:sz w:val="20"/>
          <w:szCs w:val="20"/>
        </w:rPr>
        <w:t xml:space="preserve">. </w:t>
      </w:r>
      <w:del w:id="1062" w:author="Author" w:date="2021-02-09T02:02:00Z">
        <w:r w:rsidRPr="0041604F" w:rsidDel="0012436A">
          <w:rPr>
            <w:rFonts w:ascii="Courier New" w:eastAsia="Times New Roman" w:hAnsi="Courier New" w:cs="Courier New"/>
            <w:color w:val="000000"/>
            <w:sz w:val="20"/>
            <w:szCs w:val="20"/>
          </w:rPr>
          <w:delText>Rather</w:delText>
        </w:r>
      </w:del>
      <w:ins w:id="1063" w:author="Author" w:date="2021-02-09T02:02:00Z">
        <w:r w:rsidR="0012436A">
          <w:rPr>
            <w:rFonts w:ascii="Courier New" w:eastAsia="Times New Roman" w:hAnsi="Courier New" w:cs="Courier New"/>
            <w:color w:val="000000"/>
            <w:sz w:val="20"/>
            <w:szCs w:val="20"/>
          </w:rPr>
          <w:t>Instead</w:t>
        </w:r>
      </w:ins>
      <w:r w:rsidRPr="0041604F">
        <w:rPr>
          <w:rFonts w:ascii="Courier New" w:eastAsia="Times New Roman" w:hAnsi="Courier New" w:cs="Courier New"/>
          <w:color w:val="000000"/>
          <w:sz w:val="20"/>
          <w:szCs w:val="20"/>
        </w:rPr>
        <w:t xml:space="preserve">, they </w:t>
      </w:r>
      <w:del w:id="1064" w:author="Author" w:date="2021-02-09T02:03:00Z">
        <w:r w:rsidRPr="0041604F" w:rsidDel="0012436A">
          <w:rPr>
            <w:rFonts w:ascii="Courier New" w:eastAsia="Times New Roman" w:hAnsi="Courier New" w:cs="Courier New"/>
            <w:color w:val="000000"/>
            <w:sz w:val="20"/>
            <w:szCs w:val="20"/>
          </w:rPr>
          <w:delText xml:space="preserve">hold </w:delText>
        </w:r>
      </w:del>
      <w:ins w:id="1065" w:author="Author" w:date="2021-02-09T02:03:00Z">
        <w:r w:rsidR="0012436A" w:rsidRPr="0041604F">
          <w:rPr>
            <w:rFonts w:ascii="Courier New" w:eastAsia="Times New Roman" w:hAnsi="Courier New" w:cs="Courier New"/>
            <w:color w:val="000000"/>
            <w:sz w:val="20"/>
            <w:szCs w:val="20"/>
          </w:rPr>
          <w:t>h</w:t>
        </w:r>
        <w:r w:rsidR="0012436A">
          <w:rPr>
            <w:rFonts w:ascii="Courier New" w:eastAsia="Times New Roman" w:hAnsi="Courier New" w:cs="Courier New"/>
            <w:color w:val="000000"/>
            <w:sz w:val="20"/>
            <w:szCs w:val="20"/>
          </w:rPr>
          <w:t>e</w:t>
        </w:r>
        <w:r w:rsidR="0012436A" w:rsidRPr="0041604F">
          <w:rPr>
            <w:rFonts w:ascii="Courier New" w:eastAsia="Times New Roman" w:hAnsi="Courier New" w:cs="Courier New"/>
            <w:color w:val="000000"/>
            <w:sz w:val="20"/>
            <w:szCs w:val="20"/>
          </w:rPr>
          <w:t xml:space="preserve">ld </w:t>
        </w:r>
      </w:ins>
      <w:r w:rsidRPr="0041604F">
        <w:rPr>
          <w:rFonts w:ascii="Courier New" w:eastAsia="Times New Roman" w:hAnsi="Courier New" w:cs="Courier New"/>
          <w:color w:val="000000"/>
          <w:sz w:val="20"/>
          <w:szCs w:val="20"/>
        </w:rPr>
        <w:t>other factors at a higher priority</w:t>
      </w:r>
      <w:ins w:id="1066" w:author="Author" w:date="2021-02-11T13:31:00Z">
        <w:r w:rsidR="007A7775">
          <w:rPr>
            <w:rFonts w:ascii="Courier New" w:eastAsia="Times New Roman" w:hAnsi="Courier New" w:cs="Courier New"/>
            <w:color w:val="000000"/>
            <w:sz w:val="20"/>
            <w:szCs w:val="20"/>
          </w:rPr>
          <w:t>; thus,</w:t>
        </w:r>
      </w:ins>
      <w:del w:id="1067" w:author="Author" w:date="2021-02-11T13:31:00Z">
        <w:r w:rsidRPr="0041604F" w:rsidDel="007A7775">
          <w:rPr>
            <w:rFonts w:ascii="Courier New" w:eastAsia="Times New Roman" w:hAnsi="Courier New" w:cs="Courier New"/>
            <w:color w:val="000000"/>
            <w:sz w:val="20"/>
            <w:szCs w:val="20"/>
          </w:rPr>
          <w:delText>, considering</w:delText>
        </w:r>
      </w:del>
      <w:r w:rsidRPr="0041604F">
        <w:rPr>
          <w:rFonts w:ascii="Courier New" w:eastAsia="Times New Roman" w:hAnsi="Courier New" w:cs="Courier New"/>
          <w:color w:val="000000"/>
          <w:sz w:val="20"/>
          <w:szCs w:val="20"/>
        </w:rPr>
        <w:t xml:space="preserve"> the keyword frequency </w:t>
      </w:r>
      <w:del w:id="1068" w:author="Author" w:date="2021-02-09T02:03:00Z">
        <w:r w:rsidRPr="0041604F" w:rsidDel="0012436A">
          <w:rPr>
            <w:rFonts w:ascii="Courier New" w:eastAsia="Times New Roman" w:hAnsi="Courier New" w:cs="Courier New"/>
            <w:color w:val="000000"/>
            <w:sz w:val="20"/>
            <w:szCs w:val="20"/>
          </w:rPr>
          <w:delText xml:space="preserve">is </w:delText>
        </w:r>
      </w:del>
      <w:ins w:id="1069" w:author="Author" w:date="2021-02-09T02:03:00Z">
        <w:r w:rsidR="0012436A">
          <w:rPr>
            <w:rFonts w:ascii="Courier New" w:eastAsia="Times New Roman" w:hAnsi="Courier New" w:cs="Courier New"/>
            <w:color w:val="000000"/>
            <w:sz w:val="20"/>
            <w:szCs w:val="20"/>
          </w:rPr>
          <w:t>was</w:t>
        </w:r>
        <w:r w:rsidR="0012436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higher for other pairings.</w:t>
      </w:r>
    </w:p>
    <w:p w14:paraId="566BDFD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69B57" w14:textId="1A4E5B76"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Another possibility </w:t>
      </w:r>
      <w:del w:id="1070" w:author="Author" w:date="2021-02-09T02:04:00Z">
        <w:r w:rsidRPr="0041604F" w:rsidDel="00EA670A">
          <w:rPr>
            <w:rFonts w:ascii="Courier New" w:eastAsia="Times New Roman" w:hAnsi="Courier New" w:cs="Courier New"/>
            <w:color w:val="000000"/>
            <w:sz w:val="20"/>
            <w:szCs w:val="20"/>
          </w:rPr>
          <w:delText>presents itself</w:delText>
        </w:r>
      </w:del>
      <w:ins w:id="1071" w:author="Author" w:date="2021-02-09T02:04:00Z">
        <w:r w:rsidR="00EA670A">
          <w:rPr>
            <w:rFonts w:ascii="Courier New" w:eastAsia="Times New Roman" w:hAnsi="Courier New" w:cs="Courier New"/>
            <w:color w:val="000000"/>
            <w:sz w:val="20"/>
            <w:szCs w:val="20"/>
          </w:rPr>
          <w:t>occurs</w:t>
        </w:r>
      </w:ins>
      <w:r w:rsidRPr="0041604F">
        <w:rPr>
          <w:rFonts w:ascii="Courier New" w:eastAsia="Times New Roman" w:hAnsi="Courier New" w:cs="Courier New"/>
          <w:color w:val="000000"/>
          <w:sz w:val="20"/>
          <w:szCs w:val="20"/>
        </w:rPr>
        <w:t xml:space="preserve"> when we observe the Chinese tourists’ dissatisfaction factors. Chinese tourists may have expectations about the Chinese visitors' treatment that are not being met, even in this high</w:t>
      </w:r>
      <w:ins w:id="1072" w:author="Author" w:date="2021-02-07T22:02:00Z">
        <w:r w:rsidR="00800364">
          <w:rPr>
            <w:rFonts w:ascii="Courier New" w:eastAsia="Times New Roman" w:hAnsi="Courier New" w:cs="Courier New"/>
            <w:color w:val="000000"/>
            <w:sz w:val="20"/>
            <w:szCs w:val="20"/>
          </w:rPr>
          <w:t>-</w:t>
        </w:r>
      </w:ins>
      <w:del w:id="1073" w:author="Author" w:date="2021-02-07T22:02:00Z">
        <w:r w:rsidRPr="0041604F" w:rsidDel="00800364">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standard hospitality environment. </w:t>
      </w:r>
      <w:ins w:id="1074" w:author="Author" w:date="2021-02-11T13:32:00Z">
        <w:r w:rsidR="007A7775">
          <w:rPr>
            <w:rFonts w:ascii="Courier New" w:eastAsia="Times New Roman" w:hAnsi="Courier New" w:cs="Courier New"/>
            <w:color w:val="000000"/>
            <w:sz w:val="20"/>
            <w:szCs w:val="20"/>
          </w:rPr>
          <w:t xml:space="preserve">This could be because </w:t>
        </w:r>
      </w:ins>
      <w:r w:rsidRPr="0041604F">
        <w:rPr>
          <w:rFonts w:ascii="Courier New" w:eastAsia="Times New Roman" w:hAnsi="Courier New" w:cs="Courier New"/>
          <w:color w:val="000000"/>
          <w:sz w:val="20"/>
          <w:szCs w:val="20"/>
        </w:rPr>
        <w:t xml:space="preserve">Japan is </w:t>
      </w:r>
      <w:del w:id="1075" w:author="Author" w:date="2021-02-11T13:32:00Z">
        <w:r w:rsidRPr="0041604F" w:rsidDel="007A7775">
          <w:rPr>
            <w:rFonts w:ascii="Courier New" w:eastAsia="Times New Roman" w:hAnsi="Courier New" w:cs="Courier New"/>
            <w:color w:val="000000"/>
            <w:sz w:val="20"/>
            <w:szCs w:val="20"/>
          </w:rPr>
          <w:delText>known worldwide for their hospitality, but they are also known historically</w:delText>
        </w:r>
      </w:del>
      <w:r w:rsidRPr="0041604F">
        <w:rPr>
          <w:rFonts w:ascii="Courier New" w:eastAsia="Times New Roman" w:hAnsi="Courier New" w:cs="Courier New"/>
          <w:color w:val="000000"/>
          <w:sz w:val="20"/>
          <w:szCs w:val="20"/>
        </w:rPr>
        <w:t xml:space="preserve"> </w:t>
      </w:r>
      <w:ins w:id="1076" w:author="Author" w:date="2021-02-11T13:32:00Z">
        <w:r w:rsidR="007A7775">
          <w:rPr>
            <w:rFonts w:ascii="Courier New" w:eastAsia="Times New Roman" w:hAnsi="Courier New" w:cs="Courier New"/>
            <w:color w:val="000000"/>
            <w:sz w:val="20"/>
            <w:szCs w:val="20"/>
          </w:rPr>
          <w:t>ia</w:t>
        </w:r>
      </w:ins>
      <w:del w:id="1077" w:author="Author" w:date="2021-02-11T13:32:00Z">
        <w:r w:rsidRPr="0041604F" w:rsidDel="007A7775">
          <w:rPr>
            <w:rFonts w:ascii="Courier New" w:eastAsia="Times New Roman" w:hAnsi="Courier New" w:cs="Courier New"/>
            <w:color w:val="000000"/>
            <w:sz w:val="20"/>
            <w:szCs w:val="20"/>
          </w:rPr>
          <w:delText>to be</w:delText>
        </w:r>
      </w:del>
      <w:r w:rsidRPr="0041604F">
        <w:rPr>
          <w:rFonts w:ascii="Courier New" w:eastAsia="Times New Roman" w:hAnsi="Courier New" w:cs="Courier New"/>
          <w:color w:val="000000"/>
          <w:sz w:val="20"/>
          <w:szCs w:val="20"/>
        </w:rPr>
        <w:t xml:space="preserve"> monolingual and ha</w:t>
      </w:r>
      <w:ins w:id="1078" w:author="Author" w:date="2021-02-11T13:32:00Z">
        <w:r w:rsidR="007A7775">
          <w:rPr>
            <w:rFonts w:ascii="Courier New" w:eastAsia="Times New Roman" w:hAnsi="Courier New" w:cs="Courier New"/>
            <w:color w:val="000000"/>
            <w:sz w:val="20"/>
            <w:szCs w:val="20"/>
          </w:rPr>
          <w:t>s</w:t>
        </w:r>
      </w:ins>
      <w:del w:id="1079" w:author="Author" w:date="2021-02-11T13:32:00Z">
        <w:r w:rsidRPr="0041604F" w:rsidDel="007A7775">
          <w:rPr>
            <w:rFonts w:ascii="Courier New" w:eastAsia="Times New Roman" w:hAnsi="Courier New" w:cs="Courier New"/>
            <w:color w:val="000000"/>
            <w:sz w:val="20"/>
            <w:szCs w:val="20"/>
          </w:rPr>
          <w:delText>ve</w:delText>
        </w:r>
      </w:del>
      <w:r w:rsidRPr="0041604F">
        <w:rPr>
          <w:rFonts w:ascii="Courier New" w:eastAsia="Times New Roman" w:hAnsi="Courier New" w:cs="Courier New"/>
          <w:color w:val="000000"/>
          <w:sz w:val="20"/>
          <w:szCs w:val="20"/>
        </w:rPr>
        <w:t xml:space="preserve"> a relatively large language barrier</w:t>
      </w:r>
      <w:ins w:id="1080" w:author="Author" w:date="2021-02-11T13:32:00Z">
        <w:r w:rsidR="007A7775">
          <w:rPr>
            <w:rFonts w:ascii="Courier New" w:eastAsia="Times New Roman" w:hAnsi="Courier New" w:cs="Courier New"/>
            <w:color w:val="000000"/>
            <w:sz w:val="20"/>
            <w:szCs w:val="20"/>
          </w:rPr>
          <w:t xml:space="preserve"> to tourists</w:t>
        </w:r>
      </w:ins>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[][]{heinrich2012making,coulmas2002japan}. While the Japanese effort to accommodate English speakers is slowly </w:t>
      </w:r>
      <w:del w:id="1081" w:author="Author" w:date="2021-02-09T02:05:00Z">
        <w:r w:rsidRPr="0041604F" w:rsidDel="00EA670A">
          <w:rPr>
            <w:rFonts w:ascii="Courier New" w:eastAsia="Times New Roman" w:hAnsi="Courier New" w:cs="Courier New"/>
            <w:color w:val="000000"/>
            <w:sz w:val="20"/>
            <w:szCs w:val="20"/>
          </w:rPr>
          <w:delText>taking shape</w:delText>
        </w:r>
      </w:del>
      <w:ins w:id="1082" w:author="Author" w:date="2021-02-11T13:33:00Z">
        <w:r w:rsidR="007A7775">
          <w:rPr>
            <w:rFonts w:ascii="Courier New" w:eastAsia="Times New Roman" w:hAnsi="Courier New" w:cs="Courier New"/>
            <w:color w:val="000000"/>
            <w:sz w:val="20"/>
            <w:szCs w:val="20"/>
          </w:rPr>
          <w:t>developing</w:t>
        </w:r>
      </w:ins>
      <w:r w:rsidRPr="0041604F">
        <w:rPr>
          <w:rFonts w:ascii="Courier New" w:eastAsia="Times New Roman" w:hAnsi="Courier New" w:cs="Courier New"/>
          <w:color w:val="000000"/>
          <w:sz w:val="20"/>
          <w:szCs w:val="20"/>
        </w:rPr>
        <w:t xml:space="preserve">, </w:t>
      </w:r>
      <w:ins w:id="1083" w:author="Author" w:date="2021-02-11T13:33:00Z">
        <w:r w:rsidR="007A7775">
          <w:rPr>
            <w:rFonts w:ascii="Courier New" w:eastAsia="Times New Roman" w:hAnsi="Courier New" w:cs="Courier New"/>
            <w:color w:val="000000"/>
            <w:sz w:val="20"/>
            <w:szCs w:val="20"/>
          </w:rPr>
          <w:t xml:space="preserve">efforts for </w:t>
        </w:r>
      </w:ins>
      <w:r w:rsidRPr="0041604F">
        <w:rPr>
          <w:rFonts w:ascii="Courier New" w:eastAsia="Times New Roman" w:hAnsi="Courier New" w:cs="Courier New"/>
          <w:color w:val="000000"/>
          <w:sz w:val="20"/>
          <w:szCs w:val="20"/>
        </w:rPr>
        <w:t>Chinese accommodations can be lagging. Chinese language pamphlets</w:t>
      </w:r>
      <w:del w:id="1084" w:author="Author" w:date="2021-02-09T02:07:00Z">
        <w:r w:rsidRPr="0041604F" w:rsidDel="002B7737">
          <w:rPr>
            <w:rFonts w:ascii="Courier New" w:eastAsia="Times New Roman" w:hAnsi="Courier New" w:cs="Courier New"/>
            <w:color w:val="000000"/>
            <w:sz w:val="20"/>
            <w:szCs w:val="20"/>
          </w:rPr>
          <w:delText>,</w:delText>
        </w:r>
      </w:del>
      <w:ins w:id="1085" w:author="Author" w:date="2021-02-09T02:07:00Z">
        <w:r w:rsidR="002B7737">
          <w:rPr>
            <w:rFonts w:ascii="Courier New" w:eastAsia="Times New Roman" w:hAnsi="Courier New" w:cs="Courier New"/>
            <w:color w:val="000000"/>
            <w:sz w:val="20"/>
            <w:szCs w:val="20"/>
          </w:rPr>
          <w:t xml:space="preserve"> as well as</w:t>
        </w:r>
      </w:ins>
      <w:r w:rsidRPr="0041604F">
        <w:rPr>
          <w:rFonts w:ascii="Courier New" w:eastAsia="Times New Roman" w:hAnsi="Courier New" w:cs="Courier New"/>
          <w:color w:val="000000"/>
          <w:sz w:val="20"/>
          <w:szCs w:val="20"/>
        </w:rPr>
        <w:t xml:space="preserve"> Chinese texts on instructions for the hotel room</w:t>
      </w:r>
      <w:del w:id="1086" w:author="Author" w:date="2021-02-09T02:07:00Z">
        <w:r w:rsidRPr="0041604F" w:rsidDel="002B7737">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its appliances and features (e.g., T.V. channels, Wi-Fi setup</w:t>
      </w:r>
      <w:ins w:id="1087" w:author="Author" w:date="2021-02-09T02:05:00Z">
        <w:r w:rsidR="00EA670A">
          <w:rPr>
            <w:rFonts w:ascii="Courier New" w:eastAsia="Times New Roman" w:hAnsi="Courier New" w:cs="Courier New"/>
            <w:color w:val="000000"/>
            <w:sz w:val="20"/>
            <w:szCs w:val="20"/>
          </w:rPr>
          <w:t>, etc.</w:t>
        </w:r>
      </w:ins>
      <w:r w:rsidRPr="0041604F">
        <w:rPr>
          <w:rFonts w:ascii="Courier New" w:eastAsia="Times New Roman" w:hAnsi="Courier New" w:cs="Courier New"/>
          <w:color w:val="000000"/>
          <w:sz w:val="20"/>
          <w:szCs w:val="20"/>
        </w:rPr>
        <w:t>), or</w:t>
      </w:r>
      <w:del w:id="1088" w:author="Author" w:date="2021-02-11T13:33:00Z">
        <w:r w:rsidRPr="0041604F" w:rsidDel="007A7775">
          <w:rPr>
            <w:rFonts w:ascii="Courier New" w:eastAsia="Times New Roman" w:hAnsi="Courier New" w:cs="Courier New"/>
            <w:color w:val="000000"/>
            <w:sz w:val="20"/>
            <w:szCs w:val="20"/>
          </w:rPr>
          <w:delText xml:space="preserve"> just</w:delText>
        </w:r>
      </w:del>
      <w:r w:rsidRPr="0041604F">
        <w:rPr>
          <w:rFonts w:ascii="Courier New" w:eastAsia="Times New Roman" w:hAnsi="Courier New" w:cs="Courier New"/>
          <w:color w:val="000000"/>
          <w:sz w:val="20"/>
          <w:szCs w:val="20"/>
        </w:rPr>
        <w:t xml:space="preserve"> the treatment towards Chinese people could be examples. </w:t>
      </w:r>
      <w:del w:id="1089" w:author="Author" w:date="2021-02-11T13:33:00Z">
        <w:r w:rsidRPr="0041604F" w:rsidDel="007A7775">
          <w:rPr>
            <w:rFonts w:ascii="Courier New" w:eastAsia="Times New Roman" w:hAnsi="Courier New" w:cs="Courier New"/>
            <w:color w:val="000000"/>
            <w:sz w:val="20"/>
            <w:szCs w:val="20"/>
          </w:rPr>
          <w:delText xml:space="preserve">It is natural to be </w:delText>
        </w:r>
      </w:del>
      <w:ins w:id="1090" w:author="Author" w:date="2021-02-11T13:33:00Z">
        <w:r w:rsidR="007A7775">
          <w:rPr>
            <w:rFonts w:ascii="Courier New" w:eastAsia="Times New Roman" w:hAnsi="Courier New" w:cs="Courier New"/>
            <w:color w:val="000000"/>
            <w:sz w:val="20"/>
            <w:szCs w:val="20"/>
          </w:rPr>
          <w:t>D</w:t>
        </w:r>
      </w:ins>
      <w:del w:id="1091" w:author="Author" w:date="2021-02-11T13:33:00Z">
        <w:r w:rsidRPr="0041604F" w:rsidDel="007A7775">
          <w:rPr>
            <w:rFonts w:ascii="Courier New" w:eastAsia="Times New Roman" w:hAnsi="Courier New" w:cs="Courier New"/>
            <w:color w:val="000000"/>
            <w:sz w:val="20"/>
            <w:szCs w:val="20"/>
          </w:rPr>
          <w:delText>d</w:delText>
        </w:r>
      </w:del>
      <w:r w:rsidRPr="0041604F">
        <w:rPr>
          <w:rFonts w:ascii="Courier New" w:eastAsia="Times New Roman" w:hAnsi="Courier New" w:cs="Courier New"/>
          <w:color w:val="000000"/>
          <w:sz w:val="20"/>
          <w:szCs w:val="20"/>
        </w:rPr>
        <w:t>issatisf</w:t>
      </w:r>
      <w:ins w:id="1092" w:author="Author" w:date="2021-02-11T13:33:00Z">
        <w:r w:rsidR="007A7775">
          <w:rPr>
            <w:rFonts w:ascii="Courier New" w:eastAsia="Times New Roman" w:hAnsi="Courier New" w:cs="Courier New"/>
            <w:color w:val="000000"/>
            <w:sz w:val="20"/>
            <w:szCs w:val="20"/>
          </w:rPr>
          <w:t>action in</w:t>
        </w:r>
      </w:ins>
      <w:ins w:id="1093" w:author="Author" w:date="2021-02-11T13:34:00Z">
        <w:r w:rsidR="007A7775">
          <w:rPr>
            <w:rFonts w:ascii="Courier New" w:eastAsia="Times New Roman" w:hAnsi="Courier New" w:cs="Courier New"/>
            <w:color w:val="000000"/>
            <w:sz w:val="20"/>
            <w:szCs w:val="20"/>
          </w:rPr>
          <w:t xml:space="preserve"> a foreign country is natural if the language native to that region is not known</w:t>
        </w:r>
      </w:ins>
      <w:del w:id="1094" w:author="Author" w:date="2021-02-11T13:33:00Z">
        <w:r w:rsidRPr="0041604F" w:rsidDel="007A7775">
          <w:rPr>
            <w:rFonts w:ascii="Courier New" w:eastAsia="Times New Roman" w:hAnsi="Courier New" w:cs="Courier New"/>
            <w:color w:val="000000"/>
            <w:sz w:val="20"/>
            <w:szCs w:val="20"/>
          </w:rPr>
          <w:delText>ied since traveling in a strange land without knowing the language can be a daunting experience</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{ryan2001} also found that communication difficulty was one of the main reasons </w:t>
      </w:r>
      <w:ins w:id="1095" w:author="Author" w:date="2021-02-11T13:35:00Z">
        <w:r w:rsidR="007A7775">
          <w:rPr>
            <w:rFonts w:ascii="Courier New" w:eastAsia="Times New Roman" w:hAnsi="Courier New" w:cs="Courier New"/>
            <w:color w:val="000000"/>
            <w:sz w:val="20"/>
            <w:szCs w:val="20"/>
          </w:rPr>
          <w:t xml:space="preserve">that </w:t>
        </w:r>
      </w:ins>
      <w:r w:rsidRPr="0041604F">
        <w:rPr>
          <w:rFonts w:ascii="Courier New" w:eastAsia="Times New Roman" w:hAnsi="Courier New" w:cs="Courier New"/>
          <w:color w:val="000000"/>
          <w:sz w:val="20"/>
          <w:szCs w:val="20"/>
        </w:rPr>
        <w:t xml:space="preserve">Chinese customers would state for not visiting again. </w:t>
      </w:r>
      <w:ins w:id="1096" w:author="Author" w:date="2021-02-11T13:35:00Z">
        <w:r w:rsidR="007A7775">
          <w:rPr>
            <w:rFonts w:ascii="Courier New" w:eastAsia="Times New Roman" w:hAnsi="Courier New" w:cs="Courier New"/>
            <w:color w:val="000000"/>
            <w:sz w:val="20"/>
            <w:szCs w:val="20"/>
          </w:rPr>
          <w:t xml:space="preserve">However, </w:t>
        </w:r>
      </w:ins>
      <w:del w:id="1097" w:author="Author" w:date="2021-02-11T13:35:00Z">
        <w:r w:rsidRPr="0041604F" w:rsidDel="007A7775">
          <w:rPr>
            <w:rFonts w:ascii="Courier New" w:eastAsia="Times New Roman" w:hAnsi="Courier New" w:cs="Courier New"/>
            <w:color w:val="000000"/>
            <w:sz w:val="20"/>
            <w:szCs w:val="20"/>
          </w:rPr>
          <w:delText xml:space="preserve">It seems </w:delText>
        </w:r>
      </w:del>
      <w:del w:id="1098" w:author="Author" w:date="2021-02-09T02:09:00Z">
        <w:r w:rsidRPr="0041604F" w:rsidDel="002B7737">
          <w:rPr>
            <w:rFonts w:ascii="Courier New" w:eastAsia="Times New Roman" w:hAnsi="Courier New" w:cs="Courier New"/>
            <w:color w:val="000000"/>
            <w:sz w:val="20"/>
            <w:szCs w:val="20"/>
          </w:rPr>
          <w:delText xml:space="preserve">like </w:delText>
        </w:r>
      </w:del>
      <w:r w:rsidRPr="0041604F">
        <w:rPr>
          <w:rFonts w:ascii="Courier New" w:eastAsia="Times New Roman" w:hAnsi="Courier New" w:cs="Courier New"/>
          <w:color w:val="000000"/>
          <w:sz w:val="20"/>
          <w:szCs w:val="20"/>
        </w:rPr>
        <w:t xml:space="preserve">this </w:t>
      </w:r>
      <w:ins w:id="1099" w:author="Author" w:date="2021-02-11T13:35:00Z">
        <w:r w:rsidR="007A7775">
          <w:rPr>
            <w:rFonts w:ascii="Courier New" w:eastAsia="Times New Roman" w:hAnsi="Courier New" w:cs="Courier New"/>
            <w:color w:val="000000"/>
            <w:sz w:val="20"/>
            <w:szCs w:val="20"/>
          </w:rPr>
          <w:t xml:space="preserve">issue </w:t>
        </w:r>
      </w:ins>
      <w:r w:rsidRPr="0041604F">
        <w:rPr>
          <w:rFonts w:ascii="Courier New" w:eastAsia="Times New Roman" w:hAnsi="Courier New" w:cs="Courier New"/>
          <w:color w:val="000000"/>
          <w:sz w:val="20"/>
          <w:szCs w:val="20"/>
        </w:rPr>
        <w:t xml:space="preserve">is </w:t>
      </w:r>
      <w:ins w:id="1100" w:author="Author" w:date="2021-02-09T02:11:00Z">
        <w:r w:rsidR="002B7737">
          <w:rPr>
            <w:rFonts w:ascii="Courier New" w:eastAsia="Times New Roman" w:hAnsi="Courier New" w:cs="Courier New"/>
            <w:color w:val="000000"/>
            <w:sz w:val="20"/>
            <w:szCs w:val="20"/>
          </w:rPr>
          <w:t>no</w:t>
        </w:r>
      </w:ins>
      <w:ins w:id="1101" w:author="Author" w:date="2021-02-11T13:48:00Z">
        <w:r w:rsidR="00F85E62">
          <w:rPr>
            <w:rFonts w:ascii="Courier New" w:eastAsia="Times New Roman" w:hAnsi="Courier New" w:cs="Courier New"/>
            <w:color w:val="000000"/>
            <w:sz w:val="20"/>
            <w:szCs w:val="20"/>
          </w:rPr>
          <w:t>t</w:t>
        </w:r>
      </w:ins>
      <w:del w:id="1102" w:author="Author" w:date="2021-02-11T13:48:00Z">
        <w:r w:rsidRPr="0041604F" w:rsidDel="00F85E62">
          <w:rPr>
            <w:rFonts w:ascii="Courier New" w:eastAsia="Times New Roman" w:hAnsi="Courier New" w:cs="Courier New"/>
            <w:color w:val="000000"/>
            <w:sz w:val="20"/>
            <w:szCs w:val="20"/>
          </w:rPr>
          <w:delText>a problem</w:delText>
        </w:r>
      </w:del>
      <w:r w:rsidRPr="0041604F">
        <w:rPr>
          <w:rFonts w:ascii="Courier New" w:eastAsia="Times New Roman" w:hAnsi="Courier New" w:cs="Courier New"/>
          <w:color w:val="000000"/>
          <w:sz w:val="20"/>
          <w:szCs w:val="20"/>
        </w:rPr>
        <w:t xml:space="preserve"> </w:t>
      </w:r>
      <w:del w:id="1103" w:author="Author" w:date="2021-02-09T02:12:00Z">
        <w:r w:rsidRPr="0041604F" w:rsidDel="002B7737">
          <w:rPr>
            <w:rFonts w:ascii="Courier New" w:eastAsia="Times New Roman" w:hAnsi="Courier New" w:cs="Courier New"/>
            <w:color w:val="000000"/>
            <w:sz w:val="20"/>
            <w:szCs w:val="20"/>
          </w:rPr>
          <w:delText xml:space="preserve">that is not singular </w:delText>
        </w:r>
      </w:del>
      <w:ins w:id="1104" w:author="Author" w:date="2021-02-09T02:12:00Z">
        <w:r w:rsidR="002B7737">
          <w:rPr>
            <w:rFonts w:ascii="Courier New" w:eastAsia="Times New Roman" w:hAnsi="Courier New" w:cs="Courier New"/>
            <w:color w:val="000000"/>
            <w:sz w:val="20"/>
            <w:szCs w:val="20"/>
          </w:rPr>
          <w:t>exclusive</w:t>
        </w:r>
        <w:r w:rsidR="002B773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Japan.</w:t>
      </w:r>
    </w:p>
    <w:p w14:paraId="78320B7B"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EF5456" w14:textId="578DC353"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Our initial question was whether the environment of high-grade hospitality would affect both cultures equally. This study </w:t>
      </w:r>
      <w:ins w:id="1105" w:author="Author" w:date="2021-02-11T13:36:00Z">
        <w:r w:rsidR="00490128">
          <w:rPr>
            <w:rFonts w:ascii="Courier New" w:eastAsia="Times New Roman" w:hAnsi="Courier New" w:cs="Courier New"/>
            <w:color w:val="000000"/>
            <w:sz w:val="20"/>
            <w:szCs w:val="20"/>
          </w:rPr>
          <w:t>attempted</w:t>
        </w:r>
      </w:ins>
      <w:del w:id="1106" w:author="Author" w:date="2021-02-11T13:36:00Z">
        <w:r w:rsidRPr="0041604F" w:rsidDel="00490128">
          <w:rPr>
            <w:rFonts w:ascii="Courier New" w:eastAsia="Times New Roman" w:hAnsi="Courier New" w:cs="Courier New"/>
            <w:color w:val="000000"/>
            <w:sz w:val="20"/>
            <w:szCs w:val="20"/>
          </w:rPr>
          <w:delText>brought us closer</w:delText>
        </w:r>
      </w:del>
      <w:r w:rsidRPr="0041604F">
        <w:rPr>
          <w:rFonts w:ascii="Courier New" w:eastAsia="Times New Roman" w:hAnsi="Courier New" w:cs="Courier New"/>
          <w:color w:val="000000"/>
          <w:sz w:val="20"/>
          <w:szCs w:val="20"/>
        </w:rPr>
        <w:t xml:space="preserve"> to </w:t>
      </w:r>
      <w:ins w:id="1107" w:author="Author" w:date="2021-02-11T13:36:00Z">
        <w:r w:rsidR="00490128">
          <w:rPr>
            <w:rFonts w:ascii="Courier New" w:eastAsia="Times New Roman" w:hAnsi="Courier New" w:cs="Courier New"/>
            <w:color w:val="000000"/>
            <w:sz w:val="20"/>
            <w:szCs w:val="20"/>
          </w:rPr>
          <w:t xml:space="preserve">determine </w:t>
        </w:r>
      </w:ins>
      <w:r w:rsidRPr="0041604F">
        <w:rPr>
          <w:rFonts w:ascii="Courier New" w:eastAsia="Times New Roman" w:hAnsi="Courier New" w:cs="Courier New"/>
          <w:color w:val="000000"/>
          <w:sz w:val="20"/>
          <w:szCs w:val="20"/>
        </w:rPr>
        <w:t xml:space="preserve">the answer. </w:t>
      </w:r>
      <w:del w:id="1108" w:author="Author" w:date="2021-02-11T13:36:00Z">
        <w:r w:rsidRPr="0041604F" w:rsidDel="00490128">
          <w:rPr>
            <w:rFonts w:ascii="Courier New" w:eastAsia="Times New Roman" w:hAnsi="Courier New" w:cs="Courier New"/>
            <w:color w:val="000000"/>
            <w:sz w:val="20"/>
            <w:szCs w:val="20"/>
          </w:rPr>
          <w:delText>On the one hand,</w:delText>
        </w:r>
      </w:del>
      <w:ins w:id="1109" w:author="Author" w:date="2021-02-11T13:37:00Z">
        <w:r w:rsidR="00490128">
          <w:rPr>
            <w:rFonts w:ascii="Courier New" w:eastAsia="Times New Roman" w:hAnsi="Courier New" w:cs="Courier New"/>
            <w:color w:val="000000"/>
            <w:sz w:val="20"/>
            <w:szCs w:val="20"/>
          </w:rPr>
          <w:t xml:space="preserve">It is </w:t>
        </w:r>
      </w:ins>
      <w:del w:id="1110" w:author="Author" w:date="2021-02-11T13:36:00Z">
        <w:r w:rsidRPr="0041604F" w:rsidDel="00490128">
          <w:rPr>
            <w:rFonts w:ascii="Courier New" w:eastAsia="Times New Roman" w:hAnsi="Courier New" w:cs="Courier New"/>
            <w:color w:val="000000"/>
            <w:sz w:val="20"/>
            <w:szCs w:val="20"/>
          </w:rPr>
          <w:delText xml:space="preserve"> t</w:delText>
        </w:r>
      </w:del>
      <w:del w:id="1111" w:author="Author" w:date="2021-02-11T13:37:00Z">
        <w:r w:rsidRPr="0041604F" w:rsidDel="00490128">
          <w:rPr>
            <w:rFonts w:ascii="Courier New" w:eastAsia="Times New Roman" w:hAnsi="Courier New" w:cs="Courier New"/>
            <w:color w:val="000000"/>
            <w:sz w:val="20"/>
            <w:szCs w:val="20"/>
          </w:rPr>
          <w:delText xml:space="preserve">here is a </w:delText>
        </w:r>
      </w:del>
      <w:r w:rsidRPr="0041604F">
        <w:rPr>
          <w:rFonts w:ascii="Courier New" w:eastAsia="Times New Roman" w:hAnsi="Courier New" w:cs="Courier New"/>
          <w:color w:val="000000"/>
          <w:sz w:val="20"/>
          <w:szCs w:val="20"/>
        </w:rPr>
        <w:t>possib</w:t>
      </w:r>
      <w:ins w:id="1112" w:author="Author" w:date="2021-02-11T13:37:00Z">
        <w:r w:rsidR="00490128">
          <w:rPr>
            <w:rFonts w:ascii="Courier New" w:eastAsia="Times New Roman" w:hAnsi="Courier New" w:cs="Courier New"/>
            <w:color w:val="000000"/>
            <w:sz w:val="20"/>
            <w:szCs w:val="20"/>
          </w:rPr>
          <w:t>le</w:t>
        </w:r>
      </w:ins>
      <w:del w:id="1113" w:author="Author" w:date="2021-02-11T13:37:00Z">
        <w:r w:rsidRPr="0041604F" w:rsidDel="00490128">
          <w:rPr>
            <w:rFonts w:ascii="Courier New" w:eastAsia="Times New Roman" w:hAnsi="Courier New" w:cs="Courier New"/>
            <w:color w:val="000000"/>
            <w:sz w:val="20"/>
            <w:szCs w:val="20"/>
          </w:rPr>
          <w:delText>ility</w:delText>
        </w:r>
      </w:del>
      <w:r w:rsidRPr="0041604F">
        <w:rPr>
          <w:rFonts w:ascii="Courier New" w:eastAsia="Times New Roman" w:hAnsi="Courier New" w:cs="Courier New"/>
          <w:color w:val="000000"/>
          <w:sz w:val="20"/>
          <w:szCs w:val="20"/>
        </w:rPr>
        <w:t xml:space="preserve"> that Chinese customers </w:t>
      </w:r>
      <w:del w:id="1114" w:author="Author" w:date="2021-02-09T02:13:00Z">
        <w:r w:rsidRPr="0041604F" w:rsidDel="00D003CC">
          <w:rPr>
            <w:rFonts w:ascii="Courier New" w:eastAsia="Times New Roman" w:hAnsi="Courier New" w:cs="Courier New"/>
            <w:color w:val="000000"/>
            <w:sz w:val="20"/>
            <w:szCs w:val="20"/>
          </w:rPr>
          <w:delText xml:space="preserve">did have </w:delText>
        </w:r>
      </w:del>
      <w:ins w:id="1115" w:author="Author" w:date="2021-02-09T02:13:00Z">
        <w:r w:rsidR="00D003CC" w:rsidRPr="0041604F">
          <w:rPr>
            <w:rFonts w:ascii="Courier New" w:eastAsia="Times New Roman" w:hAnsi="Courier New" w:cs="Courier New"/>
            <w:color w:val="000000"/>
            <w:sz w:val="20"/>
            <w:szCs w:val="20"/>
          </w:rPr>
          <w:t>ha</w:t>
        </w:r>
        <w:r w:rsidR="00D003CC">
          <w:rPr>
            <w:rFonts w:ascii="Courier New" w:eastAsia="Times New Roman" w:hAnsi="Courier New" w:cs="Courier New"/>
            <w:color w:val="000000"/>
            <w:sz w:val="20"/>
            <w:szCs w:val="20"/>
          </w:rPr>
          <w:t>d</w:t>
        </w:r>
        <w:r w:rsidR="00D003C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high-grade hospitality and </w:t>
      </w:r>
      <w:del w:id="1116" w:author="Author" w:date="2021-02-09T02:13:00Z">
        <w:r w:rsidRPr="0041604F" w:rsidDel="00D003CC">
          <w:rPr>
            <w:rFonts w:ascii="Courier New" w:eastAsia="Times New Roman" w:hAnsi="Courier New" w:cs="Courier New"/>
            <w:color w:val="000000"/>
            <w:sz w:val="20"/>
            <w:szCs w:val="20"/>
          </w:rPr>
          <w:delText>did not get</w:delText>
        </w:r>
      </w:del>
      <w:ins w:id="1117" w:author="Author" w:date="2021-02-09T02:13:00Z">
        <w:r w:rsidR="00D003CC">
          <w:rPr>
            <w:rFonts w:ascii="Courier New" w:eastAsia="Times New Roman" w:hAnsi="Courier New" w:cs="Courier New"/>
            <w:color w:val="000000"/>
            <w:sz w:val="20"/>
            <w:szCs w:val="20"/>
          </w:rPr>
          <w:t>were</w:t>
        </w:r>
      </w:ins>
      <w:r w:rsidRPr="0041604F">
        <w:rPr>
          <w:rFonts w:ascii="Courier New" w:eastAsia="Times New Roman" w:hAnsi="Courier New" w:cs="Courier New"/>
          <w:color w:val="000000"/>
          <w:sz w:val="20"/>
          <w:szCs w:val="20"/>
        </w:rPr>
        <w:t xml:space="preserve"> equally satisfied with Westerners. In that case, it appears that the difference </w:t>
      </w:r>
      <w:ins w:id="1118" w:author="Author" w:date="2021-02-11T13:36:00Z">
        <w:r w:rsidR="00490128">
          <w:rPr>
            <w:rFonts w:ascii="Courier New" w:eastAsia="Times New Roman" w:hAnsi="Courier New" w:cs="Courier New"/>
            <w:color w:val="000000"/>
            <w:sz w:val="20"/>
            <w:szCs w:val="20"/>
          </w:rPr>
          <w:t xml:space="preserve">in perception </w:t>
        </w:r>
      </w:ins>
      <w:r w:rsidRPr="0041604F">
        <w:rPr>
          <w:rFonts w:ascii="Courier New" w:eastAsia="Times New Roman" w:hAnsi="Courier New" w:cs="Courier New"/>
          <w:color w:val="000000"/>
          <w:sz w:val="20"/>
          <w:szCs w:val="20"/>
        </w:rPr>
        <w:t>stems from a psychological source</w:t>
      </w:r>
      <w:del w:id="1119" w:author="Author" w:date="2021-02-09T02:14:00Z">
        <w:r w:rsidRPr="0041604F" w:rsidDel="00D003CC">
          <w:rPr>
            <w:rFonts w:ascii="Courier New" w:eastAsia="Times New Roman" w:hAnsi="Courier New" w:cs="Courier New"/>
            <w:color w:val="000000"/>
            <w:sz w:val="20"/>
            <w:szCs w:val="20"/>
          </w:rPr>
          <w:delText>.</w:delText>
        </w:r>
      </w:del>
      <w:ins w:id="1120" w:author="Author" w:date="2021-02-09T02:14:00Z">
        <w:r w:rsidR="00D003C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121" w:author="Author" w:date="2021-02-09T02:14:00Z">
        <w:r w:rsidRPr="0041604F" w:rsidDel="00D003CC">
          <w:rPr>
            <w:rFonts w:ascii="Courier New" w:eastAsia="Times New Roman" w:hAnsi="Courier New" w:cs="Courier New"/>
            <w:color w:val="000000"/>
            <w:sz w:val="20"/>
            <w:szCs w:val="20"/>
          </w:rPr>
          <w:delText xml:space="preserve">Expectation </w:delText>
        </w:r>
      </w:del>
      <w:ins w:id="1122" w:author="Author" w:date="2021-02-09T02:14:00Z">
        <w:r w:rsidR="00D003CC">
          <w:rPr>
            <w:rFonts w:ascii="Courier New" w:eastAsia="Times New Roman" w:hAnsi="Courier New" w:cs="Courier New"/>
            <w:color w:val="000000"/>
            <w:sz w:val="20"/>
            <w:szCs w:val="20"/>
          </w:rPr>
          <w:t>e</w:t>
        </w:r>
        <w:r w:rsidR="00D003CC" w:rsidRPr="0041604F">
          <w:rPr>
            <w:rFonts w:ascii="Courier New" w:eastAsia="Times New Roman" w:hAnsi="Courier New" w:cs="Courier New"/>
            <w:color w:val="000000"/>
            <w:sz w:val="20"/>
            <w:szCs w:val="20"/>
          </w:rPr>
          <w:t xml:space="preserve">xpectation </w:t>
        </w:r>
      </w:ins>
      <w:r w:rsidRPr="0041604F">
        <w:rPr>
          <w:rFonts w:ascii="Courier New" w:eastAsia="Times New Roman" w:hAnsi="Courier New" w:cs="Courier New"/>
          <w:color w:val="000000"/>
          <w:sz w:val="20"/>
          <w:szCs w:val="20"/>
        </w:rPr>
        <w:t>leads to satisfaction</w:t>
      </w:r>
      <w:ins w:id="1123" w:author="Author" w:date="2021-02-11T13:36:00Z">
        <w:r w:rsidR="00490128">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and a lack of expectation results in lesser satisfaction. </w:t>
      </w:r>
      <w:del w:id="1124" w:author="Author" w:date="2021-02-11T13:37:00Z">
        <w:r w:rsidRPr="0041604F" w:rsidDel="00490128">
          <w:rPr>
            <w:rFonts w:ascii="Courier New" w:eastAsia="Times New Roman" w:hAnsi="Courier New" w:cs="Courier New"/>
            <w:color w:val="000000"/>
            <w:sz w:val="20"/>
            <w:szCs w:val="20"/>
          </w:rPr>
          <w:delText xml:space="preserve">On the other hand, </w:delText>
        </w:r>
      </w:del>
      <w:ins w:id="1125" w:author="Author" w:date="2021-02-11T13:37:00Z">
        <w:r w:rsidR="00490128">
          <w:rPr>
            <w:rFonts w:ascii="Courier New" w:eastAsia="Times New Roman" w:hAnsi="Courier New" w:cs="Courier New"/>
            <w:color w:val="000000"/>
            <w:sz w:val="20"/>
            <w:szCs w:val="20"/>
          </w:rPr>
          <w:t>T</w:t>
        </w:r>
      </w:ins>
      <w:del w:id="1126" w:author="Author" w:date="2021-02-11T13:37:00Z">
        <w:r w:rsidRPr="0041604F" w:rsidDel="00490128">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here is also a possibility that Chinese customers are not receiving the highest grade of hospitality because of cultural </w:t>
      </w:r>
      <w:ins w:id="1127" w:author="Author" w:date="2021-02-11T13:37:00Z">
        <w:r w:rsidR="00490128">
          <w:rPr>
            <w:rFonts w:ascii="Courier New" w:eastAsia="Times New Roman" w:hAnsi="Courier New" w:cs="Courier New"/>
            <w:color w:val="000000"/>
            <w:sz w:val="20"/>
            <w:szCs w:val="20"/>
          </w:rPr>
          <w:t>differences</w:t>
        </w:r>
      </w:ins>
      <w:del w:id="1128" w:author="Author" w:date="2021-02-11T13:37:00Z">
        <w:r w:rsidRPr="0041604F" w:rsidDel="00490128">
          <w:rPr>
            <w:rFonts w:ascii="Courier New" w:eastAsia="Times New Roman" w:hAnsi="Courier New" w:cs="Courier New"/>
            <w:color w:val="000000"/>
            <w:sz w:val="20"/>
            <w:szCs w:val="20"/>
          </w:rPr>
          <w:delText>friction</w:delText>
        </w:r>
      </w:del>
      <w:r w:rsidRPr="0041604F">
        <w:rPr>
          <w:rFonts w:ascii="Courier New" w:eastAsia="Times New Roman" w:hAnsi="Courier New" w:cs="Courier New"/>
          <w:color w:val="000000"/>
          <w:sz w:val="20"/>
          <w:szCs w:val="20"/>
        </w:rPr>
        <w:t xml:space="preserve"> between Japan and China.</w:t>
      </w:r>
    </w:p>
    <w:p w14:paraId="22833B6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8A1E22" w14:textId="4362869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lastRenderedPageBreak/>
        <w:t xml:space="preserve">    </w:t>
      </w:r>
      <w:ins w:id="1129" w:author="Author" w:date="2021-02-11T13:38:00Z">
        <w:r w:rsidR="00490128">
          <w:rPr>
            <w:rFonts w:ascii="Courier New" w:eastAsia="Times New Roman" w:hAnsi="Courier New" w:cs="Courier New"/>
            <w:color w:val="000000"/>
            <w:sz w:val="20"/>
            <w:szCs w:val="20"/>
          </w:rPr>
          <w:t>The case representing the higher possibility</w:t>
        </w:r>
      </w:ins>
      <w:del w:id="1130" w:author="Author" w:date="2021-02-11T13:38:00Z">
        <w:r w:rsidRPr="0041604F" w:rsidDel="00490128">
          <w:rPr>
            <w:rFonts w:ascii="Courier New" w:eastAsia="Times New Roman" w:hAnsi="Courier New" w:cs="Courier New"/>
            <w:color w:val="000000"/>
            <w:sz w:val="20"/>
            <w:szCs w:val="20"/>
          </w:rPr>
          <w:delText>It</w:delText>
        </w:r>
      </w:del>
      <w:r w:rsidRPr="0041604F">
        <w:rPr>
          <w:rFonts w:ascii="Courier New" w:eastAsia="Times New Roman" w:hAnsi="Courier New" w:cs="Courier New"/>
          <w:color w:val="000000"/>
          <w:sz w:val="20"/>
          <w:szCs w:val="20"/>
        </w:rPr>
        <w:t xml:space="preserve"> is unclear from our results</w:t>
      </w:r>
      <w:del w:id="1131" w:author="Author" w:date="2021-02-11T13:38:00Z">
        <w:r w:rsidRPr="0041604F" w:rsidDel="00490128">
          <w:rPr>
            <w:rFonts w:ascii="Courier New" w:eastAsia="Times New Roman" w:hAnsi="Courier New" w:cs="Courier New"/>
            <w:color w:val="000000"/>
            <w:sz w:val="20"/>
            <w:szCs w:val="20"/>
          </w:rPr>
          <w:delText xml:space="preserve"> which of these could be the case</w:delText>
        </w:r>
      </w:del>
      <w:r w:rsidRPr="0041604F">
        <w:rPr>
          <w:rFonts w:ascii="Courier New" w:eastAsia="Times New Roman" w:hAnsi="Courier New" w:cs="Courier New"/>
          <w:color w:val="000000"/>
          <w:sz w:val="20"/>
          <w:szCs w:val="20"/>
        </w:rPr>
        <w:t xml:space="preserve">. </w:t>
      </w:r>
      <w:del w:id="1132" w:author="Author" w:date="2021-02-11T13:38:00Z">
        <w:r w:rsidRPr="0041604F" w:rsidDel="00490128">
          <w:rPr>
            <w:rFonts w:ascii="Courier New" w:eastAsia="Times New Roman" w:hAnsi="Courier New" w:cs="Courier New"/>
            <w:color w:val="000000"/>
            <w:sz w:val="20"/>
            <w:szCs w:val="20"/>
          </w:rPr>
          <w:delText xml:space="preserve">One thing is clear for hotel managers, however. </w:delText>
        </w:r>
      </w:del>
      <w:ins w:id="1133" w:author="Author" w:date="2021-02-11T13:38:00Z">
        <w:r w:rsidR="00490128">
          <w:rPr>
            <w:rFonts w:ascii="Courier New" w:eastAsia="Times New Roman" w:hAnsi="Courier New" w:cs="Courier New"/>
            <w:color w:val="000000"/>
            <w:sz w:val="20"/>
            <w:szCs w:val="20"/>
          </w:rPr>
          <w:t>However, c</w:t>
        </w:r>
      </w:ins>
      <w:del w:id="1134" w:author="Author" w:date="2021-02-11T13:38:00Z">
        <w:r w:rsidRPr="0041604F" w:rsidDel="00490128">
          <w:rPr>
            <w:rFonts w:ascii="Courier New" w:eastAsia="Times New Roman" w:hAnsi="Courier New" w:cs="Courier New"/>
            <w:color w:val="000000"/>
            <w:sz w:val="20"/>
            <w:szCs w:val="20"/>
          </w:rPr>
          <w:delText>C</w:delText>
        </w:r>
      </w:del>
      <w:r w:rsidRPr="0041604F">
        <w:rPr>
          <w:rFonts w:ascii="Courier New" w:eastAsia="Times New Roman" w:hAnsi="Courier New" w:cs="Courier New"/>
          <w:color w:val="000000"/>
          <w:sz w:val="20"/>
          <w:szCs w:val="20"/>
        </w:rPr>
        <w:t xml:space="preserve">ompeting in hospitality and service </w:t>
      </w:r>
      <w:del w:id="1135" w:author="Author" w:date="2021-02-09T02:16:00Z">
        <w:r w:rsidRPr="0041604F" w:rsidDel="00D003CC">
          <w:rPr>
            <w:rFonts w:ascii="Courier New" w:eastAsia="Times New Roman" w:hAnsi="Courier New" w:cs="Courier New"/>
            <w:color w:val="000000"/>
            <w:sz w:val="20"/>
            <w:szCs w:val="20"/>
          </w:rPr>
          <w:delText xml:space="preserve">does </w:delText>
        </w:r>
      </w:del>
      <w:r w:rsidRPr="0041604F">
        <w:rPr>
          <w:rFonts w:ascii="Courier New" w:eastAsia="Times New Roman" w:hAnsi="Courier New" w:cs="Courier New"/>
          <w:color w:val="000000"/>
          <w:sz w:val="20"/>
          <w:szCs w:val="20"/>
        </w:rPr>
        <w:t>include</w:t>
      </w:r>
      <w:ins w:id="1136" w:author="Author" w:date="2021-02-09T02:16:00Z">
        <w:r w:rsidR="00D003CC">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language services, especially in the international tourism industry. Better multilingual support can only improve th</w:t>
      </w:r>
      <w:ins w:id="1137" w:author="Author" w:date="2021-02-11T13:38:00Z">
        <w:r w:rsidR="00490128">
          <w:rPr>
            <w:rFonts w:ascii="Courier New" w:eastAsia="Times New Roman" w:hAnsi="Courier New" w:cs="Courier New"/>
            <w:color w:val="000000"/>
            <w:sz w:val="20"/>
            <w:szCs w:val="20"/>
          </w:rPr>
          <w:t>e hospitality</w:t>
        </w:r>
      </w:ins>
      <w:del w:id="1138" w:author="Author" w:date="2021-02-11T13:38:00Z">
        <w:r w:rsidRPr="0041604F" w:rsidDel="00490128">
          <w:rPr>
            <w:rFonts w:ascii="Courier New" w:eastAsia="Times New Roman" w:hAnsi="Courier New" w:cs="Courier New"/>
            <w:color w:val="000000"/>
            <w:sz w:val="20"/>
            <w:szCs w:val="20"/>
          </w:rPr>
          <w:delText>at already high</w:delText>
        </w:r>
      </w:del>
      <w:r w:rsidRPr="0041604F">
        <w:rPr>
          <w:rFonts w:ascii="Courier New" w:eastAsia="Times New Roman" w:hAnsi="Courier New" w:cs="Courier New"/>
          <w:color w:val="000000"/>
          <w:sz w:val="20"/>
          <w:szCs w:val="20"/>
        </w:rPr>
        <w:t xml:space="preserve"> standard in Japan. Considering that most of the tourists in Japan come from other countries in Asia, </w:t>
      </w:r>
      <w:ins w:id="1139" w:author="Author" w:date="2021-02-11T13:39:00Z">
        <w:r w:rsidR="00490128">
          <w:rPr>
            <w:rFonts w:ascii="Courier New" w:eastAsia="Times New Roman" w:hAnsi="Courier New" w:cs="Courier New"/>
            <w:color w:val="000000"/>
            <w:sz w:val="20"/>
            <w:szCs w:val="20"/>
          </w:rPr>
          <w:t>multilingual support is beneficial</w:t>
        </w:r>
      </w:ins>
      <w:del w:id="1140" w:author="Author" w:date="2021-02-11T13:39:00Z">
        <w:r w:rsidRPr="0041604F" w:rsidDel="00490128">
          <w:rPr>
            <w:rFonts w:ascii="Courier New" w:eastAsia="Times New Roman" w:hAnsi="Courier New" w:cs="Courier New"/>
            <w:color w:val="000000"/>
            <w:sz w:val="20"/>
            <w:szCs w:val="20"/>
          </w:rPr>
          <w:delText>this is an endeavor that truly can bring benefits to their investment</w:delText>
        </w:r>
      </w:del>
      <w:r w:rsidRPr="0041604F">
        <w:rPr>
          <w:rFonts w:ascii="Courier New" w:eastAsia="Times New Roman" w:hAnsi="Courier New" w:cs="Courier New"/>
          <w:color w:val="000000"/>
          <w:sz w:val="20"/>
          <w:szCs w:val="20"/>
        </w:rPr>
        <w:t xml:space="preserve">. Proposals for this endeavor include hiring </w:t>
      </w:r>
      <w:commentRangeStart w:id="1141"/>
      <w:r w:rsidRPr="0041604F">
        <w:rPr>
          <w:rFonts w:ascii="Courier New" w:eastAsia="Times New Roman" w:hAnsi="Courier New" w:cs="Courier New"/>
          <w:color w:val="000000"/>
          <w:sz w:val="20"/>
          <w:szCs w:val="20"/>
        </w:rPr>
        <w:t>Chinese speaking staff</w:t>
      </w:r>
      <w:commentRangeEnd w:id="1141"/>
      <w:r w:rsidR="00490128">
        <w:rPr>
          <w:rStyle w:val="CommentReference"/>
        </w:rPr>
        <w:commentReference w:id="1141"/>
      </w:r>
      <w:r w:rsidRPr="0041604F">
        <w:rPr>
          <w:rFonts w:ascii="Courier New" w:eastAsia="Times New Roman" w:hAnsi="Courier New" w:cs="Courier New"/>
          <w:color w:val="000000"/>
          <w:sz w:val="20"/>
          <w:szCs w:val="20"/>
        </w:rPr>
        <w:t>, preparing pamphlets in Chinese, or hav</w:t>
      </w:r>
      <w:ins w:id="1142" w:author="Author" w:date="2021-02-11T13:41:00Z">
        <w:r w:rsidR="00490128">
          <w:rPr>
            <w:rFonts w:ascii="Courier New" w:eastAsia="Times New Roman" w:hAnsi="Courier New" w:cs="Courier New"/>
            <w:color w:val="000000"/>
            <w:sz w:val="20"/>
            <w:szCs w:val="20"/>
          </w:rPr>
          <w:t>ing</w:t>
        </w:r>
      </w:ins>
      <w:del w:id="1143" w:author="Author" w:date="2021-02-11T13:41:00Z">
        <w:r w:rsidRPr="0041604F" w:rsidDel="00490128">
          <w:rPr>
            <w:rFonts w:ascii="Courier New" w:eastAsia="Times New Roman" w:hAnsi="Courier New" w:cs="Courier New"/>
            <w:color w:val="000000"/>
            <w:sz w:val="20"/>
            <w:szCs w:val="20"/>
          </w:rPr>
          <w:delText>e</w:delText>
        </w:r>
      </w:del>
      <w:r w:rsidRPr="0041604F">
        <w:rPr>
          <w:rFonts w:ascii="Courier New" w:eastAsia="Times New Roman" w:hAnsi="Courier New" w:cs="Courier New"/>
          <w:color w:val="000000"/>
          <w:sz w:val="20"/>
          <w:szCs w:val="20"/>
        </w:rPr>
        <w:t xml:space="preserve"> a translator application readily available with staff trained in interacting through an electronic translator.</w:t>
      </w:r>
    </w:p>
    <w:p w14:paraId="10B2B7A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3D199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\subsection{Hard vs. soft satisfaction factors}\label{disc:hard_soft}</w:t>
      </w:r>
    </w:p>
    <w:p w14:paraId="4A0BF3C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94C48E" w14:textId="55F0C54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As </w:t>
      </w:r>
      <w:del w:id="1144" w:author="Author" w:date="2021-02-11T13:41:00Z">
        <w:r w:rsidRPr="0041604F" w:rsidDel="00490128">
          <w:rPr>
            <w:rFonts w:ascii="Courier New" w:eastAsia="Times New Roman" w:hAnsi="Courier New" w:cs="Courier New"/>
            <w:color w:val="000000"/>
            <w:sz w:val="20"/>
            <w:szCs w:val="20"/>
          </w:rPr>
          <w:delText xml:space="preserve">we </w:delText>
        </w:r>
      </w:del>
      <w:r w:rsidRPr="0041604F">
        <w:rPr>
          <w:rFonts w:ascii="Courier New" w:eastAsia="Times New Roman" w:hAnsi="Courier New" w:cs="Courier New"/>
          <w:color w:val="000000"/>
          <w:sz w:val="20"/>
          <w:szCs w:val="20"/>
        </w:rPr>
        <w:t xml:space="preserve">stated in section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theory_satisfaction</w:t>
      </w:r>
      <w:r w:rsidRPr="0041604F">
        <w:rPr>
          <w:rFonts w:ascii="Courier New" w:eastAsia="Times New Roman" w:hAnsi="Courier New" w:cs="Courier New"/>
          <w:color w:val="000000"/>
          <w:sz w:val="20"/>
          <w:szCs w:val="20"/>
        </w:rPr>
        <w:t xml:space="preserve">}, previous research </w:t>
      </w:r>
      <w:ins w:id="1145" w:author="Author" w:date="2021-02-11T13:41:00Z">
        <w:r w:rsidR="00490128">
          <w:rPr>
            <w:rFonts w:ascii="Courier New" w:eastAsia="Times New Roman" w:hAnsi="Courier New" w:cs="Courier New"/>
            <w:color w:val="000000"/>
            <w:sz w:val="20"/>
            <w:szCs w:val="20"/>
          </w:rPr>
          <w:t>ha</w:t>
        </w:r>
      </w:ins>
      <w:del w:id="1146" w:author="Author" w:date="2021-02-11T13:41:00Z">
        <w:r w:rsidRPr="0041604F" w:rsidDel="00490128">
          <w:rPr>
            <w:rFonts w:ascii="Courier New" w:eastAsia="Times New Roman" w:hAnsi="Courier New" w:cs="Courier New"/>
            <w:color w:val="000000"/>
            <w:sz w:val="20"/>
            <w:szCs w:val="20"/>
          </w:rPr>
          <w:delText>i</w:delText>
        </w:r>
      </w:del>
      <w:r w:rsidRPr="0041604F">
        <w:rPr>
          <w:rFonts w:ascii="Courier New" w:eastAsia="Times New Roman" w:hAnsi="Courier New" w:cs="Courier New"/>
          <w:color w:val="000000"/>
          <w:sz w:val="20"/>
          <w:szCs w:val="20"/>
        </w:rPr>
        <w:t xml:space="preserve">s </w:t>
      </w:r>
      <w:ins w:id="1147" w:author="Author" w:date="2021-02-09T02:18:00Z">
        <w:r w:rsidR="000B0CDC" w:rsidRPr="0041604F">
          <w:rPr>
            <w:rFonts w:ascii="Courier New" w:eastAsia="Times New Roman" w:hAnsi="Courier New" w:cs="Courier New"/>
            <w:color w:val="000000"/>
            <w:sz w:val="20"/>
            <w:szCs w:val="20"/>
          </w:rPr>
          <w:t xml:space="preserve">mostly </w:t>
        </w:r>
      </w:ins>
      <w:r w:rsidRPr="0041604F">
        <w:rPr>
          <w:rFonts w:ascii="Courier New" w:eastAsia="Times New Roman" w:hAnsi="Courier New" w:cs="Courier New"/>
          <w:color w:val="000000"/>
          <w:sz w:val="20"/>
          <w:szCs w:val="20"/>
        </w:rPr>
        <w:t xml:space="preserve">focused </w:t>
      </w:r>
      <w:del w:id="1148" w:author="Author" w:date="2021-02-09T02:17:00Z">
        <w:r w:rsidRPr="0041604F" w:rsidDel="000B0CDC">
          <w:rPr>
            <w:rFonts w:ascii="Courier New" w:eastAsia="Times New Roman" w:hAnsi="Courier New" w:cs="Courier New"/>
            <w:color w:val="000000"/>
            <w:sz w:val="20"/>
            <w:szCs w:val="20"/>
          </w:rPr>
          <w:delText xml:space="preserve">mostly </w:delText>
        </w:r>
      </w:del>
      <w:r w:rsidRPr="0041604F">
        <w:rPr>
          <w:rFonts w:ascii="Courier New" w:eastAsia="Times New Roman" w:hAnsi="Courier New" w:cs="Courier New"/>
          <w:color w:val="000000"/>
          <w:sz w:val="20"/>
          <w:szCs w:val="20"/>
        </w:rPr>
        <w:t xml:space="preserve">on the hotel's soft attributes and their influence on customer satisfaction. Examples of soft attributes include staff behavior, commodities, amenities, and appliances that can be improved within the hotel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[e.g.</w:t>
      </w:r>
      <w:ins w:id="1149" w:author="Author" w:date="2021-02-09T02:18:00Z">
        <w:r w:rsidR="000B0CD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shanka2004</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choi2001</w:t>
      </w:r>
      <w:r w:rsidRPr="0041604F">
        <w:rPr>
          <w:rFonts w:ascii="Courier New" w:eastAsia="Times New Roman" w:hAnsi="Courier New" w:cs="Courier New"/>
          <w:color w:val="000000"/>
          <w:sz w:val="20"/>
          <w:szCs w:val="20"/>
        </w:rPr>
        <w:t>}. However, hard attributes are not usually analyzed in satisfaction studies. Examples of hard attributes include the hotel's location relative to public transport</w:t>
      </w:r>
      <w:ins w:id="1150" w:author="Author" w:date="2021-02-08T20:38:00Z">
        <w:r w:rsidR="003B0624">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and shops, language </w:t>
      </w:r>
      <w:commentRangeStart w:id="1151"/>
      <w:r w:rsidRPr="0041604F">
        <w:rPr>
          <w:rFonts w:ascii="Courier New" w:eastAsia="Times New Roman" w:hAnsi="Courier New" w:cs="Courier New"/>
          <w:color w:val="000000"/>
          <w:sz w:val="20"/>
          <w:szCs w:val="20"/>
        </w:rPr>
        <w:t>immersion</w:t>
      </w:r>
      <w:commentRangeEnd w:id="1151"/>
      <w:r w:rsidR="00490128">
        <w:rPr>
          <w:rStyle w:val="CommentReference"/>
        </w:rPr>
        <w:commentReference w:id="1151"/>
      </w:r>
      <w:r w:rsidRPr="0041604F">
        <w:rPr>
          <w:rFonts w:ascii="Courier New" w:eastAsia="Times New Roman" w:hAnsi="Courier New" w:cs="Courier New"/>
          <w:color w:val="000000"/>
          <w:sz w:val="20"/>
          <w:szCs w:val="20"/>
        </w:rPr>
        <w:t xml:space="preserve"> of the country, noise pollution, or weather. Because</w:t>
      </w:r>
      <w:del w:id="1152" w:author="Author" w:date="2021-02-11T13:42:00Z">
        <w:r w:rsidRPr="0041604F" w:rsidDel="00490128">
          <w:rPr>
            <w:rFonts w:ascii="Courier New" w:eastAsia="Times New Roman" w:hAnsi="Courier New" w:cs="Courier New"/>
            <w:color w:val="000000"/>
            <w:sz w:val="20"/>
            <w:szCs w:val="20"/>
          </w:rPr>
          <w:delText xml:space="preserve"> our study left</w:delText>
        </w:r>
      </w:del>
      <w:r w:rsidRPr="0041604F">
        <w:rPr>
          <w:rFonts w:ascii="Courier New" w:eastAsia="Times New Roman" w:hAnsi="Courier New" w:cs="Courier New"/>
          <w:color w:val="000000"/>
          <w:sz w:val="20"/>
          <w:szCs w:val="20"/>
        </w:rPr>
        <w:t xml:space="preserve"> the satisfaction factors </w:t>
      </w:r>
      <w:ins w:id="1153" w:author="Author" w:date="2021-02-11T13:42:00Z">
        <w:r w:rsidR="00490128">
          <w:rPr>
            <w:rFonts w:ascii="Courier New" w:eastAsia="Times New Roman" w:hAnsi="Courier New" w:cs="Courier New"/>
            <w:color w:val="000000"/>
            <w:sz w:val="20"/>
            <w:szCs w:val="20"/>
          </w:rPr>
          <w:t>were</w:t>
        </w:r>
      </w:ins>
      <w:del w:id="1154" w:author="Author" w:date="2021-02-11T13:42:00Z">
        <w:r w:rsidRPr="0041604F" w:rsidDel="00490128">
          <w:rPr>
            <w:rFonts w:ascii="Courier New" w:eastAsia="Times New Roman" w:hAnsi="Courier New" w:cs="Courier New"/>
            <w:color w:val="000000"/>
            <w:sz w:val="20"/>
            <w:szCs w:val="20"/>
          </w:rPr>
          <w:delText>to be</w:delText>
        </w:r>
      </w:del>
      <w:r w:rsidRPr="0041604F">
        <w:rPr>
          <w:rFonts w:ascii="Courier New" w:eastAsia="Times New Roman" w:hAnsi="Courier New" w:cs="Courier New"/>
          <w:color w:val="000000"/>
          <w:sz w:val="20"/>
          <w:szCs w:val="20"/>
        </w:rPr>
        <w:t xml:space="preserve"> decided statistically </w:t>
      </w:r>
      <w:ins w:id="1155" w:author="Author" w:date="2021-02-11T13:42:00Z">
        <w:r w:rsidR="00490128">
          <w:rPr>
            <w:rFonts w:ascii="Courier New" w:eastAsia="Times New Roman" w:hAnsi="Courier New" w:cs="Courier New"/>
            <w:color w:val="000000"/>
            <w:sz w:val="20"/>
            <w:szCs w:val="20"/>
          </w:rPr>
          <w:t xml:space="preserve">in our study </w:t>
        </w:r>
      </w:ins>
      <w:r w:rsidRPr="0041604F">
        <w:rPr>
          <w:rFonts w:ascii="Courier New" w:eastAsia="Times New Roman" w:hAnsi="Courier New" w:cs="Courier New"/>
          <w:color w:val="000000"/>
          <w:sz w:val="20"/>
          <w:szCs w:val="20"/>
        </w:rPr>
        <w:t xml:space="preserve">via </w:t>
      </w:r>
      <w:r w:rsidRPr="0041604F">
        <w:rPr>
          <w:rFonts w:ascii="Courier New" w:eastAsia="Times New Roman" w:hAnsi="Courier New" w:cs="Courier New"/>
          <w:color w:val="000000"/>
          <w:sz w:val="20"/>
          <w:szCs w:val="20"/>
          <w:u w:val="single"/>
        </w:rPr>
        <w:t>customers’</w:t>
      </w:r>
      <w:r w:rsidRPr="0041604F">
        <w:rPr>
          <w:rFonts w:ascii="Courier New" w:eastAsia="Times New Roman" w:hAnsi="Courier New" w:cs="Courier New"/>
          <w:color w:val="000000"/>
          <w:sz w:val="20"/>
          <w:szCs w:val="20"/>
        </w:rPr>
        <w:t xml:space="preserve"> online reviews, we can see the importance of th</w:t>
      </w:r>
      <w:ins w:id="1156" w:author="Author" w:date="2021-02-11T13:42:00Z">
        <w:r w:rsidR="00490128">
          <w:rPr>
            <w:rFonts w:ascii="Courier New" w:eastAsia="Times New Roman" w:hAnsi="Courier New" w:cs="Courier New"/>
            <w:color w:val="000000"/>
            <w:sz w:val="20"/>
            <w:szCs w:val="20"/>
          </w:rPr>
          <w:t>e</w:t>
        </w:r>
      </w:ins>
      <w:del w:id="1157" w:author="Author" w:date="2021-02-11T13:42:00Z">
        <w:r w:rsidRPr="0041604F" w:rsidDel="00490128">
          <w:rPr>
            <w:rFonts w:ascii="Courier New" w:eastAsia="Times New Roman" w:hAnsi="Courier New" w:cs="Courier New"/>
            <w:color w:val="000000"/>
            <w:sz w:val="20"/>
            <w:szCs w:val="20"/>
          </w:rPr>
          <w:delText>ose</w:delText>
        </w:r>
      </w:del>
      <w:r w:rsidRPr="0041604F">
        <w:rPr>
          <w:rFonts w:ascii="Courier New" w:eastAsia="Times New Roman" w:hAnsi="Courier New" w:cs="Courier New"/>
          <w:color w:val="000000"/>
          <w:sz w:val="20"/>
          <w:szCs w:val="20"/>
        </w:rPr>
        <w:t xml:space="preserve"> hard or soft attributes in their priorities.</w:t>
      </w:r>
    </w:p>
    <w:p w14:paraId="3145678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A2A8F9" w14:textId="60C21AB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Figure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{fig:</w:t>
      </w:r>
      <w:r w:rsidRPr="0041604F">
        <w:rPr>
          <w:rFonts w:ascii="Courier New" w:eastAsia="Times New Roman" w:hAnsi="Courier New" w:cs="Courier New"/>
          <w:color w:val="000000"/>
          <w:sz w:val="20"/>
          <w:szCs w:val="20"/>
          <w:u w:val="single"/>
        </w:rPr>
        <w:t>hard_soft_zh</w:t>
      </w:r>
      <w:r w:rsidRPr="0041604F">
        <w:rPr>
          <w:rFonts w:ascii="Courier New" w:eastAsia="Times New Roman" w:hAnsi="Courier New" w:cs="Courier New"/>
          <w:color w:val="000000"/>
          <w:sz w:val="20"/>
          <w:szCs w:val="20"/>
        </w:rPr>
        <w:t>} shows that</w:t>
      </w:r>
      <w:ins w:id="1158" w:author="Author" w:date="2021-02-09T02:19:00Z">
        <w:r w:rsidR="000B0CD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in regards to Chinese customer satisfaction, in general, 68</w:t>
      </w:r>
      <w:ins w:id="1159" w:author="Author" w:date="2021-02-07T03:34: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of the top 10 keywords are hard factors</w:t>
      </w:r>
      <w:del w:id="1160" w:author="Author" w:date="2021-02-09T02:19:00Z">
        <w:r w:rsidRPr="0041604F" w:rsidDel="000B0CDC">
          <w:rPr>
            <w:rFonts w:ascii="Courier New" w:eastAsia="Times New Roman" w:hAnsi="Courier New" w:cs="Courier New"/>
            <w:color w:val="000000"/>
            <w:sz w:val="20"/>
            <w:szCs w:val="20"/>
          </w:rPr>
          <w:delText>.</w:delText>
        </w:r>
      </w:del>
      <w:ins w:id="1161" w:author="Author" w:date="2021-02-09T02:19:00Z">
        <w:r w:rsidR="000B0CD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162" w:author="Author" w:date="2021-02-09T02:19:00Z">
        <w:r w:rsidRPr="0041604F" w:rsidDel="000B0CDC">
          <w:rPr>
            <w:rFonts w:ascii="Courier New" w:eastAsia="Times New Roman" w:hAnsi="Courier New" w:cs="Courier New"/>
            <w:color w:val="000000"/>
            <w:sz w:val="20"/>
            <w:szCs w:val="20"/>
          </w:rPr>
          <w:delText xml:space="preserve">In </w:delText>
        </w:r>
      </w:del>
      <w:ins w:id="1163" w:author="Author" w:date="2021-02-09T02:19:00Z">
        <w:r w:rsidR="000B0CDC">
          <w:rPr>
            <w:rFonts w:ascii="Courier New" w:eastAsia="Times New Roman" w:hAnsi="Courier New" w:cs="Courier New"/>
            <w:color w:val="000000"/>
            <w:sz w:val="20"/>
            <w:szCs w:val="20"/>
          </w:rPr>
          <w:t>i</w:t>
        </w:r>
        <w:r w:rsidR="000B0CDC" w:rsidRPr="0041604F">
          <w:rPr>
            <w:rFonts w:ascii="Courier New" w:eastAsia="Times New Roman" w:hAnsi="Courier New" w:cs="Courier New"/>
            <w:color w:val="000000"/>
            <w:sz w:val="20"/>
            <w:szCs w:val="20"/>
          </w:rPr>
          <w:t xml:space="preserve">n </w:t>
        </w:r>
      </w:ins>
      <w:r w:rsidRPr="0041604F">
        <w:rPr>
          <w:rFonts w:ascii="Courier New" w:eastAsia="Times New Roman" w:hAnsi="Courier New" w:cs="Courier New"/>
          <w:color w:val="000000"/>
          <w:sz w:val="20"/>
          <w:szCs w:val="20"/>
        </w:rPr>
        <w:t>contrast, only 20</w:t>
      </w:r>
      <w:ins w:id="1164" w:author="Author" w:date="2021-02-07T03:34: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are soft factors. The rates are similar for most price ranges</w:t>
      </w:r>
      <w:del w:id="1165" w:author="Author" w:date="2021-02-09T02:20:00Z">
        <w:r w:rsidRPr="0041604F" w:rsidDel="000B0CDC">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except</w:t>
      </w:r>
      <w:del w:id="1166" w:author="Author" w:date="2021-02-09T02:20:00Z">
        <w:r w:rsidRPr="0041604F" w:rsidDel="000B0CDC">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the highest-priced hotels, where 35</w:t>
      </w:r>
      <w:ins w:id="1167" w:author="Author" w:date="2021-02-07T03:35: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of the keywords are undefined. However, the soft attributes are still similar at 18</w:t>
      </w:r>
      <w:ins w:id="1168" w:author="Author" w:date="2021-02-07T03:35: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However, two of these managerial words are all concentrated at the top of the list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(not bad)</w:t>
      </w:r>
      <w:ins w:id="1169" w:author="Author" w:date="2021-02-07T20:20: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170" w:author="Author" w:date="2021-02-07T20:20: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干</w:t>
      </w:r>
      <w:r w:rsidRPr="0041604F">
        <w:rPr>
          <w:rFonts w:ascii="Microsoft JhengHei" w:eastAsia="Microsoft JhengHei" w:hAnsi="Microsoft JhengHei" w:cs="Microsoft JhengHei" w:hint="eastAsia"/>
          <w:color w:val="000000"/>
          <w:sz w:val="20"/>
          <w:szCs w:val="20"/>
          <w:u w:val="single"/>
        </w:rPr>
        <w:t>净</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(clean)''), </w:t>
      </w:r>
      <w:ins w:id="1171" w:author="Author" w:date="2021-02-11T13:43:00Z">
        <w:r w:rsidR="00490128">
          <w:rPr>
            <w:rFonts w:ascii="Courier New" w:eastAsia="Times New Roman" w:hAnsi="Courier New" w:cs="Courier New"/>
            <w:color w:val="000000"/>
            <w:sz w:val="20"/>
            <w:szCs w:val="20"/>
          </w:rPr>
          <w:t>and</w:t>
        </w:r>
      </w:ins>
      <w:del w:id="1172" w:author="Author" w:date="2021-02-11T13:43:00Z">
        <w:r w:rsidRPr="0041604F" w:rsidDel="00490128">
          <w:rPr>
            <w:rFonts w:ascii="Courier New" w:eastAsia="Times New Roman" w:hAnsi="Courier New" w:cs="Courier New"/>
            <w:color w:val="000000"/>
            <w:sz w:val="20"/>
            <w:szCs w:val="20"/>
          </w:rPr>
          <w:delText>plus</w:delText>
        </w:r>
      </w:del>
      <w:r w:rsidRPr="0041604F">
        <w:rPr>
          <w:rFonts w:ascii="Courier New" w:eastAsia="Times New Roman" w:hAnsi="Courier New" w:cs="Courier New"/>
          <w:color w:val="000000"/>
          <w:sz w:val="20"/>
          <w:szCs w:val="20"/>
        </w:rPr>
        <w:t xml:space="preserve"> the adjective pairs </w:t>
      </w:r>
      <w:del w:id="1173" w:author="Author" w:date="2021-02-07T13:56:00Z">
        <w:r w:rsidRPr="0041604F" w:rsidDel="009E36C9">
          <w:rPr>
            <w:rFonts w:ascii="Courier New" w:eastAsia="Times New Roman" w:hAnsi="Courier New" w:cs="Courier New"/>
            <w:color w:val="000000"/>
            <w:sz w:val="20"/>
            <w:szCs w:val="20"/>
          </w:rPr>
          <w:delText xml:space="preserve">relating </w:delText>
        </w:r>
      </w:del>
      <w:ins w:id="1174" w:author="Author" w:date="2021-02-07T13:56:00Z">
        <w:r w:rsidR="009E36C9" w:rsidRPr="0041604F">
          <w:rPr>
            <w:rFonts w:ascii="Courier New" w:eastAsia="Times New Roman" w:hAnsi="Courier New" w:cs="Courier New"/>
            <w:color w:val="000000"/>
            <w:sz w:val="20"/>
            <w:szCs w:val="20"/>
          </w:rPr>
          <w:t>relat</w:t>
        </w:r>
        <w:r w:rsidR="009E36C9">
          <w:rPr>
            <w:rFonts w:ascii="Courier New" w:eastAsia="Times New Roman" w:hAnsi="Courier New" w:cs="Courier New"/>
            <w:color w:val="000000"/>
            <w:sz w:val="20"/>
            <w:szCs w:val="20"/>
          </w:rPr>
          <w:t>ed</w:t>
        </w:r>
        <w:r w:rsidR="009E36C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to soft attributes of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(not bad)'' </w:t>
      </w:r>
      <w:del w:id="1175" w:author="Author" w:date="2021-02-11T13:44:00Z">
        <w:r w:rsidRPr="0041604F" w:rsidDel="00490128">
          <w:rPr>
            <w:rFonts w:ascii="Courier New" w:eastAsia="Times New Roman" w:hAnsi="Courier New" w:cs="Courier New"/>
            <w:color w:val="000000"/>
            <w:sz w:val="20"/>
            <w:szCs w:val="20"/>
          </w:rPr>
          <w:delText xml:space="preserve">which </w:delText>
        </w:r>
      </w:del>
      <w:r w:rsidRPr="0041604F">
        <w:rPr>
          <w:rFonts w:ascii="Courier New" w:eastAsia="Times New Roman" w:hAnsi="Courier New" w:cs="Courier New"/>
          <w:color w:val="000000"/>
          <w:sz w:val="20"/>
          <w:szCs w:val="20"/>
        </w:rPr>
        <w:t xml:space="preserve">are </w:t>
      </w:r>
      <w:ins w:id="1176" w:author="Author" w:date="2021-02-11T13:44:00Z">
        <w:r w:rsidR="00490128">
          <w:rPr>
            <w:rFonts w:ascii="Courier New" w:eastAsia="Times New Roman" w:hAnsi="Courier New" w:cs="Courier New"/>
            <w:color w:val="000000"/>
            <w:sz w:val="20"/>
            <w:szCs w:val="20"/>
          </w:rPr>
          <w:t xml:space="preserve">also </w:t>
        </w:r>
      </w:ins>
      <w:r w:rsidRPr="0041604F">
        <w:rPr>
          <w:rFonts w:ascii="Courier New" w:eastAsia="Times New Roman" w:hAnsi="Courier New" w:cs="Courier New"/>
          <w:color w:val="000000"/>
          <w:sz w:val="20"/>
          <w:szCs w:val="20"/>
        </w:rPr>
        <w:t>at the top in most price ranges</w:t>
      </w:r>
      <w:del w:id="1177" w:author="Author" w:date="2021-02-11T13:44:00Z">
        <w:r w:rsidRPr="0041604F" w:rsidDel="00490128">
          <w:rPr>
            <w:rFonts w:ascii="Courier New" w:eastAsia="Times New Roman" w:hAnsi="Courier New" w:cs="Courier New"/>
            <w:color w:val="000000"/>
            <w:sz w:val="20"/>
            <w:szCs w:val="20"/>
          </w:rPr>
          <w:delText xml:space="preserve"> as well</w:delText>
        </w:r>
      </w:del>
      <w:r w:rsidRPr="0041604F">
        <w:rPr>
          <w:rFonts w:ascii="Courier New" w:eastAsia="Times New Roman" w:hAnsi="Courier New" w:cs="Courier New"/>
          <w:color w:val="000000"/>
          <w:sz w:val="20"/>
          <w:szCs w:val="20"/>
        </w:rPr>
        <w:t xml:space="preserve">. Chinese tourists </w:t>
      </w:r>
      <w:ins w:id="1178" w:author="Author" w:date="2021-02-11T13:44:00Z">
        <w:r w:rsidR="00490128">
          <w:rPr>
            <w:rFonts w:ascii="Courier New" w:eastAsia="Times New Roman" w:hAnsi="Courier New" w:cs="Courier New"/>
            <w:color w:val="000000"/>
            <w:sz w:val="20"/>
            <w:szCs w:val="20"/>
          </w:rPr>
          <w:t>may</w:t>
        </w:r>
      </w:ins>
      <w:del w:id="1179" w:author="Author" w:date="2021-02-11T13:44:00Z">
        <w:r w:rsidRPr="0041604F" w:rsidDel="00490128">
          <w:rPr>
            <w:rFonts w:ascii="Courier New" w:eastAsia="Times New Roman" w:hAnsi="Courier New" w:cs="Courier New"/>
            <w:color w:val="000000"/>
            <w:sz w:val="20"/>
            <w:szCs w:val="20"/>
          </w:rPr>
          <w:delText>could</w:delText>
        </w:r>
      </w:del>
      <w:r w:rsidRPr="0041604F">
        <w:rPr>
          <w:rFonts w:ascii="Courier New" w:eastAsia="Times New Roman" w:hAnsi="Courier New" w:cs="Courier New"/>
          <w:color w:val="000000"/>
          <w:sz w:val="20"/>
          <w:szCs w:val="20"/>
        </w:rPr>
        <w:t xml:space="preserve"> expect spaciousness and cleanliness when coming to Japan. Th</w:t>
      </w:r>
      <w:ins w:id="1180" w:author="Author" w:date="2021-02-11T13:44:00Z">
        <w:r w:rsidR="00490128">
          <w:rPr>
            <w:rFonts w:ascii="Courier New" w:eastAsia="Times New Roman" w:hAnsi="Courier New" w:cs="Courier New"/>
            <w:color w:val="000000"/>
            <w:sz w:val="20"/>
            <w:szCs w:val="20"/>
          </w:rPr>
          <w:t>e</w:t>
        </w:r>
      </w:ins>
      <w:del w:id="1181" w:author="Author" w:date="2021-02-11T13:44:00Z">
        <w:r w:rsidRPr="0041604F" w:rsidDel="00490128">
          <w:rPr>
            <w:rFonts w:ascii="Courier New" w:eastAsia="Times New Roman" w:hAnsi="Courier New" w:cs="Courier New"/>
            <w:color w:val="000000"/>
            <w:sz w:val="20"/>
            <w:szCs w:val="20"/>
          </w:rPr>
          <w:delText>at</w:delText>
        </w:r>
      </w:del>
      <w:r w:rsidRPr="0041604F">
        <w:rPr>
          <w:rFonts w:ascii="Courier New" w:eastAsia="Times New Roman" w:hAnsi="Courier New" w:cs="Courier New"/>
          <w:color w:val="000000"/>
          <w:sz w:val="20"/>
          <w:szCs w:val="20"/>
        </w:rPr>
        <w:t xml:space="preserve"> expectation </w:t>
      </w:r>
      <w:ins w:id="1182" w:author="Author" w:date="2021-02-11T13:44:00Z">
        <w:r w:rsidR="00490128">
          <w:rPr>
            <w:rFonts w:ascii="Courier New" w:eastAsia="Times New Roman" w:hAnsi="Courier New" w:cs="Courier New"/>
            <w:color w:val="000000"/>
            <w:sz w:val="20"/>
            <w:szCs w:val="20"/>
          </w:rPr>
          <w:t>may be due to</w:t>
        </w:r>
      </w:ins>
      <w:del w:id="1183" w:author="Author" w:date="2021-02-11T13:44:00Z">
        <w:r w:rsidRPr="0041604F" w:rsidDel="00490128">
          <w:rPr>
            <w:rFonts w:ascii="Courier New" w:eastAsia="Times New Roman" w:hAnsi="Courier New" w:cs="Courier New"/>
            <w:color w:val="000000"/>
            <w:sz w:val="20"/>
            <w:szCs w:val="20"/>
          </w:rPr>
          <w:delText>could be caused by</w:delText>
        </w:r>
      </w:del>
      <w:r w:rsidRPr="0041604F">
        <w:rPr>
          <w:rFonts w:ascii="Courier New" w:eastAsia="Times New Roman" w:hAnsi="Courier New" w:cs="Courier New"/>
          <w:color w:val="000000"/>
          <w:sz w:val="20"/>
          <w:szCs w:val="20"/>
        </w:rPr>
        <w:t xml:space="preserve"> reputation, previous experiences, or cultural backgrounds. Some scholars argue that different cultures have different room size perceptions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Saulton2017</w:t>
      </w:r>
      <w:r w:rsidRPr="0041604F">
        <w:rPr>
          <w:rFonts w:ascii="Courier New" w:eastAsia="Times New Roman" w:hAnsi="Courier New" w:cs="Courier New"/>
          <w:color w:val="000000"/>
          <w:sz w:val="20"/>
          <w:szCs w:val="20"/>
        </w:rPr>
        <w:t xml:space="preserve">}. Although the </w:t>
      </w:r>
      <w:del w:id="1184" w:author="Author" w:date="2021-02-11T13:45:00Z">
        <w:r w:rsidRPr="0041604F" w:rsidDel="00490128">
          <w:rPr>
            <w:rFonts w:ascii="Courier New" w:eastAsia="Times New Roman" w:hAnsi="Courier New" w:cs="Courier New"/>
            <w:color w:val="000000"/>
            <w:sz w:val="20"/>
            <w:szCs w:val="20"/>
          </w:rPr>
          <w:delText xml:space="preserve">study </w:delText>
        </w:r>
      </w:del>
      <w:r w:rsidRPr="0041604F">
        <w:rPr>
          <w:rFonts w:ascii="Courier New" w:eastAsia="Times New Roman" w:hAnsi="Courier New" w:cs="Courier New"/>
          <w:color w:val="000000"/>
          <w:sz w:val="20"/>
          <w:szCs w:val="20"/>
        </w:rPr>
        <w:t xml:space="preserve">subjects </w:t>
      </w:r>
      <w:ins w:id="1185" w:author="Author" w:date="2021-02-11T13:45:00Z">
        <w:r w:rsidR="00490128">
          <w:rPr>
            <w:rFonts w:ascii="Courier New" w:eastAsia="Times New Roman" w:hAnsi="Courier New" w:cs="Courier New"/>
            <w:color w:val="000000"/>
            <w:sz w:val="20"/>
            <w:szCs w:val="20"/>
          </w:rPr>
          <w:t xml:space="preserve">in </w:t>
        </w:r>
        <w:commentRangeStart w:id="1186"/>
        <w:r w:rsidR="00490128">
          <w:rPr>
            <w:rFonts w:ascii="Courier New" w:eastAsia="Times New Roman" w:hAnsi="Courier New" w:cs="Courier New"/>
            <w:color w:val="000000"/>
            <w:sz w:val="20"/>
            <w:szCs w:val="20"/>
          </w:rPr>
          <w:t xml:space="preserve">(study) </w:t>
        </w:r>
        <w:commentRangeEnd w:id="1186"/>
        <w:r w:rsidR="00490128">
          <w:rPr>
            <w:rStyle w:val="CommentReference"/>
          </w:rPr>
          <w:commentReference w:id="1186"/>
        </w:r>
      </w:ins>
      <w:r w:rsidRPr="0041604F">
        <w:rPr>
          <w:rFonts w:ascii="Courier New" w:eastAsia="Times New Roman" w:hAnsi="Courier New" w:cs="Courier New"/>
          <w:color w:val="000000"/>
          <w:sz w:val="20"/>
          <w:szCs w:val="20"/>
        </w:rPr>
        <w:t xml:space="preserve">are German and South Korean, the study presents the results as differences influenced by Asian and Western cultures. We argue that one country is not representative of </w:t>
      </w:r>
      <w:r w:rsidRPr="0041604F">
        <w:rPr>
          <w:rFonts w:ascii="Courier New" w:eastAsia="Times New Roman" w:hAnsi="Courier New" w:cs="Courier New"/>
          <w:color w:val="000000"/>
          <w:sz w:val="20"/>
          <w:szCs w:val="20"/>
          <w:u w:val="single"/>
        </w:rPr>
        <w:t>others’</w:t>
      </w:r>
      <w:r w:rsidRPr="0041604F">
        <w:rPr>
          <w:rFonts w:ascii="Courier New" w:eastAsia="Times New Roman" w:hAnsi="Courier New" w:cs="Courier New"/>
          <w:color w:val="000000"/>
          <w:sz w:val="20"/>
          <w:szCs w:val="20"/>
        </w:rPr>
        <w:t xml:space="preserve"> cultures, </w:t>
      </w:r>
      <w:ins w:id="1187" w:author="Author" w:date="2021-02-09T02:26:00Z">
        <w:r w:rsidR="00932F07">
          <w:rPr>
            <w:rFonts w:ascii="Courier New" w:eastAsia="Times New Roman" w:hAnsi="Courier New" w:cs="Courier New"/>
            <w:color w:val="000000"/>
            <w:sz w:val="20"/>
            <w:szCs w:val="20"/>
          </w:rPr>
          <w:t xml:space="preserve">and </w:t>
        </w:r>
      </w:ins>
      <w:del w:id="1188" w:author="Author" w:date="2021-02-09T02:26:00Z">
        <w:r w:rsidRPr="0041604F" w:rsidDel="00932F07">
          <w:rPr>
            <w:rFonts w:ascii="Courier New" w:eastAsia="Times New Roman" w:hAnsi="Courier New" w:cs="Courier New"/>
            <w:color w:val="000000"/>
            <w:sz w:val="20"/>
            <w:szCs w:val="20"/>
          </w:rPr>
          <w:delText xml:space="preserve">so </w:delText>
        </w:r>
      </w:del>
      <w:ins w:id="1189" w:author="Author" w:date="2021-02-09T02:26:00Z">
        <w:r w:rsidR="00932F07">
          <w:rPr>
            <w:rFonts w:ascii="Courier New" w:eastAsia="Times New Roman" w:hAnsi="Courier New" w:cs="Courier New"/>
            <w:color w:val="000000"/>
            <w:sz w:val="20"/>
            <w:szCs w:val="20"/>
          </w:rPr>
          <w:t>thus</w:t>
        </w:r>
      </w:ins>
      <w:ins w:id="1190" w:author="Author" w:date="2021-02-11T13:45:00Z">
        <w:r w:rsidR="00F85E62">
          <w:rPr>
            <w:rFonts w:ascii="Courier New" w:eastAsia="Times New Roman" w:hAnsi="Courier New" w:cs="Courier New"/>
            <w:color w:val="000000"/>
            <w:sz w:val="20"/>
            <w:szCs w:val="20"/>
          </w:rPr>
          <w:t>,</w:t>
        </w:r>
      </w:ins>
      <w:ins w:id="1191" w:author="Author" w:date="2021-02-09T02:26:00Z">
        <w:r w:rsidR="00932F0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there can be differences between South Korea and China in room size perception. However,</w:t>
      </w:r>
      <w:del w:id="1192" w:author="Author" w:date="2021-02-11T13:46:00Z">
        <w:r w:rsidRPr="0041604F" w:rsidDel="00F85E62">
          <w:rPr>
            <w:rFonts w:ascii="Courier New" w:eastAsia="Times New Roman" w:hAnsi="Courier New" w:cs="Courier New"/>
            <w:color w:val="000000"/>
            <w:sz w:val="20"/>
            <w:szCs w:val="20"/>
          </w:rPr>
          <w:delText xml:space="preserve"> an interesting point appears</w:delText>
        </w:r>
      </w:del>
      <w:del w:id="1193" w:author="Author" w:date="2021-02-09T02:26:00Z">
        <w:r w:rsidRPr="0041604F" w:rsidDel="00A95526">
          <w:rPr>
            <w:rFonts w:ascii="Courier New" w:eastAsia="Times New Roman" w:hAnsi="Courier New" w:cs="Courier New"/>
            <w:color w:val="000000"/>
            <w:sz w:val="20"/>
            <w:szCs w:val="20"/>
          </w:rPr>
          <w:delText>.</w:delText>
        </w:r>
      </w:del>
      <w:del w:id="1194" w:author="Author" w:date="2021-02-11T13:46:00Z">
        <w:r w:rsidRPr="0041604F" w:rsidDel="00F85E62">
          <w:rPr>
            <w:rFonts w:ascii="Courier New" w:eastAsia="Times New Roman" w:hAnsi="Courier New" w:cs="Courier New"/>
            <w:color w:val="000000"/>
            <w:sz w:val="20"/>
            <w:szCs w:val="20"/>
          </w:rPr>
          <w:delText xml:space="preserve"> </w:delText>
        </w:r>
      </w:del>
      <w:del w:id="1195" w:author="Author" w:date="2021-02-09T02:26:00Z">
        <w:r w:rsidRPr="0041604F" w:rsidDel="00A95526">
          <w:rPr>
            <w:rFonts w:ascii="Courier New" w:eastAsia="Times New Roman" w:hAnsi="Courier New" w:cs="Courier New"/>
            <w:color w:val="000000"/>
            <w:sz w:val="20"/>
            <w:szCs w:val="20"/>
          </w:rPr>
          <w:delText xml:space="preserve">It </w:delText>
        </w:r>
      </w:del>
      <w:del w:id="1196" w:author="Author" w:date="2021-02-11T13:46:00Z">
        <w:r w:rsidRPr="0041604F" w:rsidDel="00F85E62">
          <w:rPr>
            <w:rFonts w:ascii="Courier New" w:eastAsia="Times New Roman" w:hAnsi="Courier New" w:cs="Courier New"/>
            <w:color w:val="000000"/>
            <w:sz w:val="20"/>
            <w:szCs w:val="20"/>
          </w:rPr>
          <w:delText>could be that</w:delText>
        </w:r>
      </w:del>
      <w:r w:rsidRPr="0041604F">
        <w:rPr>
          <w:rFonts w:ascii="Courier New" w:eastAsia="Times New Roman" w:hAnsi="Courier New" w:cs="Courier New"/>
          <w:color w:val="000000"/>
          <w:sz w:val="20"/>
          <w:szCs w:val="20"/>
        </w:rPr>
        <w:t xml:space="preserve"> a different room size perception</w:t>
      </w:r>
      <w:ins w:id="1197" w:author="Author" w:date="2021-02-11T13:46:00Z">
        <w:r w:rsidR="00F85E62">
          <w:rPr>
            <w:rFonts w:ascii="Courier New" w:eastAsia="Times New Roman" w:hAnsi="Courier New" w:cs="Courier New"/>
            <w:color w:val="000000"/>
            <w:sz w:val="20"/>
            <w:szCs w:val="20"/>
          </w:rPr>
          <w:t xml:space="preserve"> may</w:t>
        </w:r>
      </w:ins>
      <w:r w:rsidRPr="0041604F">
        <w:rPr>
          <w:rFonts w:ascii="Courier New" w:eastAsia="Times New Roman" w:hAnsi="Courier New" w:cs="Courier New"/>
          <w:color w:val="000000"/>
          <w:sz w:val="20"/>
          <w:szCs w:val="20"/>
        </w:rPr>
        <w:t xml:space="preserve"> affect</w:t>
      </w:r>
      <w:del w:id="1198" w:author="Author" w:date="2021-02-11T13:46:00Z">
        <w:r w:rsidRPr="0041604F" w:rsidDel="00F85E62">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the satisfaction of Chinese tourists in contrast </w:t>
      </w:r>
      <w:del w:id="1199" w:author="Author" w:date="2021-02-09T02:27:00Z">
        <w:r w:rsidRPr="0041604F" w:rsidDel="00A95526">
          <w:rPr>
            <w:rFonts w:ascii="Courier New" w:eastAsia="Times New Roman" w:hAnsi="Courier New" w:cs="Courier New"/>
            <w:color w:val="000000"/>
            <w:sz w:val="20"/>
            <w:szCs w:val="20"/>
          </w:rPr>
          <w:delText xml:space="preserve">with </w:delText>
        </w:r>
      </w:del>
      <w:ins w:id="1200" w:author="Author" w:date="2021-02-09T02:27:00Z">
        <w:r w:rsidR="00A95526">
          <w:rPr>
            <w:rFonts w:ascii="Courier New" w:eastAsia="Times New Roman" w:hAnsi="Courier New" w:cs="Courier New"/>
            <w:color w:val="000000"/>
            <w:sz w:val="20"/>
            <w:szCs w:val="20"/>
          </w:rPr>
          <w:t>to</w:t>
        </w:r>
        <w:r w:rsidR="00A9552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Westerners</w:t>
      </w:r>
      <w:ins w:id="1201" w:author="Author" w:date="2021-02-11T13:47:00Z">
        <w:r w:rsidR="00F85E62">
          <w:rPr>
            <w:rFonts w:ascii="Courier New" w:eastAsia="Times New Roman" w:hAnsi="Courier New" w:cs="Courier New"/>
            <w:color w:val="000000"/>
            <w:sz w:val="20"/>
            <w:szCs w:val="20"/>
          </w:rPr>
          <w:t xml:space="preserve"> because</w:t>
        </w:r>
      </w:ins>
      <w:del w:id="1202" w:author="Author" w:date="2021-02-11T13:47:00Z">
        <w:r w:rsidRPr="0041604F" w:rsidDel="00F85E62">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Westerners</w:t>
      </w:r>
      <w:ins w:id="1203" w:author="Author" w:date="2021-02-11T13:46:00Z">
        <w:r w:rsidR="00F85E62">
          <w:rPr>
            <w:rFonts w:ascii="Courier New" w:eastAsia="Times New Roman" w:hAnsi="Courier New" w:cs="Courier New"/>
            <w:color w:val="000000"/>
            <w:sz w:val="20"/>
            <w:szCs w:val="20"/>
          </w:rPr>
          <w:t xml:space="preserve"> prioritize</w:t>
        </w:r>
      </w:ins>
      <w:del w:id="1204" w:author="Author" w:date="2021-02-11T13:46:00Z">
        <w:r w:rsidRPr="0041604F" w:rsidDel="00F85E62">
          <w:rPr>
            <w:rFonts w:ascii="Courier New" w:eastAsia="Times New Roman" w:hAnsi="Courier New" w:cs="Courier New"/>
            <w:color w:val="000000"/>
            <w:sz w:val="20"/>
            <w:szCs w:val="20"/>
          </w:rPr>
          <w:delText xml:space="preserve"> only start placing a priority on praising</w:delText>
        </w:r>
      </w:del>
      <w:r w:rsidRPr="0041604F">
        <w:rPr>
          <w:rFonts w:ascii="Courier New" w:eastAsia="Times New Roman" w:hAnsi="Courier New" w:cs="Courier New"/>
          <w:color w:val="000000"/>
          <w:sz w:val="20"/>
          <w:szCs w:val="20"/>
        </w:rPr>
        <w:t xml:space="preserve"> room size as the price of the hotel </w:t>
      </w:r>
      <w:ins w:id="1205" w:author="Author" w:date="2021-02-11T13:46:00Z">
        <w:r w:rsidR="00F85E62">
          <w:rPr>
            <w:rFonts w:ascii="Courier New" w:eastAsia="Times New Roman" w:hAnsi="Courier New" w:cs="Courier New"/>
            <w:color w:val="000000"/>
            <w:sz w:val="20"/>
            <w:szCs w:val="20"/>
          </w:rPr>
          <w:t xml:space="preserve">room </w:t>
        </w:r>
      </w:ins>
      <w:del w:id="1206" w:author="Author" w:date="2021-02-09T02:27:00Z">
        <w:r w:rsidRPr="0041604F" w:rsidDel="00A95526">
          <w:rPr>
            <w:rFonts w:ascii="Courier New" w:eastAsia="Times New Roman" w:hAnsi="Courier New" w:cs="Courier New"/>
            <w:color w:val="000000"/>
            <w:sz w:val="20"/>
            <w:szCs w:val="20"/>
          </w:rPr>
          <w:delText>goes up</w:delText>
        </w:r>
      </w:del>
      <w:ins w:id="1207" w:author="Author" w:date="2021-02-09T02:27:00Z">
        <w:r w:rsidR="00A95526">
          <w:rPr>
            <w:rFonts w:ascii="Courier New" w:eastAsia="Times New Roman" w:hAnsi="Courier New" w:cs="Courier New"/>
            <w:color w:val="000000"/>
            <w:sz w:val="20"/>
            <w:szCs w:val="20"/>
          </w:rPr>
          <w:t>rises</w:t>
        </w:r>
      </w:ins>
      <w:r w:rsidRPr="0041604F">
        <w:rPr>
          <w:rFonts w:ascii="Courier New" w:eastAsia="Times New Roman" w:hAnsi="Courier New" w:cs="Courier New"/>
          <w:color w:val="000000"/>
          <w:sz w:val="20"/>
          <w:szCs w:val="20"/>
        </w:rPr>
        <w:t xml:space="preserve">. We can compare these results with previous literature, where traveling Chinese tourists choose their destination based on several factors, including cleanliness, nature, architecture, and scenery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ryan2001</w:t>
      </w:r>
      <w:r w:rsidRPr="0041604F">
        <w:rPr>
          <w:rFonts w:ascii="Courier New" w:eastAsia="Times New Roman" w:hAnsi="Courier New" w:cs="Courier New"/>
          <w:color w:val="000000"/>
          <w:sz w:val="20"/>
          <w:szCs w:val="20"/>
        </w:rPr>
        <w:t xml:space="preserve">}. These </w:t>
      </w:r>
      <w:del w:id="1208" w:author="Author" w:date="2021-02-09T02:27:00Z">
        <w:r w:rsidRPr="0041604F" w:rsidDel="00A95526">
          <w:rPr>
            <w:rFonts w:ascii="Courier New" w:eastAsia="Times New Roman" w:hAnsi="Courier New" w:cs="Courier New"/>
            <w:color w:val="000000"/>
            <w:sz w:val="20"/>
            <w:szCs w:val="20"/>
          </w:rPr>
          <w:delText xml:space="preserve">other </w:delText>
        </w:r>
      </w:del>
      <w:del w:id="1209" w:author="Author" w:date="2021-02-09T02:32:00Z">
        <w:r w:rsidRPr="0041604F" w:rsidDel="0067186C">
          <w:rPr>
            <w:rFonts w:ascii="Courier New" w:eastAsia="Times New Roman" w:hAnsi="Courier New" w:cs="Courier New"/>
            <w:color w:val="000000"/>
            <w:sz w:val="20"/>
            <w:szCs w:val="20"/>
          </w:rPr>
          <w:delText xml:space="preserve">few </w:delText>
        </w:r>
      </w:del>
      <w:r w:rsidRPr="0041604F">
        <w:rPr>
          <w:rFonts w:ascii="Courier New" w:eastAsia="Times New Roman" w:hAnsi="Courier New" w:cs="Courier New"/>
          <w:color w:val="000000"/>
          <w:sz w:val="20"/>
          <w:szCs w:val="20"/>
        </w:rPr>
        <w:t>factors found in previous literature could be linked to the keyword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u w:val="single"/>
        </w:rPr>
        <w:t>环境</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(environment or surroundings)'' as well. This keyword </w:t>
      </w:r>
      <w:del w:id="1210" w:author="Author" w:date="2021-02-09T02:33:00Z">
        <w:r w:rsidRPr="0041604F" w:rsidDel="0067186C">
          <w:rPr>
            <w:rFonts w:ascii="Courier New" w:eastAsia="Times New Roman" w:hAnsi="Courier New" w:cs="Courier New"/>
            <w:color w:val="000000"/>
            <w:sz w:val="20"/>
            <w:szCs w:val="20"/>
          </w:rPr>
          <w:delText xml:space="preserve">is </w:delText>
        </w:r>
      </w:del>
      <w:ins w:id="1211" w:author="Author" w:date="2021-02-09T02:33:00Z">
        <w:r w:rsidR="0067186C">
          <w:rPr>
            <w:rFonts w:ascii="Courier New" w:eastAsia="Times New Roman" w:hAnsi="Courier New" w:cs="Courier New"/>
            <w:color w:val="000000"/>
            <w:sz w:val="20"/>
            <w:szCs w:val="20"/>
          </w:rPr>
          <w:t>wa</w:t>
        </w:r>
        <w:r w:rsidR="0067186C" w:rsidRPr="0041604F">
          <w:rPr>
            <w:rFonts w:ascii="Courier New" w:eastAsia="Times New Roman" w:hAnsi="Courier New" w:cs="Courier New"/>
            <w:color w:val="000000"/>
            <w:sz w:val="20"/>
            <w:szCs w:val="20"/>
          </w:rPr>
          <w:t xml:space="preserve">s </w:t>
        </w:r>
      </w:ins>
      <w:ins w:id="1212" w:author="Author" w:date="2021-02-11T13:47:00Z">
        <w:r w:rsidR="00F85E62">
          <w:rPr>
            <w:rFonts w:ascii="Courier New" w:eastAsia="Times New Roman" w:hAnsi="Courier New" w:cs="Courier New"/>
            <w:color w:val="000000"/>
            <w:sz w:val="20"/>
            <w:szCs w:val="20"/>
          </w:rPr>
          <w:t>found for</w:t>
        </w:r>
      </w:ins>
      <w:del w:id="1213" w:author="Author" w:date="2021-02-11T13:47:00Z">
        <w:r w:rsidRPr="0041604F" w:rsidDel="00F85E62">
          <w:rPr>
            <w:rFonts w:ascii="Courier New" w:eastAsia="Times New Roman" w:hAnsi="Courier New" w:cs="Courier New"/>
            <w:color w:val="000000"/>
            <w:sz w:val="20"/>
            <w:szCs w:val="20"/>
          </w:rPr>
          <w:delText>present in</w:delText>
        </w:r>
      </w:del>
      <w:r w:rsidRPr="0041604F">
        <w:rPr>
          <w:rFonts w:ascii="Courier New" w:eastAsia="Times New Roman" w:hAnsi="Courier New" w:cs="Courier New"/>
          <w:color w:val="000000"/>
          <w:sz w:val="20"/>
          <w:szCs w:val="20"/>
        </w:rPr>
        <w:t xml:space="preserve"> hotels priced at more than 20</w:t>
      </w:r>
      <w:ins w:id="1214" w:author="Author" w:date="2021-02-07T03:35:00Z">
        <w:r w:rsidR="001B7B81">
          <w:rPr>
            <w:rFonts w:ascii="Courier New" w:eastAsia="Times New Roman" w:hAnsi="Courier New" w:cs="Courier New"/>
            <w:color w:val="000000"/>
            <w:sz w:val="20"/>
            <w:szCs w:val="20"/>
          </w:rPr>
          <w:t> </w:t>
        </w:r>
      </w:ins>
      <w:del w:id="1215" w:author="Author" w:date="2021-02-07T03:35: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w:t>
      </w:r>
    </w:p>
    <w:p w14:paraId="513931F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FDFCD" w14:textId="250D105E"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w:t>
      </w:r>
      <w:del w:id="1216" w:author="Author" w:date="2021-02-09T02:34:00Z">
        <w:r w:rsidRPr="0041604F" w:rsidDel="0067186C">
          <w:rPr>
            <w:rFonts w:ascii="Courier New" w:eastAsia="Times New Roman" w:hAnsi="Courier New" w:cs="Courier New"/>
            <w:color w:val="000000"/>
            <w:sz w:val="20"/>
            <w:szCs w:val="20"/>
          </w:rPr>
          <w:delText>comparison</w:delText>
        </w:r>
      </w:del>
      <w:ins w:id="1217" w:author="Author" w:date="2021-02-09T02:34:00Z">
        <w:r w:rsidR="0067186C" w:rsidRPr="0041604F">
          <w:rPr>
            <w:rFonts w:ascii="Courier New" w:eastAsia="Times New Roman" w:hAnsi="Courier New" w:cs="Courier New"/>
            <w:color w:val="000000"/>
            <w:sz w:val="20"/>
            <w:szCs w:val="20"/>
          </w:rPr>
          <w:t>co</w:t>
        </w:r>
        <w:r w:rsidR="0067186C">
          <w:rPr>
            <w:rFonts w:ascii="Courier New" w:eastAsia="Times New Roman" w:hAnsi="Courier New" w:cs="Courier New"/>
            <w:color w:val="000000"/>
            <w:sz w:val="20"/>
            <w:szCs w:val="20"/>
          </w:rPr>
          <w:t>ntrast</w:t>
        </w:r>
      </w:ins>
      <w:r w:rsidRPr="0041604F">
        <w:rPr>
          <w:rFonts w:ascii="Courier New" w:eastAsia="Times New Roman" w:hAnsi="Courier New" w:cs="Courier New"/>
          <w:color w:val="000000"/>
          <w:sz w:val="20"/>
          <w:szCs w:val="20"/>
        </w:rPr>
        <w:t xml:space="preserve">, English speakers are mostly satisfied with the hotel's soft attributes. Figure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{fig:</w:t>
      </w:r>
      <w:r w:rsidRPr="0041604F">
        <w:rPr>
          <w:rFonts w:ascii="Courier New" w:eastAsia="Times New Roman" w:hAnsi="Courier New" w:cs="Courier New"/>
          <w:color w:val="000000"/>
          <w:sz w:val="20"/>
          <w:szCs w:val="20"/>
          <w:u w:val="single"/>
        </w:rPr>
        <w:t>hard_soft_en</w:t>
      </w:r>
      <w:r w:rsidRPr="0041604F">
        <w:rPr>
          <w:rFonts w:ascii="Courier New" w:eastAsia="Times New Roman" w:hAnsi="Courier New" w:cs="Courier New"/>
          <w:color w:val="000000"/>
          <w:sz w:val="20"/>
          <w:szCs w:val="20"/>
        </w:rPr>
        <w:t>} shows that soft attributes are above 48</w:t>
      </w:r>
      <w:ins w:id="1218" w:author="Author" w:date="2021-02-07T03:35: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in all price ranges, the highest being 65</w:t>
      </w:r>
      <w:ins w:id="1219" w:author="Author" w:date="2021-02-07T03:35:00Z">
        <w:r w:rsidR="001B7B81">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xml:space="preserve">% in the </w:t>
      </w:r>
      <w:ins w:id="1220" w:author="Author" w:date="2021-02-11T13:49:00Z">
        <w:r w:rsidR="00F85E62">
          <w:rPr>
            <w:rFonts w:ascii="Courier New" w:eastAsia="Times New Roman" w:hAnsi="Courier New" w:cs="Courier New"/>
            <w:color w:val="000000"/>
            <w:sz w:val="20"/>
            <w:szCs w:val="20"/>
          </w:rPr>
          <w:t xml:space="preserve">price range of </w:t>
        </w:r>
      </w:ins>
      <w:r w:rsidRPr="0041604F">
        <w:rPr>
          <w:rFonts w:ascii="Courier New" w:eastAsia="Times New Roman" w:hAnsi="Courier New" w:cs="Courier New"/>
          <w:color w:val="000000"/>
          <w:sz w:val="20"/>
          <w:szCs w:val="20"/>
        </w:rPr>
        <w:t>15</w:t>
      </w:r>
      <w:ins w:id="1221" w:author="Author" w:date="2021-02-07T03:35:00Z">
        <w:r w:rsidR="001B7B81">
          <w:rPr>
            <w:rFonts w:ascii="Courier New" w:eastAsia="Times New Roman" w:hAnsi="Courier New" w:cs="Courier New"/>
            <w:color w:val="000000"/>
            <w:sz w:val="20"/>
            <w:szCs w:val="20"/>
          </w:rPr>
          <w:t> </w:t>
        </w:r>
      </w:ins>
      <w:del w:id="1222" w:author="Author" w:date="2021-02-07T03:35: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to 20</w:t>
      </w:r>
      <w:ins w:id="1223" w:author="Author" w:date="2021-02-07T03:35:00Z">
        <w:r w:rsidR="001B7B81">
          <w:rPr>
            <w:rFonts w:ascii="Courier New" w:eastAsia="Times New Roman" w:hAnsi="Courier New" w:cs="Courier New"/>
            <w:color w:val="000000"/>
            <w:sz w:val="20"/>
            <w:szCs w:val="20"/>
          </w:rPr>
          <w:t> </w:t>
        </w:r>
      </w:ins>
      <w:del w:id="1224" w:author="Author" w:date="2021-02-07T03:35:00Z">
        <w:r w:rsidRPr="0041604F" w:rsidDel="001B7B81">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per night</w:t>
      </w:r>
      <w:del w:id="1225" w:author="Author" w:date="2021-02-11T13:50:00Z">
        <w:r w:rsidRPr="0041604F" w:rsidDel="00F85E62">
          <w:rPr>
            <w:rFonts w:ascii="Courier New" w:eastAsia="Times New Roman" w:hAnsi="Courier New" w:cs="Courier New"/>
            <w:color w:val="000000"/>
            <w:sz w:val="20"/>
            <w:szCs w:val="20"/>
          </w:rPr>
          <w:delText xml:space="preserve"> price range</w:delText>
        </w:r>
      </w:del>
      <w:ins w:id="1226" w:author="Author" w:date="2021-02-11T13:50:00Z">
        <w:r w:rsidR="00F85E62">
          <w:rPr>
            <w:rFonts w:ascii="Courier New" w:eastAsia="Times New Roman" w:hAnsi="Courier New" w:cs="Courier New"/>
            <w:color w:val="000000"/>
            <w:sz w:val="20"/>
            <w:szCs w:val="20"/>
          </w:rPr>
          <w:t>, which</w:t>
        </w:r>
      </w:ins>
      <w:del w:id="1227" w:author="Author" w:date="2021-02-11T13:50:00Z">
        <w:r w:rsidRPr="0041604F" w:rsidDel="00F85E62">
          <w:rPr>
            <w:rFonts w:ascii="Courier New" w:eastAsia="Times New Roman" w:hAnsi="Courier New" w:cs="Courier New"/>
            <w:color w:val="000000"/>
            <w:sz w:val="20"/>
            <w:szCs w:val="20"/>
          </w:rPr>
          <w:delText>. This price range</w:delText>
        </w:r>
      </w:del>
      <w:r w:rsidRPr="0041604F">
        <w:rPr>
          <w:rFonts w:ascii="Courier New" w:eastAsia="Times New Roman" w:hAnsi="Courier New" w:cs="Courier New"/>
          <w:color w:val="000000"/>
          <w:sz w:val="20"/>
          <w:szCs w:val="20"/>
        </w:rPr>
        <w:t xml:space="preserve"> corresponds to</w:t>
      </w:r>
      <w:ins w:id="1228" w:author="Author" w:date="2021-02-11T13:50:00Z">
        <w:r w:rsidR="00F85E62">
          <w:rPr>
            <w:rFonts w:ascii="Courier New" w:eastAsia="Times New Roman" w:hAnsi="Courier New" w:cs="Courier New"/>
            <w:color w:val="000000"/>
            <w:sz w:val="20"/>
            <w:szCs w:val="20"/>
          </w:rPr>
          <w:t>, for example,</w:t>
        </w:r>
      </w:ins>
      <w:r w:rsidRPr="0041604F">
        <w:rPr>
          <w:rFonts w:ascii="Courier New" w:eastAsia="Times New Roman" w:hAnsi="Courier New" w:cs="Courier New"/>
          <w:color w:val="000000"/>
          <w:sz w:val="20"/>
          <w:szCs w:val="20"/>
        </w:rPr>
        <w:t xml:space="preserve"> affordable business hotels</w:t>
      </w:r>
      <w:del w:id="1229" w:author="Author" w:date="2021-02-11T13:50:00Z">
        <w:r w:rsidRPr="0041604F" w:rsidDel="00F85E62">
          <w:rPr>
            <w:rFonts w:ascii="Courier New" w:eastAsia="Times New Roman" w:hAnsi="Courier New" w:cs="Courier New"/>
            <w:color w:val="000000"/>
            <w:sz w:val="20"/>
            <w:szCs w:val="20"/>
          </w:rPr>
          <w:delText>, for example</w:delText>
        </w:r>
      </w:del>
      <w:r w:rsidRPr="0041604F">
        <w:rPr>
          <w:rFonts w:ascii="Courier New" w:eastAsia="Times New Roman" w:hAnsi="Courier New" w:cs="Courier New"/>
          <w:color w:val="000000"/>
          <w:sz w:val="20"/>
          <w:szCs w:val="20"/>
        </w:rPr>
        <w:t>. English-speaking customers also have soft attributes at the top of their list. The exception is the hard attribute that is the hotel's location, which is consistently around the middle of the top 10 lists for all price ranges. If one considers</w:t>
      </w:r>
      <w:ins w:id="1230" w:author="Author" w:date="2021-02-11T13:51:00Z">
        <w:r w:rsidR="00F85E62">
          <w:rPr>
            <w:rFonts w:ascii="Courier New" w:eastAsia="Times New Roman" w:hAnsi="Courier New" w:cs="Courier New"/>
            <w:color w:val="000000"/>
            <w:sz w:val="20"/>
            <w:szCs w:val="20"/>
          </w:rPr>
          <w:t xml:space="preserve"> the </w:t>
        </w:r>
        <w:r w:rsidR="00F85E62" w:rsidRPr="0041604F">
          <w:rPr>
            <w:rFonts w:ascii="Courier New" w:eastAsia="Times New Roman" w:hAnsi="Courier New" w:cs="Courier New"/>
            <w:color w:val="000000"/>
            <w:sz w:val="20"/>
            <w:szCs w:val="20"/>
          </w:rPr>
          <w:t>satisfaction</w:t>
        </w:r>
        <w:r w:rsidR="00F85E62">
          <w:rPr>
            <w:rFonts w:ascii="Courier New" w:eastAsia="Times New Roman" w:hAnsi="Courier New" w:cs="Courier New"/>
            <w:color w:val="000000"/>
            <w:sz w:val="20"/>
            <w:szCs w:val="20"/>
          </w:rPr>
          <w:t xml:space="preserve"> of</w:t>
        </w:r>
      </w:ins>
      <w:r w:rsidRPr="0041604F">
        <w:rPr>
          <w:rFonts w:ascii="Courier New" w:eastAsia="Times New Roman" w:hAnsi="Courier New" w:cs="Courier New"/>
          <w:color w:val="000000"/>
          <w:sz w:val="20"/>
          <w:szCs w:val="20"/>
        </w:rPr>
        <w:t xml:space="preserve"> both Chinese and Western </w:t>
      </w:r>
      <w:r w:rsidRPr="0041604F">
        <w:rPr>
          <w:rFonts w:ascii="Courier New" w:eastAsia="Times New Roman" w:hAnsi="Courier New" w:cs="Courier New"/>
          <w:color w:val="000000"/>
          <w:sz w:val="20"/>
          <w:szCs w:val="20"/>
          <w:u w:val="single"/>
        </w:rPr>
        <w:t>tourists</w:t>
      </w:r>
      <w:del w:id="1231" w:author="Author" w:date="2021-02-11T13:51:00Z">
        <w:r w:rsidRPr="0041604F" w:rsidDel="00F85E62">
          <w:rPr>
            <w:rFonts w:ascii="Courier New" w:eastAsia="Times New Roman" w:hAnsi="Courier New" w:cs="Courier New"/>
            <w:color w:val="000000"/>
            <w:sz w:val="20"/>
            <w:szCs w:val="20"/>
            <w:u w:val="single"/>
          </w:rPr>
          <w:delText>’</w:delText>
        </w:r>
        <w:r w:rsidRPr="0041604F" w:rsidDel="00F85E62">
          <w:rPr>
            <w:rFonts w:ascii="Courier New" w:eastAsia="Times New Roman" w:hAnsi="Courier New" w:cs="Courier New"/>
            <w:color w:val="000000"/>
            <w:sz w:val="20"/>
            <w:szCs w:val="20"/>
          </w:rPr>
          <w:delText xml:space="preserve"> satisfaction</w:delText>
        </w:r>
      </w:del>
      <w:r w:rsidRPr="0041604F">
        <w:rPr>
          <w:rFonts w:ascii="Courier New" w:eastAsia="Times New Roman" w:hAnsi="Courier New" w:cs="Courier New"/>
          <w:color w:val="000000"/>
          <w:sz w:val="20"/>
          <w:szCs w:val="20"/>
        </w:rPr>
        <w:t xml:space="preserve">, a hotel can improve </w:t>
      </w:r>
      <w:ins w:id="1232" w:author="Author" w:date="2021-02-11T13:51:00Z">
        <w:r w:rsidR="00F85E62">
          <w:rPr>
            <w:rFonts w:ascii="Courier New" w:eastAsia="Times New Roman" w:hAnsi="Courier New" w:cs="Courier New"/>
            <w:color w:val="000000"/>
            <w:sz w:val="20"/>
            <w:szCs w:val="20"/>
          </w:rPr>
          <w:t xml:space="preserve">its services </w:t>
        </w:r>
      </w:ins>
      <w:r w:rsidRPr="0041604F">
        <w:rPr>
          <w:rFonts w:ascii="Courier New" w:eastAsia="Times New Roman" w:hAnsi="Courier New" w:cs="Courier New"/>
          <w:color w:val="000000"/>
          <w:sz w:val="20"/>
          <w:szCs w:val="20"/>
        </w:rPr>
        <w:t xml:space="preserve">to attract more customers in the future. </w:t>
      </w:r>
      <w:del w:id="1233" w:author="Author" w:date="2021-02-09T02:37:00Z">
        <w:r w:rsidRPr="0041604F" w:rsidDel="0067186C">
          <w:rPr>
            <w:rFonts w:ascii="Courier New" w:eastAsia="Times New Roman" w:hAnsi="Courier New" w:cs="Courier New"/>
            <w:color w:val="000000"/>
            <w:sz w:val="20"/>
            <w:szCs w:val="20"/>
          </w:rPr>
          <w:delText>If it was the other way around</w:delText>
        </w:r>
      </w:del>
      <w:ins w:id="1234" w:author="Author" w:date="2021-02-09T02:37:00Z">
        <w:r w:rsidR="0067186C">
          <w:rPr>
            <w:rFonts w:ascii="Courier New" w:eastAsia="Times New Roman" w:hAnsi="Courier New" w:cs="Courier New"/>
            <w:color w:val="000000"/>
            <w:sz w:val="20"/>
            <w:szCs w:val="20"/>
          </w:rPr>
          <w:t>Otherwise</w:t>
        </w:r>
      </w:ins>
      <w:r w:rsidRPr="0041604F">
        <w:rPr>
          <w:rFonts w:ascii="Courier New" w:eastAsia="Times New Roman" w:hAnsi="Courier New" w:cs="Courier New"/>
          <w:color w:val="000000"/>
          <w:sz w:val="20"/>
          <w:szCs w:val="20"/>
        </w:rPr>
        <w:t xml:space="preserve">, </w:t>
      </w:r>
      <w:del w:id="1235" w:author="Author" w:date="2021-02-09T02:37:00Z">
        <w:r w:rsidRPr="0041604F" w:rsidDel="0067186C">
          <w:rPr>
            <w:rFonts w:ascii="Courier New" w:eastAsia="Times New Roman" w:hAnsi="Courier New" w:cs="Courier New"/>
            <w:color w:val="000000"/>
            <w:sz w:val="20"/>
            <w:szCs w:val="20"/>
          </w:rPr>
          <w:delText xml:space="preserve">and </w:delText>
        </w:r>
      </w:del>
      <w:ins w:id="1236" w:author="Author" w:date="2021-02-09T02:37:00Z">
        <w:r w:rsidR="0067186C">
          <w:rPr>
            <w:rFonts w:ascii="Courier New" w:eastAsia="Times New Roman" w:hAnsi="Courier New" w:cs="Courier New"/>
            <w:color w:val="000000"/>
            <w:sz w:val="20"/>
            <w:szCs w:val="20"/>
          </w:rPr>
          <w:t>if</w:t>
        </w:r>
        <w:r w:rsidR="0067186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 satisfaction was related more with hard attributes overall for </w:t>
      </w:r>
      <w:commentRangeStart w:id="1237"/>
      <w:r w:rsidRPr="0041604F">
        <w:rPr>
          <w:rFonts w:ascii="Courier New" w:eastAsia="Times New Roman" w:hAnsi="Courier New" w:cs="Courier New"/>
          <w:color w:val="000000"/>
          <w:sz w:val="20"/>
          <w:szCs w:val="20"/>
        </w:rPr>
        <w:t xml:space="preserve">1020 </w:t>
      </w:r>
      <w:commentRangeEnd w:id="1237"/>
      <w:r w:rsidR="0067186C">
        <w:rPr>
          <w:rStyle w:val="CommentReference"/>
        </w:rPr>
        <w:commentReference w:id="1237"/>
      </w:r>
      <w:r w:rsidRPr="0041604F">
        <w:rPr>
          <w:rFonts w:ascii="Courier New" w:eastAsia="Times New Roman" w:hAnsi="Courier New" w:cs="Courier New"/>
          <w:color w:val="000000"/>
          <w:sz w:val="20"/>
          <w:szCs w:val="20"/>
        </w:rPr>
        <w:t xml:space="preserve">both cultures, hotels </w:t>
      </w:r>
      <w:del w:id="1238" w:author="Author" w:date="2021-02-09T02:37:00Z">
        <w:r w:rsidRPr="0041604F" w:rsidDel="0067186C">
          <w:rPr>
            <w:rFonts w:ascii="Courier New" w:eastAsia="Times New Roman" w:hAnsi="Courier New" w:cs="Courier New"/>
            <w:color w:val="000000"/>
            <w:sz w:val="20"/>
            <w:szCs w:val="20"/>
          </w:rPr>
          <w:delText>would have to</w:delText>
        </w:r>
      </w:del>
      <w:ins w:id="1239" w:author="Author" w:date="2021-02-09T02:37:00Z">
        <w:r w:rsidR="0067186C">
          <w:rPr>
            <w:rFonts w:ascii="Courier New" w:eastAsia="Times New Roman" w:hAnsi="Courier New" w:cs="Courier New"/>
            <w:color w:val="000000"/>
            <w:sz w:val="20"/>
            <w:szCs w:val="20"/>
          </w:rPr>
          <w:t>should</w:t>
        </w:r>
      </w:ins>
      <w:r w:rsidRPr="0041604F">
        <w:rPr>
          <w:rFonts w:ascii="Courier New" w:eastAsia="Times New Roman" w:hAnsi="Courier New" w:cs="Courier New"/>
          <w:color w:val="000000"/>
          <w:sz w:val="20"/>
          <w:szCs w:val="20"/>
        </w:rPr>
        <w:t xml:space="preserve"> </w:t>
      </w:r>
      <w:del w:id="1240" w:author="Author" w:date="2021-02-11T13:51:00Z">
        <w:r w:rsidRPr="0041604F" w:rsidDel="00F85E62">
          <w:rPr>
            <w:rFonts w:ascii="Courier New" w:eastAsia="Times New Roman" w:hAnsi="Courier New" w:cs="Courier New"/>
            <w:color w:val="000000"/>
            <w:sz w:val="20"/>
            <w:szCs w:val="20"/>
          </w:rPr>
          <w:delText>compete solely on their</w:delText>
        </w:r>
      </w:del>
      <w:ins w:id="1241" w:author="Author" w:date="2021-02-11T13:51:00Z">
        <w:r w:rsidR="00F85E62">
          <w:rPr>
            <w:rFonts w:ascii="Courier New" w:eastAsia="Times New Roman" w:hAnsi="Courier New" w:cs="Courier New"/>
            <w:color w:val="000000"/>
            <w:sz w:val="20"/>
            <w:szCs w:val="20"/>
          </w:rPr>
          <w:t xml:space="preserve">be </w:t>
        </w:r>
      </w:ins>
      <w:ins w:id="1242" w:author="Author" w:date="2021-02-11T13:52:00Z">
        <w:r w:rsidR="00F85E62">
          <w:rPr>
            <w:rFonts w:ascii="Courier New" w:eastAsia="Times New Roman" w:hAnsi="Courier New" w:cs="Courier New"/>
            <w:color w:val="000000"/>
            <w:sz w:val="20"/>
            <w:szCs w:val="20"/>
          </w:rPr>
          <w:t>built considering the</w:t>
        </w:r>
      </w:ins>
      <w:r w:rsidRPr="0041604F">
        <w:rPr>
          <w:rFonts w:ascii="Courier New" w:eastAsia="Times New Roman" w:hAnsi="Courier New" w:cs="Courier New"/>
          <w:color w:val="000000"/>
          <w:sz w:val="20"/>
          <w:szCs w:val="20"/>
        </w:rPr>
        <w:t xml:space="preserve"> location.</w:t>
      </w:r>
    </w:p>
    <w:p w14:paraId="1F797EF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095647" w14:textId="57AC509A"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For both customer groups, the main reason for dissatisfaction </w:t>
      </w:r>
      <w:del w:id="1243" w:author="Author" w:date="2021-02-09T02:39:00Z">
        <w:r w:rsidRPr="0041604F" w:rsidDel="00575526">
          <w:rPr>
            <w:rFonts w:ascii="Courier New" w:eastAsia="Times New Roman" w:hAnsi="Courier New" w:cs="Courier New"/>
            <w:color w:val="000000"/>
            <w:sz w:val="20"/>
            <w:szCs w:val="20"/>
          </w:rPr>
          <w:delText xml:space="preserve">is </w:delText>
        </w:r>
      </w:del>
      <w:ins w:id="1244" w:author="Author" w:date="2021-02-09T02:39:00Z">
        <w:r w:rsidR="00575526">
          <w:rPr>
            <w:rFonts w:ascii="Courier New" w:eastAsia="Times New Roman" w:hAnsi="Courier New" w:cs="Courier New"/>
            <w:color w:val="000000"/>
            <w:sz w:val="20"/>
            <w:szCs w:val="20"/>
          </w:rPr>
          <w:t>wa</w:t>
        </w:r>
        <w:r w:rsidR="00575526"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pricing</w:t>
      </w:r>
      <w:commentRangeStart w:id="1245"/>
      <w:r w:rsidRPr="0041604F">
        <w:rPr>
          <w:rFonts w:ascii="Courier New" w:eastAsia="Times New Roman" w:hAnsi="Courier New" w:cs="Courier New"/>
          <w:color w:val="000000"/>
          <w:sz w:val="20"/>
          <w:szCs w:val="20"/>
        </w:rPr>
        <w:t>, which can be interpreted as a concern about value for money</w:t>
      </w:r>
      <w:commentRangeEnd w:id="1245"/>
      <w:r w:rsidR="00F85E62">
        <w:rPr>
          <w:rStyle w:val="CommentReference"/>
        </w:rPr>
        <w:commentReference w:id="1245"/>
      </w:r>
      <w:r w:rsidRPr="0041604F">
        <w:rPr>
          <w:rFonts w:ascii="Courier New" w:eastAsia="Times New Roman" w:hAnsi="Courier New" w:cs="Courier New"/>
          <w:color w:val="000000"/>
          <w:sz w:val="20"/>
          <w:szCs w:val="20"/>
        </w:rPr>
        <w:t>. However,</w:t>
      </w:r>
      <w:del w:id="1246" w:author="Author" w:date="2021-02-11T13:52:00Z">
        <w:r w:rsidRPr="0041604F" w:rsidDel="00F85E62">
          <w:rPr>
            <w:rFonts w:ascii="Courier New" w:eastAsia="Times New Roman" w:hAnsi="Courier New" w:cs="Courier New"/>
            <w:color w:val="000000"/>
            <w:sz w:val="20"/>
            <w:szCs w:val="20"/>
          </w:rPr>
          <w:delText xml:space="preserve"> it is interesting to note that</w:delText>
        </w:r>
      </w:del>
      <w:r w:rsidRPr="0041604F">
        <w:rPr>
          <w:rFonts w:ascii="Courier New" w:eastAsia="Times New Roman" w:hAnsi="Courier New" w:cs="Courier New"/>
          <w:color w:val="000000"/>
          <w:sz w:val="20"/>
          <w:szCs w:val="20"/>
        </w:rPr>
        <w:t xml:space="preserve"> </w:t>
      </w:r>
      <w:del w:id="1247" w:author="Author" w:date="2021-02-09T02:39:00Z">
        <w:r w:rsidRPr="0041604F" w:rsidDel="00575526">
          <w:rPr>
            <w:rFonts w:ascii="Courier New" w:eastAsia="Times New Roman" w:hAnsi="Courier New" w:cs="Courier New"/>
            <w:color w:val="000000"/>
            <w:sz w:val="20"/>
            <w:szCs w:val="20"/>
          </w:rPr>
          <w:delText xml:space="preserve">while </w:delText>
        </w:r>
      </w:del>
      <w:r w:rsidRPr="0041604F">
        <w:rPr>
          <w:rFonts w:ascii="Courier New" w:eastAsia="Times New Roman" w:hAnsi="Courier New" w:cs="Courier New"/>
          <w:color w:val="000000"/>
          <w:sz w:val="20"/>
          <w:szCs w:val="20"/>
        </w:rPr>
        <w:t>English-speaking customers complain</w:t>
      </w:r>
      <w:ins w:id="1248" w:author="Author" w:date="2021-02-09T02:39:00Z">
        <w:r w:rsidR="00575526">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about price with a lower rank in lower-priced hotels. In contrast, </w:t>
      </w:r>
      <w:del w:id="1249" w:author="Author" w:date="2021-02-09T02:39:00Z">
        <w:r w:rsidRPr="0041604F" w:rsidDel="00575526">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Chinese customers consistently </w:t>
      </w:r>
      <w:del w:id="1250" w:author="Author" w:date="2021-02-09T02:40:00Z">
        <w:r w:rsidRPr="0041604F" w:rsidDel="00575526">
          <w:rPr>
            <w:rFonts w:ascii="Courier New" w:eastAsia="Times New Roman" w:hAnsi="Courier New" w:cs="Courier New"/>
            <w:color w:val="000000"/>
            <w:sz w:val="20"/>
            <w:szCs w:val="20"/>
          </w:rPr>
          <w:delText xml:space="preserve">have </w:delText>
        </w:r>
      </w:del>
      <w:ins w:id="1251" w:author="Author" w:date="2021-02-09T02:40:00Z">
        <w:r w:rsidR="00575526" w:rsidRPr="0041604F">
          <w:rPr>
            <w:rFonts w:ascii="Courier New" w:eastAsia="Times New Roman" w:hAnsi="Courier New" w:cs="Courier New"/>
            <w:color w:val="000000"/>
            <w:sz w:val="20"/>
            <w:szCs w:val="20"/>
          </w:rPr>
          <w:t>ha</w:t>
        </w:r>
        <w:r w:rsidR="00575526">
          <w:rPr>
            <w:rFonts w:ascii="Courier New" w:eastAsia="Times New Roman" w:hAnsi="Courier New" w:cs="Courier New"/>
            <w:color w:val="000000"/>
            <w:sz w:val="20"/>
            <w:szCs w:val="20"/>
          </w:rPr>
          <w:t>d</w:t>
        </w:r>
        <w:r w:rsidR="0057552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价格</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(price)'' as </w:t>
      </w:r>
      <w:ins w:id="1252" w:author="Author" w:date="2021-02-11T13:53:00Z">
        <w:r w:rsidR="00F85E62">
          <w:rPr>
            <w:rFonts w:ascii="Courier New" w:eastAsia="Times New Roman" w:hAnsi="Courier New" w:cs="Courier New"/>
            <w:color w:val="000000"/>
            <w:sz w:val="20"/>
            <w:szCs w:val="20"/>
          </w:rPr>
          <w:t>the first</w:t>
        </w:r>
      </w:ins>
      <w:del w:id="1253" w:author="Author" w:date="2021-02-11T13:53:00Z">
        <w:r w:rsidRPr="0041604F" w:rsidDel="00F85E62">
          <w:rPr>
            <w:rFonts w:ascii="Courier New" w:eastAsia="Times New Roman" w:hAnsi="Courier New" w:cs="Courier New"/>
            <w:color w:val="000000"/>
            <w:sz w:val="20"/>
            <w:szCs w:val="20"/>
          </w:rPr>
          <w:delText>a top</w:delText>
        </w:r>
      </w:del>
      <w:r w:rsidRPr="0041604F">
        <w:rPr>
          <w:rFonts w:ascii="Courier New" w:eastAsia="Times New Roman" w:hAnsi="Courier New" w:cs="Courier New"/>
          <w:color w:val="000000"/>
          <w:sz w:val="20"/>
          <w:szCs w:val="20"/>
        </w:rPr>
        <w:t xml:space="preserve"> or second-most concern across all price ranges. A </w:t>
      </w:r>
      <w:del w:id="1254" w:author="Author" w:date="2021-02-11T13:53:00Z">
        <w:r w:rsidRPr="0041604F" w:rsidDel="00F85E62">
          <w:rPr>
            <w:rFonts w:ascii="Courier New" w:eastAsia="Times New Roman" w:hAnsi="Courier New" w:cs="Courier New"/>
            <w:color w:val="000000"/>
            <w:sz w:val="20"/>
            <w:szCs w:val="20"/>
          </w:rPr>
          <w:delText xml:space="preserve">paper </w:delText>
        </w:r>
      </w:del>
      <w:r w:rsidRPr="0041604F">
        <w:rPr>
          <w:rFonts w:ascii="Courier New" w:eastAsia="Times New Roman" w:hAnsi="Courier New" w:cs="Courier New"/>
          <w:color w:val="000000"/>
          <w:sz w:val="20"/>
          <w:szCs w:val="20"/>
        </w:rPr>
        <w:t>study</w:t>
      </w:r>
      <w:ins w:id="1255" w:author="Author" w:date="2021-02-11T13:53:00Z">
        <w:r w:rsidR="00F85E62">
          <w:rPr>
            <w:rFonts w:ascii="Courier New" w:eastAsia="Times New Roman" w:hAnsi="Courier New" w:cs="Courier New"/>
            <w:color w:val="000000"/>
            <w:sz w:val="20"/>
            <w:szCs w:val="20"/>
          </w:rPr>
          <w:t xml:space="preserve"> on</w:t>
        </w:r>
      </w:ins>
      <w:del w:id="1256" w:author="Author" w:date="2021-02-11T13:53:00Z">
        <w:r w:rsidRPr="0041604F" w:rsidDel="00F85E62">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Chinese tourists found that they had this concern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truong2009</w:t>
      </w:r>
      <w:r w:rsidRPr="0041604F">
        <w:rPr>
          <w:rFonts w:ascii="Courier New" w:eastAsia="Times New Roman" w:hAnsi="Courier New" w:cs="Courier New"/>
          <w:color w:val="000000"/>
          <w:sz w:val="20"/>
          <w:szCs w:val="20"/>
        </w:rPr>
        <w:t xml:space="preserve">}. However, our results indicate that this </w:t>
      </w:r>
      <w:ins w:id="1257" w:author="Author" w:date="2021-02-11T13:54:00Z">
        <w:r w:rsidR="00F85E62">
          <w:rPr>
            <w:rFonts w:ascii="Courier New" w:eastAsia="Times New Roman" w:hAnsi="Courier New" w:cs="Courier New"/>
            <w:color w:val="000000"/>
            <w:sz w:val="20"/>
            <w:szCs w:val="20"/>
          </w:rPr>
          <w:t>concern is less related to</w:t>
        </w:r>
      </w:ins>
      <w:del w:id="1258" w:author="Author" w:date="2021-02-11T13:54:00Z">
        <w:r w:rsidRPr="0041604F" w:rsidDel="00F85E62">
          <w:rPr>
            <w:rFonts w:ascii="Courier New" w:eastAsia="Times New Roman" w:hAnsi="Courier New" w:cs="Courier New"/>
            <w:color w:val="000000"/>
            <w:sz w:val="20"/>
            <w:szCs w:val="20"/>
          </w:rPr>
          <w:delText>is less of a</w:delText>
        </w:r>
      </w:del>
      <w:r w:rsidRPr="0041604F">
        <w:rPr>
          <w:rFonts w:ascii="Courier New" w:eastAsia="Times New Roman" w:hAnsi="Courier New" w:cs="Courier New"/>
          <w:color w:val="000000"/>
          <w:sz w:val="20"/>
          <w:szCs w:val="20"/>
        </w:rPr>
        <w:t xml:space="preserve"> </w:t>
      </w:r>
      <w:ins w:id="1259" w:author="Author" w:date="2021-02-11T13:54:00Z">
        <w:r w:rsidR="00F85E62">
          <w:rPr>
            <w:rFonts w:ascii="Courier New" w:eastAsia="Times New Roman" w:hAnsi="Courier New" w:cs="Courier New"/>
            <w:color w:val="000000"/>
            <w:sz w:val="20"/>
            <w:szCs w:val="20"/>
          </w:rPr>
          <w:t xml:space="preserve">the </w:t>
        </w:r>
      </w:ins>
      <w:r w:rsidRPr="0041604F">
        <w:rPr>
          <w:rFonts w:ascii="Courier New" w:eastAsia="Times New Roman" w:hAnsi="Courier New" w:cs="Courier New"/>
          <w:color w:val="000000"/>
          <w:sz w:val="20"/>
          <w:szCs w:val="20"/>
        </w:rPr>
        <w:t>cultural attribute in Japanese hotels and</w:t>
      </w:r>
      <w:del w:id="1260" w:author="Author" w:date="2021-02-11T13:54:00Z">
        <w:r w:rsidRPr="0041604F" w:rsidDel="00F85E62">
          <w:rPr>
            <w:rFonts w:ascii="Courier New" w:eastAsia="Times New Roman" w:hAnsi="Courier New" w:cs="Courier New"/>
            <w:color w:val="000000"/>
            <w:sz w:val="20"/>
            <w:szCs w:val="20"/>
          </w:rPr>
          <w:delText xml:space="preserve"> has</w:delText>
        </w:r>
      </w:del>
      <w:r w:rsidRPr="0041604F">
        <w:rPr>
          <w:rFonts w:ascii="Courier New" w:eastAsia="Times New Roman" w:hAnsi="Courier New" w:cs="Courier New"/>
          <w:color w:val="000000"/>
          <w:sz w:val="20"/>
          <w:szCs w:val="20"/>
        </w:rPr>
        <w:t xml:space="preserve"> more </w:t>
      </w:r>
      <w:ins w:id="1261" w:author="Author" w:date="2021-02-11T13:54:00Z">
        <w:r w:rsidR="00F85E62">
          <w:rPr>
            <w:rFonts w:ascii="Courier New" w:eastAsia="Times New Roman" w:hAnsi="Courier New" w:cs="Courier New"/>
            <w:color w:val="000000"/>
            <w:sz w:val="20"/>
            <w:szCs w:val="20"/>
          </w:rPr>
          <w:t>related</w:t>
        </w:r>
      </w:ins>
      <w:del w:id="1262" w:author="Author" w:date="2021-02-11T13:54:00Z">
        <w:r w:rsidRPr="0041604F" w:rsidDel="00F85E62">
          <w:rPr>
            <w:rFonts w:ascii="Courier New" w:eastAsia="Times New Roman" w:hAnsi="Courier New" w:cs="Courier New"/>
            <w:color w:val="000000"/>
            <w:sz w:val="20"/>
            <w:szCs w:val="20"/>
          </w:rPr>
          <w:delText>to do</w:delText>
        </w:r>
      </w:del>
      <w:r w:rsidRPr="0041604F">
        <w:rPr>
          <w:rFonts w:ascii="Courier New" w:eastAsia="Times New Roman" w:hAnsi="Courier New" w:cs="Courier New"/>
          <w:color w:val="000000"/>
          <w:sz w:val="20"/>
          <w:szCs w:val="20"/>
        </w:rPr>
        <w:t xml:space="preserve"> with the pricing of hotels overall. </w:t>
      </w:r>
      <w:del w:id="1263" w:author="Author" w:date="2021-02-09T02:42:00Z">
        <w:r w:rsidRPr="0041604F" w:rsidDel="00575526">
          <w:rPr>
            <w:rFonts w:ascii="Courier New" w:eastAsia="Times New Roman" w:hAnsi="Courier New" w:cs="Courier New"/>
            <w:color w:val="000000"/>
            <w:sz w:val="20"/>
            <w:szCs w:val="20"/>
          </w:rPr>
          <w:delText xml:space="preserve">The tourists </w:delText>
        </w:r>
      </w:del>
      <w:ins w:id="1264" w:author="Author" w:date="2021-02-09T02:42:00Z">
        <w:r w:rsidR="00575526">
          <w:rPr>
            <w:rFonts w:ascii="Courier New" w:eastAsia="Times New Roman" w:hAnsi="Courier New" w:cs="Courier New"/>
            <w:color w:val="000000"/>
            <w:sz w:val="20"/>
            <w:szCs w:val="20"/>
          </w:rPr>
          <w:t>T</w:t>
        </w:r>
        <w:r w:rsidR="00575526" w:rsidRPr="0041604F">
          <w:rPr>
            <w:rFonts w:ascii="Courier New" w:eastAsia="Times New Roman" w:hAnsi="Courier New" w:cs="Courier New"/>
            <w:color w:val="000000"/>
            <w:sz w:val="20"/>
            <w:szCs w:val="20"/>
          </w:rPr>
          <w:t xml:space="preserve">ourists </w:t>
        </w:r>
      </w:ins>
      <w:r w:rsidRPr="0041604F">
        <w:rPr>
          <w:rFonts w:ascii="Courier New" w:eastAsia="Times New Roman" w:hAnsi="Courier New" w:cs="Courier New"/>
          <w:color w:val="000000"/>
          <w:sz w:val="20"/>
          <w:szCs w:val="20"/>
        </w:rPr>
        <w:t xml:space="preserve">coming to Japan could be </w:t>
      </w:r>
      <w:del w:id="1265" w:author="Author" w:date="2021-02-09T02:43:00Z">
        <w:r w:rsidRPr="0041604F" w:rsidDel="00575526">
          <w:rPr>
            <w:rFonts w:ascii="Courier New" w:eastAsia="Times New Roman" w:hAnsi="Courier New" w:cs="Courier New"/>
            <w:color w:val="000000"/>
            <w:sz w:val="20"/>
            <w:szCs w:val="20"/>
          </w:rPr>
          <w:delText xml:space="preserve">both </w:delText>
        </w:r>
      </w:del>
      <w:ins w:id="1266" w:author="Author" w:date="2021-02-09T02:43:00Z">
        <w:r w:rsidR="00575526">
          <w:rPr>
            <w:rFonts w:ascii="Courier New" w:eastAsia="Times New Roman" w:hAnsi="Courier New" w:cs="Courier New"/>
            <w:color w:val="000000"/>
            <w:sz w:val="20"/>
            <w:szCs w:val="20"/>
          </w:rPr>
          <w:t>either</w:t>
        </w:r>
        <w:r w:rsidR="0057552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experienced </w:t>
      </w:r>
      <w:del w:id="1267" w:author="Author" w:date="2021-02-09T02:42:00Z">
        <w:r w:rsidRPr="0041604F" w:rsidDel="00575526">
          <w:rPr>
            <w:rFonts w:ascii="Courier New" w:eastAsia="Times New Roman" w:hAnsi="Courier New" w:cs="Courier New"/>
            <w:color w:val="000000"/>
            <w:sz w:val="20"/>
            <w:szCs w:val="20"/>
          </w:rPr>
          <w:delText xml:space="preserve">travelers </w:delText>
        </w:r>
      </w:del>
      <w:r w:rsidRPr="0041604F">
        <w:rPr>
          <w:rFonts w:ascii="Courier New" w:eastAsia="Times New Roman" w:hAnsi="Courier New" w:cs="Courier New"/>
          <w:color w:val="000000"/>
          <w:sz w:val="20"/>
          <w:szCs w:val="20"/>
        </w:rPr>
        <w:t xml:space="preserve">or first-time travelers. However, </w:t>
      </w:r>
      <w:del w:id="1268" w:author="Author" w:date="2021-02-09T02:42:00Z">
        <w:r w:rsidRPr="0041604F" w:rsidDel="00575526">
          <w:rPr>
            <w:rFonts w:ascii="Courier New" w:eastAsia="Times New Roman" w:hAnsi="Courier New" w:cs="Courier New"/>
            <w:color w:val="000000"/>
            <w:sz w:val="20"/>
            <w:szCs w:val="20"/>
          </w:rPr>
          <w:delText xml:space="preserve">the fact is that </w:delText>
        </w:r>
      </w:del>
      <w:r w:rsidRPr="0041604F">
        <w:rPr>
          <w:rFonts w:ascii="Courier New" w:eastAsia="Times New Roman" w:hAnsi="Courier New" w:cs="Courier New"/>
          <w:color w:val="000000"/>
          <w:sz w:val="20"/>
          <w:szCs w:val="20"/>
        </w:rPr>
        <w:t xml:space="preserve">their expectation of the price for hotels was lower than </w:t>
      </w:r>
      <w:ins w:id="1269" w:author="Author" w:date="2021-02-11T13:54:00Z">
        <w:r w:rsidR="00F85E62">
          <w:rPr>
            <w:rFonts w:ascii="Courier New" w:eastAsia="Times New Roman" w:hAnsi="Courier New" w:cs="Courier New"/>
            <w:color w:val="000000"/>
            <w:sz w:val="20"/>
            <w:szCs w:val="20"/>
          </w:rPr>
          <w:t>the actual prices</w:t>
        </w:r>
      </w:ins>
      <w:del w:id="1270" w:author="Author" w:date="2021-02-11T13:54:00Z">
        <w:r w:rsidRPr="0041604F" w:rsidDel="00F85E62">
          <w:rPr>
            <w:rFonts w:ascii="Courier New" w:eastAsia="Times New Roman" w:hAnsi="Courier New" w:cs="Courier New"/>
            <w:color w:val="000000"/>
            <w:sz w:val="20"/>
            <w:szCs w:val="20"/>
          </w:rPr>
          <w:delText>what they found</w:delText>
        </w:r>
      </w:del>
      <w:r w:rsidRPr="0041604F">
        <w:rPr>
          <w:rFonts w:ascii="Courier New" w:eastAsia="Times New Roman" w:hAnsi="Courier New" w:cs="Courier New"/>
          <w:color w:val="000000"/>
          <w:sz w:val="20"/>
          <w:szCs w:val="20"/>
        </w:rPr>
        <w:t xml:space="preserve"> in Japan. In general, Japan is an expensive place to visit, </w:t>
      </w:r>
      <w:ins w:id="1271" w:author="Author" w:date="2021-02-09T02:43:00Z">
        <w:r w:rsidR="00575526">
          <w:rPr>
            <w:rFonts w:ascii="Courier New" w:eastAsia="Times New Roman" w:hAnsi="Courier New" w:cs="Courier New"/>
            <w:color w:val="000000"/>
            <w:sz w:val="20"/>
            <w:szCs w:val="20"/>
          </w:rPr>
          <w:t xml:space="preserve">thereby </w:t>
        </w:r>
      </w:ins>
      <w:r w:rsidRPr="0041604F">
        <w:rPr>
          <w:rFonts w:ascii="Courier New" w:eastAsia="Times New Roman" w:hAnsi="Courier New" w:cs="Courier New"/>
          <w:color w:val="000000"/>
          <w:sz w:val="20"/>
          <w:szCs w:val="20"/>
        </w:rPr>
        <w:t>impacting this placement in the ranking. Space is scarce in Japan, and capsule hotels with cramped spaces of 2 x 1 meters cost around 3</w:t>
      </w:r>
      <w:del w:id="1272" w:author="Author" w:date="2021-02-07T03:36: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to 6</w:t>
      </w:r>
      <w:del w:id="1273" w:author="Author" w:date="2021-02-07T03:36: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per night. Bigger business hotel rooms are relatively expensive, ranging from 5</w:t>
      </w:r>
      <w:del w:id="1274" w:author="Author" w:date="2021-02-07T03:36: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to 12</w:t>
      </w:r>
      <w:ins w:id="1275" w:author="Author" w:date="2021-02-07T03:36:00Z">
        <w:r w:rsidR="00060204">
          <w:rPr>
            <w:rFonts w:ascii="Courier New" w:eastAsia="Times New Roman" w:hAnsi="Courier New" w:cs="Courier New"/>
            <w:color w:val="000000"/>
            <w:sz w:val="20"/>
            <w:szCs w:val="20"/>
          </w:rPr>
          <w:t> </w:t>
        </w:r>
      </w:ins>
      <w:del w:id="1276" w:author="Author" w:date="2021-02-07T03:36: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For comparison, hotels in the USA with a similar quality can </w:t>
      </w:r>
      <w:del w:id="1277" w:author="Author" w:date="2021-02-09T02:45:00Z">
        <w:r w:rsidRPr="0041604F" w:rsidDel="00575526">
          <w:rPr>
            <w:rFonts w:ascii="Courier New" w:eastAsia="Times New Roman" w:hAnsi="Courier New" w:cs="Courier New"/>
            <w:color w:val="000000"/>
            <w:sz w:val="20"/>
            <w:szCs w:val="20"/>
          </w:rPr>
          <w:delText xml:space="preserve">be </w:delText>
        </w:r>
      </w:del>
      <w:ins w:id="1278" w:author="Author" w:date="2021-02-09T02:45:00Z">
        <w:r w:rsidR="00575526">
          <w:rPr>
            <w:rFonts w:ascii="Courier New" w:eastAsia="Times New Roman" w:hAnsi="Courier New" w:cs="Courier New"/>
            <w:color w:val="000000"/>
            <w:sz w:val="20"/>
            <w:szCs w:val="20"/>
          </w:rPr>
          <w:t>c</w:t>
        </w:r>
      </w:ins>
      <w:ins w:id="1279" w:author="Author" w:date="2021-02-11T13:55:00Z">
        <w:r w:rsidR="00F85E62">
          <w:rPr>
            <w:rFonts w:ascii="Courier New" w:eastAsia="Times New Roman" w:hAnsi="Courier New" w:cs="Courier New"/>
            <w:color w:val="000000"/>
            <w:sz w:val="20"/>
            <w:szCs w:val="20"/>
          </w:rPr>
          <w:t>harge</w:t>
        </w:r>
      </w:ins>
      <w:ins w:id="1280" w:author="Author" w:date="2021-02-09T02:45:00Z">
        <w:r w:rsidR="0057552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half the price.</w:t>
      </w:r>
    </w:p>
    <w:p w14:paraId="683F954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4E49BC" w14:textId="3E262E8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Around half of the dissatisfaction factors for both Chinese and Western customers are caused by issues that could be solved with improved management</w:t>
      </w:r>
      <w:del w:id="1281" w:author="Author" w:date="2021-02-09T02:49:00Z">
        <w:r w:rsidRPr="0041604F" w:rsidDel="000871CD">
          <w:rPr>
            <w:rFonts w:ascii="Courier New" w:eastAsia="Times New Roman" w:hAnsi="Courier New" w:cs="Courier New"/>
            <w:color w:val="000000"/>
            <w:sz w:val="20"/>
            <w:szCs w:val="20"/>
          </w:rPr>
          <w:delText>.</w:delText>
        </w:r>
      </w:del>
      <w:ins w:id="1282" w:author="Author" w:date="2021-02-09T02:49:00Z">
        <w:r w:rsidR="000871C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283" w:author="Author" w:date="2021-02-09T02:49:00Z">
        <w:r w:rsidRPr="0041604F" w:rsidDel="000871CD">
          <w:rPr>
            <w:rFonts w:ascii="Courier New" w:eastAsia="Times New Roman" w:hAnsi="Courier New" w:cs="Courier New"/>
            <w:color w:val="000000"/>
            <w:sz w:val="20"/>
            <w:szCs w:val="20"/>
          </w:rPr>
          <w:delText>The previous</w:delText>
        </w:r>
      </w:del>
      <w:ins w:id="1284" w:author="Author" w:date="2021-02-09T02:49:00Z">
        <w:r w:rsidR="000871CD">
          <w:rPr>
            <w:rFonts w:ascii="Courier New" w:eastAsia="Times New Roman" w:hAnsi="Courier New" w:cs="Courier New"/>
            <w:color w:val="000000"/>
            <w:sz w:val="20"/>
            <w:szCs w:val="20"/>
          </w:rPr>
          <w:t>this</w:t>
        </w:r>
      </w:ins>
      <w:r w:rsidRPr="0041604F">
        <w:rPr>
          <w:rFonts w:ascii="Courier New" w:eastAsia="Times New Roman" w:hAnsi="Courier New" w:cs="Courier New"/>
          <w:color w:val="000000"/>
          <w:sz w:val="20"/>
          <w:szCs w:val="20"/>
        </w:rPr>
        <w:t xml:space="preserve"> is true for all price ranges. </w:t>
      </w:r>
      <w:del w:id="1285" w:author="Author" w:date="2021-02-11T13:55:00Z">
        <w:r w:rsidRPr="0041604F" w:rsidDel="00F85E62">
          <w:rPr>
            <w:rFonts w:ascii="Courier New" w:eastAsia="Times New Roman" w:hAnsi="Courier New" w:cs="Courier New"/>
            <w:color w:val="000000"/>
            <w:sz w:val="20"/>
            <w:szCs w:val="20"/>
          </w:rPr>
          <w:delText xml:space="preserve">Of course, </w:delText>
        </w:r>
      </w:del>
      <w:ins w:id="1286" w:author="Author" w:date="2021-02-11T13:55:00Z">
        <w:r w:rsidR="00F85E62">
          <w:rPr>
            <w:rFonts w:ascii="Courier New" w:eastAsia="Times New Roman" w:hAnsi="Courier New" w:cs="Courier New"/>
            <w:color w:val="000000"/>
            <w:sz w:val="20"/>
            <w:szCs w:val="20"/>
          </w:rPr>
          <w:t>T</w:t>
        </w:r>
      </w:ins>
      <w:del w:id="1287" w:author="Author" w:date="2021-02-11T13:55:00Z">
        <w:r w:rsidRPr="0041604F" w:rsidDel="00F85E62">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he improvements could be staff training (perhaps in language), hiring professional cleaning services for rooms with cigarette smoke smells, or improving the bedding</w:t>
      </w:r>
      <w:del w:id="1288" w:author="Author" w:date="2021-02-09T02:49:00Z">
        <w:r w:rsidRPr="0041604F" w:rsidDel="005A5A3F">
          <w:rPr>
            <w:rFonts w:ascii="Courier New" w:eastAsia="Times New Roman" w:hAnsi="Courier New" w:cs="Courier New"/>
            <w:color w:val="000000"/>
            <w:sz w:val="20"/>
            <w:szCs w:val="20"/>
          </w:rPr>
          <w:delText>.</w:delText>
        </w:r>
      </w:del>
      <w:ins w:id="1289" w:author="Author" w:date="2021-02-11T13:56:00Z">
        <w:r w:rsidR="004F4765">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290" w:author="Author" w:date="2021-02-09T02:49:00Z">
        <w:r w:rsidRPr="0041604F" w:rsidDel="005A5A3F">
          <w:rPr>
            <w:rFonts w:ascii="Courier New" w:eastAsia="Times New Roman" w:hAnsi="Courier New" w:cs="Courier New"/>
            <w:color w:val="000000"/>
            <w:sz w:val="20"/>
            <w:szCs w:val="20"/>
          </w:rPr>
          <w:delText xml:space="preserve">All </w:delText>
        </w:r>
      </w:del>
      <w:ins w:id="1291" w:author="Author" w:date="2021-02-11T13:55:00Z">
        <w:r w:rsidR="004F4765">
          <w:rPr>
            <w:rFonts w:ascii="Courier New" w:eastAsia="Times New Roman" w:hAnsi="Courier New" w:cs="Courier New"/>
            <w:color w:val="000000"/>
            <w:sz w:val="20"/>
            <w:szCs w:val="20"/>
          </w:rPr>
          <w:t>h</w:t>
        </w:r>
      </w:ins>
      <w:ins w:id="1292" w:author="Author" w:date="2021-02-11T13:56:00Z">
        <w:r w:rsidR="004F4765">
          <w:rPr>
            <w:rFonts w:ascii="Courier New" w:eastAsia="Times New Roman" w:hAnsi="Courier New" w:cs="Courier New"/>
            <w:color w:val="000000"/>
            <w:sz w:val="20"/>
            <w:szCs w:val="20"/>
          </w:rPr>
          <w:t>owever,</w:t>
        </w:r>
      </w:ins>
      <w:ins w:id="1293" w:author="Author" w:date="2021-02-09T02:49:00Z">
        <w:r w:rsidR="005A5A3F">
          <w:rPr>
            <w:rFonts w:ascii="Courier New" w:eastAsia="Times New Roman" w:hAnsi="Courier New" w:cs="Courier New"/>
            <w:color w:val="000000"/>
            <w:sz w:val="20"/>
            <w:szCs w:val="20"/>
          </w:rPr>
          <w:t xml:space="preserve"> all</w:t>
        </w:r>
        <w:r w:rsidR="005A5A3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of these </w:t>
      </w:r>
      <w:ins w:id="1294" w:author="Author" w:date="2021-02-11T13:56:00Z">
        <w:r w:rsidR="004F4765">
          <w:rPr>
            <w:rFonts w:ascii="Courier New" w:eastAsia="Times New Roman" w:hAnsi="Courier New" w:cs="Courier New"/>
            <w:color w:val="000000"/>
            <w:sz w:val="20"/>
            <w:szCs w:val="20"/>
          </w:rPr>
          <w:t>considerations</w:t>
        </w:r>
      </w:ins>
      <w:del w:id="1295" w:author="Author" w:date="2021-02-11T13:56:00Z">
        <w:r w:rsidRPr="0041604F" w:rsidDel="004F4765">
          <w:rPr>
            <w:rFonts w:ascii="Courier New" w:eastAsia="Times New Roman" w:hAnsi="Courier New" w:cs="Courier New"/>
            <w:color w:val="000000"/>
            <w:sz w:val="20"/>
            <w:szCs w:val="20"/>
          </w:rPr>
          <w:delText>options</w:delText>
        </w:r>
      </w:del>
      <w:r w:rsidRPr="0041604F">
        <w:rPr>
          <w:rFonts w:ascii="Courier New" w:eastAsia="Times New Roman" w:hAnsi="Courier New" w:cs="Courier New"/>
          <w:color w:val="000000"/>
          <w:sz w:val="20"/>
          <w:szCs w:val="20"/>
        </w:rPr>
        <w:t xml:space="preserve"> can be costly. However, this paper provides a </w:t>
      </w:r>
      <w:del w:id="1296" w:author="Author" w:date="2021-02-09T02:50:00Z">
        <w:r w:rsidRPr="0041604F" w:rsidDel="008F27F6">
          <w:rPr>
            <w:rFonts w:ascii="Courier New" w:eastAsia="Times New Roman" w:hAnsi="Courier New" w:cs="Courier New"/>
            <w:color w:val="000000"/>
            <w:sz w:val="20"/>
            <w:szCs w:val="20"/>
          </w:rPr>
          <w:delText xml:space="preserve">good </w:delText>
        </w:r>
      </w:del>
      <w:ins w:id="1297" w:author="Author" w:date="2021-02-09T02:50:00Z">
        <w:r w:rsidR="008F27F6">
          <w:rPr>
            <w:rFonts w:ascii="Courier New" w:eastAsia="Times New Roman" w:hAnsi="Courier New" w:cs="Courier New"/>
            <w:color w:val="000000"/>
            <w:sz w:val="20"/>
            <w:szCs w:val="20"/>
          </w:rPr>
          <w:t>useful</w:t>
        </w:r>
        <w:r w:rsidR="008F27F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guideline </w:t>
      </w:r>
      <w:del w:id="1298" w:author="Author" w:date="2021-02-09T02:50:00Z">
        <w:r w:rsidRPr="0041604F" w:rsidDel="008F27F6">
          <w:rPr>
            <w:rFonts w:ascii="Courier New" w:eastAsia="Times New Roman" w:hAnsi="Courier New" w:cs="Courier New"/>
            <w:color w:val="000000"/>
            <w:sz w:val="20"/>
            <w:szCs w:val="20"/>
          </w:rPr>
          <w:delText xml:space="preserve">for </w:delText>
        </w:r>
      </w:del>
      <w:ins w:id="1299" w:author="Author" w:date="2021-02-09T02:50:00Z">
        <w:r w:rsidR="008F27F6">
          <w:rPr>
            <w:rFonts w:ascii="Courier New" w:eastAsia="Times New Roman" w:hAnsi="Courier New" w:cs="Courier New"/>
            <w:color w:val="000000"/>
            <w:sz w:val="20"/>
            <w:szCs w:val="20"/>
          </w:rPr>
          <w:t>about</w:t>
        </w:r>
        <w:r w:rsidR="008F27F6" w:rsidRPr="0041604F">
          <w:rPr>
            <w:rFonts w:ascii="Courier New" w:eastAsia="Times New Roman" w:hAnsi="Courier New" w:cs="Courier New"/>
            <w:color w:val="000000"/>
            <w:sz w:val="20"/>
            <w:szCs w:val="20"/>
          </w:rPr>
          <w:t xml:space="preserve"> </w:t>
        </w:r>
      </w:ins>
      <w:ins w:id="1300" w:author="Author" w:date="2021-02-11T13:56:00Z">
        <w:r w:rsidR="004F4765">
          <w:rPr>
            <w:rFonts w:ascii="Courier New" w:eastAsia="Times New Roman" w:hAnsi="Courier New" w:cs="Courier New"/>
            <w:color w:val="000000"/>
            <w:sz w:val="20"/>
            <w:szCs w:val="20"/>
          </w:rPr>
          <w:t>the</w:t>
        </w:r>
      </w:ins>
      <w:del w:id="1301" w:author="Author" w:date="2021-02-11T13:56:00Z">
        <w:r w:rsidRPr="0041604F" w:rsidDel="004F4765">
          <w:rPr>
            <w:rFonts w:ascii="Courier New" w:eastAsia="Times New Roman" w:hAnsi="Courier New" w:cs="Courier New"/>
            <w:color w:val="000000"/>
            <w:sz w:val="20"/>
            <w:szCs w:val="20"/>
          </w:rPr>
          <w:delText>which</w:delText>
        </w:r>
      </w:del>
      <w:r w:rsidRPr="0041604F">
        <w:rPr>
          <w:rFonts w:ascii="Courier New" w:eastAsia="Times New Roman" w:hAnsi="Courier New" w:cs="Courier New"/>
          <w:color w:val="000000"/>
          <w:sz w:val="20"/>
          <w:szCs w:val="20"/>
        </w:rPr>
        <w:t xml:space="preserve"> factors </w:t>
      </w:r>
      <w:del w:id="1302" w:author="Author" w:date="2021-02-09T02:51:00Z">
        <w:r w:rsidRPr="0041604F" w:rsidDel="008F27F6">
          <w:rPr>
            <w:rFonts w:ascii="Courier New" w:eastAsia="Times New Roman" w:hAnsi="Courier New" w:cs="Courier New"/>
            <w:color w:val="000000"/>
            <w:sz w:val="20"/>
            <w:szCs w:val="20"/>
          </w:rPr>
          <w:delText xml:space="preserve">to </w:delText>
        </w:r>
      </w:del>
      <w:ins w:id="1303" w:author="Author" w:date="2021-02-11T13:56:00Z">
        <w:r w:rsidR="004F4765">
          <w:rPr>
            <w:rFonts w:ascii="Courier New" w:eastAsia="Times New Roman" w:hAnsi="Courier New" w:cs="Courier New"/>
            <w:color w:val="000000"/>
            <w:sz w:val="20"/>
            <w:szCs w:val="20"/>
          </w:rPr>
          <w:t>to be prioritized</w:t>
        </w:r>
      </w:ins>
      <w:del w:id="1304" w:author="Author" w:date="2021-02-11T13:56:00Z">
        <w:r w:rsidRPr="0041604F" w:rsidDel="004F4765">
          <w:rPr>
            <w:rFonts w:ascii="Courier New" w:eastAsia="Times New Roman" w:hAnsi="Courier New" w:cs="Courier New"/>
            <w:color w:val="000000"/>
            <w:sz w:val="20"/>
            <w:szCs w:val="20"/>
          </w:rPr>
          <w:delText>consider first</w:delText>
        </w:r>
      </w:del>
      <w:r w:rsidRPr="0041604F">
        <w:rPr>
          <w:rFonts w:ascii="Courier New" w:eastAsia="Times New Roman" w:hAnsi="Courier New" w:cs="Courier New"/>
          <w:color w:val="000000"/>
          <w:sz w:val="20"/>
          <w:szCs w:val="20"/>
        </w:rPr>
        <w:t xml:space="preserve"> and </w:t>
      </w:r>
      <w:ins w:id="1305" w:author="Author" w:date="2021-02-11T13:57:00Z">
        <w:r w:rsidR="004F4765">
          <w:rPr>
            <w:rFonts w:ascii="Courier New" w:eastAsia="Times New Roman" w:hAnsi="Courier New" w:cs="Courier New"/>
            <w:color w:val="000000"/>
            <w:sz w:val="20"/>
            <w:szCs w:val="20"/>
          </w:rPr>
          <w:t>the factors that would be</w:t>
        </w:r>
      </w:ins>
      <w:del w:id="1306" w:author="Author" w:date="2021-02-11T13:57:00Z">
        <w:r w:rsidRPr="0041604F" w:rsidDel="004F4765">
          <w:rPr>
            <w:rFonts w:ascii="Courier New" w:eastAsia="Times New Roman" w:hAnsi="Courier New" w:cs="Courier New"/>
            <w:color w:val="000000"/>
            <w:sz w:val="20"/>
            <w:szCs w:val="20"/>
          </w:rPr>
          <w:delText xml:space="preserve">which ones </w:delText>
        </w:r>
      </w:del>
      <w:del w:id="1307" w:author="Author" w:date="2021-02-09T02:51:00Z">
        <w:r w:rsidRPr="0041604F" w:rsidDel="008F27F6">
          <w:rPr>
            <w:rFonts w:ascii="Courier New" w:eastAsia="Times New Roman" w:hAnsi="Courier New" w:cs="Courier New"/>
            <w:color w:val="000000"/>
            <w:sz w:val="20"/>
            <w:szCs w:val="20"/>
          </w:rPr>
          <w:delText xml:space="preserve">will </w:delText>
        </w:r>
      </w:del>
      <w:del w:id="1308" w:author="Author" w:date="2021-02-11T13:57:00Z">
        <w:r w:rsidRPr="0041604F" w:rsidDel="004F4765">
          <w:rPr>
            <w:rFonts w:ascii="Courier New" w:eastAsia="Times New Roman" w:hAnsi="Courier New" w:cs="Courier New"/>
            <w:color w:val="000000"/>
            <w:sz w:val="20"/>
            <w:szCs w:val="20"/>
          </w:rPr>
          <w:delText>be</w:delText>
        </w:r>
      </w:del>
      <w:r w:rsidRPr="0041604F">
        <w:rPr>
          <w:rFonts w:ascii="Courier New" w:eastAsia="Times New Roman" w:hAnsi="Courier New" w:cs="Courier New"/>
          <w:color w:val="000000"/>
          <w:sz w:val="20"/>
          <w:szCs w:val="20"/>
        </w:rPr>
        <w:t xml:space="preserve"> </w:t>
      </w:r>
      <w:ins w:id="1309" w:author="Author" w:date="2021-02-11T13:57:00Z">
        <w:r w:rsidR="004F4765">
          <w:rPr>
            <w:rFonts w:ascii="Courier New" w:eastAsia="Times New Roman" w:hAnsi="Courier New" w:cs="Courier New"/>
            <w:color w:val="000000"/>
            <w:sz w:val="20"/>
            <w:szCs w:val="20"/>
          </w:rPr>
          <w:t>the most suitable</w:t>
        </w:r>
      </w:ins>
      <w:del w:id="1310" w:author="Author" w:date="2021-02-11T13:57:00Z">
        <w:r w:rsidRPr="0041604F" w:rsidDel="004F4765">
          <w:rPr>
            <w:rFonts w:ascii="Courier New" w:eastAsia="Times New Roman" w:hAnsi="Courier New" w:cs="Courier New"/>
            <w:color w:val="000000"/>
            <w:sz w:val="20"/>
            <w:szCs w:val="20"/>
          </w:rPr>
          <w:delText>best suited</w:delText>
        </w:r>
      </w:del>
      <w:r w:rsidRPr="0041604F">
        <w:rPr>
          <w:rFonts w:ascii="Courier New" w:eastAsia="Times New Roman" w:hAnsi="Courier New" w:cs="Courier New"/>
          <w:color w:val="000000"/>
          <w:sz w:val="20"/>
          <w:szCs w:val="20"/>
        </w:rPr>
        <w:t xml:space="preserve"> </w:t>
      </w:r>
      <w:ins w:id="1311" w:author="Author" w:date="2021-02-11T13:57:00Z">
        <w:r w:rsidR="004F4765">
          <w:rPr>
            <w:rFonts w:ascii="Courier New" w:eastAsia="Times New Roman" w:hAnsi="Courier New" w:cs="Courier New"/>
            <w:color w:val="000000"/>
            <w:sz w:val="20"/>
            <w:szCs w:val="20"/>
          </w:rPr>
          <w:t>for</w:t>
        </w:r>
      </w:ins>
      <w:del w:id="1312" w:author="Author" w:date="2021-02-11T13:57:00Z">
        <w:r w:rsidRPr="0041604F" w:rsidDel="004F4765">
          <w:rPr>
            <w:rFonts w:ascii="Courier New" w:eastAsia="Times New Roman" w:hAnsi="Courier New" w:cs="Courier New"/>
            <w:color w:val="000000"/>
            <w:sz w:val="20"/>
            <w:szCs w:val="20"/>
          </w:rPr>
          <w:delText>to</w:delText>
        </w:r>
      </w:del>
      <w:r w:rsidRPr="0041604F">
        <w:rPr>
          <w:rFonts w:ascii="Courier New" w:eastAsia="Times New Roman" w:hAnsi="Courier New" w:cs="Courier New"/>
          <w:color w:val="000000"/>
          <w:sz w:val="20"/>
          <w:szCs w:val="20"/>
        </w:rPr>
        <w:t xml:space="preserve"> each customer group. Hotels can </w:t>
      </w:r>
      <w:ins w:id="1313" w:author="Author" w:date="2021-02-11T13:57:00Z">
        <w:r w:rsidR="004F4765">
          <w:rPr>
            <w:rFonts w:ascii="Courier New" w:eastAsia="Times New Roman" w:hAnsi="Courier New" w:cs="Courier New"/>
            <w:color w:val="000000"/>
            <w:sz w:val="20"/>
            <w:szCs w:val="20"/>
          </w:rPr>
          <w:t xml:space="preserve">also </w:t>
        </w:r>
      </w:ins>
      <w:r w:rsidRPr="0041604F">
        <w:rPr>
          <w:rFonts w:ascii="Courier New" w:eastAsia="Times New Roman" w:hAnsi="Courier New" w:cs="Courier New"/>
          <w:color w:val="000000"/>
          <w:sz w:val="20"/>
          <w:szCs w:val="20"/>
        </w:rPr>
        <w:t xml:space="preserve">use the price range categorization </w:t>
      </w:r>
      <w:del w:id="1314" w:author="Author" w:date="2021-02-09T02:51:00Z">
        <w:r w:rsidRPr="0041604F" w:rsidDel="008F27F6">
          <w:rPr>
            <w:rFonts w:ascii="Courier New" w:eastAsia="Times New Roman" w:hAnsi="Courier New" w:cs="Courier New"/>
            <w:color w:val="000000"/>
            <w:sz w:val="20"/>
            <w:szCs w:val="20"/>
          </w:rPr>
          <w:delText xml:space="preserve">in order </w:delText>
        </w:r>
      </w:del>
      <w:r w:rsidRPr="0041604F">
        <w:rPr>
          <w:rFonts w:ascii="Courier New" w:eastAsia="Times New Roman" w:hAnsi="Courier New" w:cs="Courier New"/>
          <w:color w:val="000000"/>
          <w:sz w:val="20"/>
          <w:szCs w:val="20"/>
        </w:rPr>
        <w:t>to choose the appropriate strategy</w:t>
      </w:r>
      <w:del w:id="1315" w:author="Author" w:date="2021-02-11T13:57:00Z">
        <w:r w:rsidRPr="0041604F" w:rsidDel="004F4765">
          <w:rPr>
            <w:rFonts w:ascii="Courier New" w:eastAsia="Times New Roman" w:hAnsi="Courier New" w:cs="Courier New"/>
            <w:color w:val="000000"/>
            <w:sz w:val="20"/>
            <w:szCs w:val="20"/>
          </w:rPr>
          <w:delText xml:space="preserve"> as well</w:delText>
        </w:r>
      </w:del>
      <w:r w:rsidRPr="0041604F">
        <w:rPr>
          <w:rFonts w:ascii="Courier New" w:eastAsia="Times New Roman" w:hAnsi="Courier New" w:cs="Courier New"/>
          <w:color w:val="000000"/>
          <w:sz w:val="20"/>
          <w:szCs w:val="20"/>
        </w:rPr>
        <w:t xml:space="preserve">. However, once the hotel's location and construction are set for Chinese customers, </w:t>
      </w:r>
      <w:del w:id="1316" w:author="Author" w:date="2021-02-09T02:52:00Z">
        <w:r w:rsidRPr="0041604F" w:rsidDel="008F27F6">
          <w:rPr>
            <w:rFonts w:ascii="Courier New" w:eastAsia="Times New Roman" w:hAnsi="Courier New" w:cs="Courier New"/>
            <w:color w:val="000000"/>
            <w:sz w:val="20"/>
            <w:szCs w:val="20"/>
          </w:rPr>
          <w:delText>not much else</w:delText>
        </w:r>
      </w:del>
      <w:ins w:id="1317" w:author="Author" w:date="2021-02-09T02:53:00Z">
        <w:r w:rsidR="008F27F6">
          <w:rPr>
            <w:rFonts w:ascii="Courier New" w:eastAsia="Times New Roman" w:hAnsi="Courier New" w:cs="Courier New"/>
            <w:color w:val="000000"/>
            <w:sz w:val="20"/>
            <w:szCs w:val="20"/>
          </w:rPr>
          <w:t xml:space="preserve">only </w:t>
        </w:r>
      </w:ins>
      <w:ins w:id="1318" w:author="Author" w:date="2021-02-11T13:57:00Z">
        <w:r w:rsidR="004F4765">
          <w:rPr>
            <w:rFonts w:ascii="Courier New" w:eastAsia="Times New Roman" w:hAnsi="Courier New" w:cs="Courier New"/>
            <w:color w:val="000000"/>
            <w:sz w:val="20"/>
            <w:szCs w:val="20"/>
          </w:rPr>
          <w:t xml:space="preserve">a </w:t>
        </w:r>
      </w:ins>
      <w:ins w:id="1319" w:author="Author" w:date="2021-02-09T02:52:00Z">
        <w:r w:rsidR="008F27F6">
          <w:rPr>
            <w:rFonts w:ascii="Courier New" w:eastAsia="Times New Roman" w:hAnsi="Courier New" w:cs="Courier New"/>
            <w:color w:val="000000"/>
            <w:sz w:val="20"/>
            <w:szCs w:val="20"/>
          </w:rPr>
          <w:t>few</w:t>
        </w:r>
      </w:ins>
      <w:ins w:id="1320" w:author="Author" w:date="2021-02-09T02:53:00Z">
        <w:r w:rsidR="008F27F6">
          <w:rPr>
            <w:rFonts w:ascii="Courier New" w:eastAsia="Times New Roman" w:hAnsi="Courier New" w:cs="Courier New"/>
            <w:color w:val="000000"/>
            <w:sz w:val="20"/>
            <w:szCs w:val="20"/>
          </w:rPr>
          <w:t xml:space="preserve"> changes</w:t>
        </w:r>
      </w:ins>
      <w:r w:rsidRPr="0041604F">
        <w:rPr>
          <w:rFonts w:ascii="Courier New" w:eastAsia="Times New Roman" w:hAnsi="Courier New" w:cs="Courier New"/>
          <w:color w:val="000000"/>
          <w:sz w:val="20"/>
          <w:szCs w:val="20"/>
        </w:rPr>
        <w:t xml:space="preserve"> can be </w:t>
      </w:r>
      <w:ins w:id="1321" w:author="Author" w:date="2021-02-11T13:57:00Z">
        <w:r w:rsidR="004F4765">
          <w:rPr>
            <w:rFonts w:ascii="Courier New" w:eastAsia="Times New Roman" w:hAnsi="Courier New" w:cs="Courier New"/>
            <w:color w:val="000000"/>
            <w:sz w:val="20"/>
            <w:szCs w:val="20"/>
          </w:rPr>
          <w:t>made</w:t>
        </w:r>
      </w:ins>
      <w:del w:id="1322" w:author="Author" w:date="2021-02-11T13:57:00Z">
        <w:r w:rsidRPr="0041604F" w:rsidDel="004F4765">
          <w:rPr>
            <w:rFonts w:ascii="Courier New" w:eastAsia="Times New Roman" w:hAnsi="Courier New" w:cs="Courier New"/>
            <w:color w:val="000000"/>
            <w:sz w:val="20"/>
            <w:szCs w:val="20"/>
          </w:rPr>
          <w:delText>done</w:delText>
        </w:r>
      </w:del>
      <w:r w:rsidRPr="0041604F">
        <w:rPr>
          <w:rFonts w:ascii="Courier New" w:eastAsia="Times New Roman" w:hAnsi="Courier New" w:cs="Courier New"/>
          <w:color w:val="000000"/>
          <w:sz w:val="20"/>
          <w:szCs w:val="20"/>
        </w:rPr>
        <w:t xml:space="preserve"> to satisfy them further. As mentioned </w:t>
      </w:r>
      <w:ins w:id="1323" w:author="Author" w:date="2021-02-11T13:58:00Z">
        <w:r w:rsidR="004F4765">
          <w:rPr>
            <w:rFonts w:ascii="Courier New" w:eastAsia="Times New Roman" w:hAnsi="Courier New" w:cs="Courier New"/>
            <w:color w:val="000000"/>
            <w:sz w:val="20"/>
            <w:szCs w:val="20"/>
          </w:rPr>
          <w:t>previously</w:t>
        </w:r>
      </w:ins>
      <w:del w:id="1324" w:author="Author" w:date="2021-02-11T13:58:00Z">
        <w:r w:rsidRPr="0041604F" w:rsidDel="004F4765">
          <w:rPr>
            <w:rFonts w:ascii="Courier New" w:eastAsia="Times New Roman" w:hAnsi="Courier New" w:cs="Courier New"/>
            <w:color w:val="000000"/>
            <w:sz w:val="20"/>
            <w:szCs w:val="20"/>
          </w:rPr>
          <w:delText>before</w:delText>
        </w:r>
      </w:del>
      <w:r w:rsidRPr="0041604F">
        <w:rPr>
          <w:rFonts w:ascii="Courier New" w:eastAsia="Times New Roman" w:hAnsi="Courier New" w:cs="Courier New"/>
          <w:color w:val="000000"/>
          <w:sz w:val="20"/>
          <w:szCs w:val="20"/>
        </w:rPr>
        <w:t>, Chinese language availability is another soft attribute that can be improved with staff and training investment.</w:t>
      </w:r>
    </w:p>
    <w:p w14:paraId="586FB10C"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80DF2" w14:textId="56C41070"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325" w:author="Author" w:date="2021-02-11T13:58:00Z">
        <w:r w:rsidRPr="0041604F" w:rsidDel="004F4765">
          <w:rPr>
            <w:rFonts w:ascii="Courier New" w:eastAsia="Times New Roman" w:hAnsi="Courier New" w:cs="Courier New"/>
            <w:color w:val="000000"/>
            <w:sz w:val="20"/>
            <w:szCs w:val="20"/>
          </w:rPr>
          <w:delText xml:space="preserve">On the other hand, </w:delText>
        </w:r>
      </w:del>
      <w:r w:rsidRPr="0041604F">
        <w:rPr>
          <w:rFonts w:ascii="Courier New" w:eastAsia="Times New Roman" w:hAnsi="Courier New" w:cs="Courier New"/>
          <w:color w:val="000000"/>
          <w:sz w:val="20"/>
          <w:szCs w:val="20"/>
        </w:rPr>
        <w:t xml:space="preserve">Western tourists are </w:t>
      </w:r>
      <w:del w:id="1326" w:author="Author" w:date="2021-02-09T02:55:00Z">
        <w:r w:rsidRPr="0041604F" w:rsidDel="008F27F6">
          <w:rPr>
            <w:rFonts w:ascii="Courier New" w:eastAsia="Times New Roman" w:hAnsi="Courier New" w:cs="Courier New"/>
            <w:color w:val="000000"/>
            <w:sz w:val="20"/>
            <w:szCs w:val="20"/>
          </w:rPr>
          <w:delText>all around</w:delText>
        </w:r>
      </w:del>
      <w:ins w:id="1327" w:author="Author" w:date="2021-02-09T02:55:00Z">
        <w:r w:rsidR="008F27F6">
          <w:rPr>
            <w:rFonts w:ascii="Courier New" w:eastAsia="Times New Roman" w:hAnsi="Courier New" w:cs="Courier New"/>
            <w:color w:val="000000"/>
            <w:sz w:val="20"/>
            <w:szCs w:val="20"/>
          </w:rPr>
          <w:t>mainly</w:t>
        </w:r>
      </w:ins>
      <w:r w:rsidRPr="0041604F">
        <w:rPr>
          <w:rFonts w:ascii="Courier New" w:eastAsia="Times New Roman" w:hAnsi="Courier New" w:cs="Courier New"/>
          <w:color w:val="000000"/>
          <w:sz w:val="20"/>
          <w:szCs w:val="20"/>
        </w:rPr>
        <w:t xml:space="preserve"> dissatisfied with </w:t>
      </w:r>
      <w:del w:id="1328" w:author="Author" w:date="2021-02-09T02:55:00Z">
        <w:r w:rsidRPr="0041604F" w:rsidDel="008F27F6">
          <w:rPr>
            <w:rFonts w:ascii="Courier New" w:eastAsia="Times New Roman" w:hAnsi="Courier New" w:cs="Courier New"/>
            <w:color w:val="000000"/>
            <w:sz w:val="20"/>
            <w:szCs w:val="20"/>
          </w:rPr>
          <w:delText xml:space="preserve">mostly </w:delText>
        </w:r>
      </w:del>
      <w:r w:rsidRPr="0041604F">
        <w:rPr>
          <w:rFonts w:ascii="Courier New" w:eastAsia="Times New Roman" w:hAnsi="Courier New" w:cs="Courier New"/>
          <w:color w:val="000000"/>
          <w:sz w:val="20"/>
          <w:szCs w:val="20"/>
        </w:rPr>
        <w:t xml:space="preserve">soft attributes. </w:t>
      </w:r>
      <w:del w:id="1329" w:author="Author" w:date="2021-02-09T02:56:00Z">
        <w:r w:rsidRPr="0041604F" w:rsidDel="008F27F6">
          <w:rPr>
            <w:rFonts w:ascii="Courier New" w:eastAsia="Times New Roman" w:hAnsi="Courier New" w:cs="Courier New"/>
            <w:color w:val="000000"/>
            <w:sz w:val="20"/>
            <w:szCs w:val="20"/>
          </w:rPr>
          <w:delText>They show this by having</w:delText>
        </w:r>
      </w:del>
      <w:ins w:id="1330" w:author="Author" w:date="2021-02-09T02:56:00Z">
        <w:r w:rsidR="008F27F6">
          <w:rPr>
            <w:rFonts w:ascii="Courier New" w:eastAsia="Times New Roman" w:hAnsi="Courier New" w:cs="Courier New"/>
            <w:color w:val="000000"/>
            <w:sz w:val="20"/>
            <w:szCs w:val="20"/>
          </w:rPr>
          <w:t>This is revealed by</w:t>
        </w:r>
      </w:ins>
      <w:r w:rsidRPr="0041604F">
        <w:rPr>
          <w:rFonts w:ascii="Courier New" w:eastAsia="Times New Roman" w:hAnsi="Courier New" w:cs="Courier New"/>
          <w:color w:val="000000"/>
          <w:sz w:val="20"/>
          <w:szCs w:val="20"/>
        </w:rPr>
        <w:t xml:space="preserve"> a low </w:t>
      </w:r>
      <w:ins w:id="1331" w:author="Author" w:date="2021-02-11T13:59:00Z">
        <w:r w:rsidR="004F4765">
          <w:rPr>
            <w:rFonts w:ascii="Courier New" w:eastAsia="Times New Roman" w:hAnsi="Courier New" w:cs="Courier New"/>
            <w:color w:val="000000"/>
            <w:sz w:val="20"/>
            <w:szCs w:val="20"/>
          </w:rPr>
          <w:t xml:space="preserve">satisfaction level </w:t>
        </w:r>
      </w:ins>
      <w:r w:rsidRPr="0041604F">
        <w:rPr>
          <w:rFonts w:ascii="Courier New" w:eastAsia="Times New Roman" w:hAnsi="Courier New" w:cs="Courier New"/>
          <w:color w:val="000000"/>
          <w:sz w:val="20"/>
          <w:szCs w:val="20"/>
        </w:rPr>
        <w:t>of 35</w:t>
      </w:r>
      <w:ins w:id="1332" w:author="Author" w:date="2021-02-07T03:39:00Z">
        <w:r w:rsidR="00060204">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xml:space="preserve">% in the highest price range where undefined factors are the majority and </w:t>
      </w:r>
      <w:ins w:id="1333" w:author="Author" w:date="2021-02-09T03:00:00Z">
        <w:r w:rsidR="008954F0">
          <w:rPr>
            <w:rFonts w:ascii="Courier New" w:eastAsia="Times New Roman" w:hAnsi="Courier New" w:cs="Courier New"/>
            <w:color w:val="000000"/>
            <w:sz w:val="20"/>
            <w:szCs w:val="20"/>
          </w:rPr>
          <w:t xml:space="preserve">a maximum of </w:t>
        </w:r>
      </w:ins>
      <w:r w:rsidRPr="0041604F">
        <w:rPr>
          <w:rFonts w:ascii="Courier New" w:eastAsia="Times New Roman" w:hAnsi="Courier New" w:cs="Courier New"/>
          <w:color w:val="000000"/>
          <w:sz w:val="20"/>
          <w:szCs w:val="20"/>
        </w:rPr>
        <w:t>78</w:t>
      </w:r>
      <w:ins w:id="1334" w:author="Author" w:date="2021-02-07T03:39:00Z">
        <w:r w:rsidR="00060204">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xml:space="preserve">% </w:t>
      </w:r>
      <w:del w:id="1335" w:author="Author" w:date="2021-02-09T03:00:00Z">
        <w:r w:rsidRPr="0041604F" w:rsidDel="008954F0">
          <w:rPr>
            <w:rFonts w:ascii="Courier New" w:eastAsia="Times New Roman" w:hAnsi="Courier New" w:cs="Courier New"/>
            <w:color w:val="000000"/>
            <w:sz w:val="20"/>
            <w:szCs w:val="20"/>
          </w:rPr>
          <w:delText xml:space="preserve">at most </w:delText>
        </w:r>
      </w:del>
      <w:r w:rsidRPr="0041604F">
        <w:rPr>
          <w:rFonts w:ascii="Courier New" w:eastAsia="Times New Roman" w:hAnsi="Courier New" w:cs="Courier New"/>
          <w:color w:val="000000"/>
          <w:sz w:val="20"/>
          <w:szCs w:val="20"/>
        </w:rPr>
        <w:t xml:space="preserve">in the price range </w:t>
      </w:r>
      <w:del w:id="1336" w:author="Author" w:date="2021-02-09T02:55:00Z">
        <w:r w:rsidRPr="0041604F" w:rsidDel="008F27F6">
          <w:rPr>
            <w:rFonts w:ascii="Courier New" w:eastAsia="Times New Roman" w:hAnsi="Courier New" w:cs="Courier New"/>
            <w:color w:val="000000"/>
            <w:sz w:val="20"/>
            <w:szCs w:val="20"/>
          </w:rPr>
          <w:delText xml:space="preserve">from </w:delText>
        </w:r>
      </w:del>
      <w:ins w:id="1337" w:author="Author" w:date="2021-02-11T13:58:00Z">
        <w:r w:rsidR="004F4765">
          <w:rPr>
            <w:rFonts w:ascii="Courier New" w:eastAsia="Times New Roman" w:hAnsi="Courier New" w:cs="Courier New"/>
            <w:color w:val="000000"/>
            <w:sz w:val="20"/>
            <w:szCs w:val="20"/>
          </w:rPr>
          <w:t xml:space="preserve">of </w:t>
        </w:r>
      </w:ins>
      <w:r w:rsidRPr="0041604F">
        <w:rPr>
          <w:rFonts w:ascii="Courier New" w:eastAsia="Times New Roman" w:hAnsi="Courier New" w:cs="Courier New"/>
          <w:color w:val="000000"/>
          <w:sz w:val="20"/>
          <w:szCs w:val="20"/>
        </w:rPr>
        <w:t>30</w:t>
      </w:r>
      <w:ins w:id="1338" w:author="Author" w:date="2021-02-07T03:37:00Z">
        <w:r w:rsidR="00060204">
          <w:rPr>
            <w:rFonts w:ascii="Courier New" w:eastAsia="Times New Roman" w:hAnsi="Courier New" w:cs="Courier New"/>
            <w:color w:val="000000"/>
            <w:sz w:val="20"/>
            <w:szCs w:val="20"/>
          </w:rPr>
          <w:t> </w:t>
        </w:r>
      </w:ins>
      <w:del w:id="1339" w:author="Author" w:date="2021-02-07T03:37: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to 50</w:t>
      </w:r>
      <w:ins w:id="1340" w:author="Author" w:date="2021-02-07T03:37:00Z">
        <w:r w:rsidR="00060204">
          <w:rPr>
            <w:rFonts w:ascii="Courier New" w:eastAsia="Times New Roman" w:hAnsi="Courier New" w:cs="Courier New"/>
            <w:color w:val="000000"/>
            <w:sz w:val="20"/>
            <w:szCs w:val="20"/>
          </w:rPr>
          <w:t> </w:t>
        </w:r>
      </w:ins>
      <w:del w:id="1341" w:author="Author" w:date="2021-02-07T03:37: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per night in a hotel. </w:t>
      </w:r>
      <w:del w:id="1342" w:author="Author" w:date="2021-02-11T13:59:00Z">
        <w:r w:rsidRPr="0041604F" w:rsidDel="004F4765">
          <w:rPr>
            <w:rFonts w:ascii="Courier New" w:eastAsia="Times New Roman" w:hAnsi="Courier New" w:cs="Courier New"/>
            <w:color w:val="000000"/>
            <w:sz w:val="20"/>
            <w:szCs w:val="20"/>
          </w:rPr>
          <w:delText xml:space="preserve">The room for </w:delText>
        </w:r>
      </w:del>
      <w:ins w:id="1343" w:author="Author" w:date="2021-02-11T13:59:00Z">
        <w:r w:rsidR="004F4765">
          <w:rPr>
            <w:rFonts w:ascii="Courier New" w:eastAsia="Times New Roman" w:hAnsi="Courier New" w:cs="Courier New"/>
            <w:color w:val="000000"/>
            <w:sz w:val="20"/>
            <w:szCs w:val="20"/>
          </w:rPr>
          <w:t>I</w:t>
        </w:r>
      </w:ins>
      <w:del w:id="1344" w:author="Author" w:date="2021-02-11T13:59:00Z">
        <w:r w:rsidRPr="0041604F" w:rsidDel="004F4765">
          <w:rPr>
            <w:rFonts w:ascii="Courier New" w:eastAsia="Times New Roman" w:hAnsi="Courier New" w:cs="Courier New"/>
            <w:color w:val="000000"/>
            <w:sz w:val="20"/>
            <w:szCs w:val="20"/>
          </w:rPr>
          <w:delText>i</w:delText>
        </w:r>
      </w:del>
      <w:r w:rsidRPr="0041604F">
        <w:rPr>
          <w:rFonts w:ascii="Courier New" w:eastAsia="Times New Roman" w:hAnsi="Courier New" w:cs="Courier New"/>
          <w:color w:val="000000"/>
          <w:sz w:val="20"/>
          <w:szCs w:val="20"/>
        </w:rPr>
        <w:t xml:space="preserve">mprovement </w:t>
      </w:r>
      <w:ins w:id="1345" w:author="Author" w:date="2021-02-11T13:59:00Z">
        <w:r w:rsidR="004F4765">
          <w:rPr>
            <w:rFonts w:ascii="Courier New" w:eastAsia="Times New Roman" w:hAnsi="Courier New" w:cs="Courier New"/>
            <w:color w:val="000000"/>
            <w:sz w:val="20"/>
            <w:szCs w:val="20"/>
          </w:rPr>
          <w:lastRenderedPageBreak/>
          <w:t xml:space="preserve">scope </w:t>
        </w:r>
      </w:ins>
      <w:r w:rsidRPr="0041604F">
        <w:rPr>
          <w:rFonts w:ascii="Courier New" w:eastAsia="Times New Roman" w:hAnsi="Courier New" w:cs="Courier New"/>
          <w:color w:val="000000"/>
          <w:sz w:val="20"/>
          <w:szCs w:val="20"/>
        </w:rPr>
        <w:t xml:space="preserve">for Western tourists is more extensive than </w:t>
      </w:r>
      <w:ins w:id="1346" w:author="Author" w:date="2021-02-09T03:00:00Z">
        <w:r w:rsidR="008954F0">
          <w:rPr>
            <w:rFonts w:ascii="Courier New" w:eastAsia="Times New Roman" w:hAnsi="Courier New" w:cs="Courier New"/>
            <w:color w:val="000000"/>
            <w:sz w:val="20"/>
            <w:szCs w:val="20"/>
          </w:rPr>
          <w:t xml:space="preserve">that for </w:t>
        </w:r>
      </w:ins>
      <w:r w:rsidRPr="0041604F">
        <w:rPr>
          <w:rFonts w:ascii="Courier New" w:eastAsia="Times New Roman" w:hAnsi="Courier New" w:cs="Courier New"/>
          <w:color w:val="000000"/>
          <w:sz w:val="20"/>
          <w:szCs w:val="20"/>
        </w:rPr>
        <w:t xml:space="preserve">their Chinese counterparts. As such, it presents a </w:t>
      </w:r>
      <w:ins w:id="1347" w:author="Author" w:date="2021-02-11T13:59:00Z">
        <w:r w:rsidR="004F4765">
          <w:rPr>
            <w:rFonts w:ascii="Courier New" w:eastAsia="Times New Roman" w:hAnsi="Courier New" w:cs="Courier New"/>
            <w:color w:val="000000"/>
            <w:sz w:val="20"/>
            <w:szCs w:val="20"/>
          </w:rPr>
          <w:t>larger</w:t>
        </w:r>
      </w:ins>
      <w:del w:id="1348" w:author="Author" w:date="2021-02-11T13:59:00Z">
        <w:r w:rsidRPr="0041604F" w:rsidDel="004F4765">
          <w:rPr>
            <w:rFonts w:ascii="Courier New" w:eastAsia="Times New Roman" w:hAnsi="Courier New" w:cs="Courier New"/>
            <w:color w:val="000000"/>
            <w:sz w:val="20"/>
            <w:szCs w:val="20"/>
          </w:rPr>
          <w:delText>bigger</w:delText>
        </w:r>
      </w:del>
      <w:r w:rsidRPr="0041604F">
        <w:rPr>
          <w:rFonts w:ascii="Courier New" w:eastAsia="Times New Roman" w:hAnsi="Courier New" w:cs="Courier New"/>
          <w:color w:val="000000"/>
          <w:sz w:val="20"/>
          <w:szCs w:val="20"/>
        </w:rPr>
        <w:t xml:space="preserve"> investment opportunity. As mentioned earlier in this paper, Westerners are known as ``long-haul'' customers, </w:t>
      </w:r>
      <w:ins w:id="1349" w:author="Author" w:date="2021-02-09T03:01:00Z">
        <w:r w:rsidR="008954F0">
          <w:rPr>
            <w:rFonts w:ascii="Courier New" w:eastAsia="Times New Roman" w:hAnsi="Courier New" w:cs="Courier New"/>
            <w:color w:val="000000"/>
            <w:sz w:val="20"/>
            <w:szCs w:val="20"/>
          </w:rPr>
          <w:t xml:space="preserve">since they </w:t>
        </w:r>
      </w:ins>
      <w:r w:rsidRPr="0041604F">
        <w:rPr>
          <w:rFonts w:ascii="Courier New" w:eastAsia="Times New Roman" w:hAnsi="Courier New" w:cs="Courier New"/>
          <w:color w:val="000000"/>
          <w:sz w:val="20"/>
          <w:szCs w:val="20"/>
        </w:rPr>
        <w:t>spend</w:t>
      </w:r>
      <w:del w:id="1350" w:author="Author" w:date="2021-02-09T03:01:00Z">
        <w:r w:rsidRPr="0041604F" w:rsidDel="008954F0">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more than 45</w:t>
      </w:r>
      <w:ins w:id="1351" w:author="Author" w:date="2021-02-07T03:39:00Z">
        <w:r w:rsidR="00060204">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of their budget on hotel lodging.</w:t>
      </w:r>
    </w:p>
    <w:p w14:paraId="146BEF08" w14:textId="792E48D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352" w:author="Author" w:date="2021-02-11T13:59:00Z">
        <w:r w:rsidRPr="0041604F" w:rsidDel="004F4765">
          <w:rPr>
            <w:rFonts w:ascii="Courier New" w:eastAsia="Times New Roman" w:hAnsi="Courier New" w:cs="Courier New"/>
            <w:color w:val="000000"/>
            <w:sz w:val="20"/>
            <w:szCs w:val="20"/>
          </w:rPr>
          <w:delText>On the other hand, their</w:delText>
        </w:r>
      </w:del>
      <w:del w:id="1353" w:author="Author" w:date="2021-02-11T14:00:00Z">
        <w:r w:rsidRPr="0041604F" w:rsidDel="004F4765">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Asian </w:t>
      </w:r>
      <w:ins w:id="1354" w:author="Author" w:date="2021-02-11T14:00:00Z">
        <w:r w:rsidR="004F4765">
          <w:rPr>
            <w:rFonts w:ascii="Courier New" w:eastAsia="Times New Roman" w:hAnsi="Courier New" w:cs="Courier New"/>
            <w:color w:val="000000"/>
            <w:sz w:val="20"/>
            <w:szCs w:val="20"/>
          </w:rPr>
          <w:t>tourists</w:t>
        </w:r>
      </w:ins>
      <w:del w:id="1355" w:author="Author" w:date="2021-02-11T14:00:00Z">
        <w:r w:rsidRPr="0041604F" w:rsidDel="004F4765">
          <w:rPr>
            <w:rFonts w:ascii="Courier New" w:eastAsia="Times New Roman" w:hAnsi="Courier New" w:cs="Courier New"/>
            <w:color w:val="000000"/>
            <w:sz w:val="20"/>
            <w:szCs w:val="20"/>
          </w:rPr>
          <w:delText>counterparts</w:delText>
        </w:r>
      </w:del>
      <w:r w:rsidRPr="0041604F">
        <w:rPr>
          <w:rFonts w:ascii="Courier New" w:eastAsia="Times New Roman" w:hAnsi="Courier New" w:cs="Courier New"/>
          <w:color w:val="000000"/>
          <w:sz w:val="20"/>
          <w:szCs w:val="20"/>
        </w:rPr>
        <w:t xml:space="preserve"> </w:t>
      </w:r>
      <w:del w:id="1356" w:author="Author" w:date="2021-02-09T03:02:00Z">
        <w:r w:rsidRPr="0041604F" w:rsidDel="008954F0">
          <w:rPr>
            <w:rFonts w:ascii="Courier New" w:eastAsia="Times New Roman" w:hAnsi="Courier New" w:cs="Courier New"/>
            <w:color w:val="000000"/>
            <w:sz w:val="20"/>
            <w:szCs w:val="20"/>
          </w:rPr>
          <w:delText xml:space="preserve">only </w:delText>
        </w:r>
      </w:del>
      <w:r w:rsidRPr="0041604F">
        <w:rPr>
          <w:rFonts w:ascii="Courier New" w:eastAsia="Times New Roman" w:hAnsi="Courier New" w:cs="Courier New"/>
          <w:color w:val="000000"/>
          <w:sz w:val="20"/>
          <w:szCs w:val="20"/>
        </w:rPr>
        <w:t xml:space="preserve">spend </w:t>
      </w:r>
      <w:ins w:id="1357" w:author="Author" w:date="2021-02-09T03:02:00Z">
        <w:r w:rsidR="008954F0">
          <w:rPr>
            <w:rFonts w:ascii="Courier New" w:eastAsia="Times New Roman" w:hAnsi="Courier New" w:cs="Courier New"/>
            <w:color w:val="000000"/>
            <w:sz w:val="20"/>
            <w:szCs w:val="20"/>
          </w:rPr>
          <w:t xml:space="preserve">only </w:t>
        </w:r>
      </w:ins>
      <w:r w:rsidRPr="0041604F">
        <w:rPr>
          <w:rFonts w:ascii="Courier New" w:eastAsia="Times New Roman" w:hAnsi="Courier New" w:cs="Courier New"/>
          <w:color w:val="000000"/>
          <w:sz w:val="20"/>
          <w:szCs w:val="20"/>
        </w:rPr>
        <w:t>25</w:t>
      </w:r>
      <w:ins w:id="1358" w:author="Author" w:date="2021-02-07T03:39:00Z">
        <w:r w:rsidR="00060204">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xml:space="preserve">% of their budget on hotels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choi2000</w:t>
      </w:r>
      <w:r w:rsidRPr="0041604F">
        <w:rPr>
          <w:rFonts w:ascii="Courier New" w:eastAsia="Times New Roman" w:hAnsi="Courier New" w:cs="Courier New"/>
          <w:color w:val="000000"/>
          <w:sz w:val="20"/>
          <w:szCs w:val="20"/>
        </w:rPr>
        <w:t xml:space="preserve">}. With bigger returns on managerial improvements, </w:t>
      </w:r>
      <w:del w:id="1359" w:author="Author" w:date="2021-02-09T03:02:00Z">
        <w:r w:rsidRPr="0041604F" w:rsidDel="008954F0">
          <w:rPr>
            <w:rFonts w:ascii="Courier New" w:eastAsia="Times New Roman" w:hAnsi="Courier New" w:cs="Courier New"/>
            <w:color w:val="000000"/>
            <w:sz w:val="20"/>
            <w:szCs w:val="20"/>
          </w:rPr>
          <w:delText xml:space="preserve">it seems like </w:delText>
        </w:r>
      </w:del>
      <w:r w:rsidRPr="0041604F">
        <w:rPr>
          <w:rFonts w:ascii="Courier New" w:eastAsia="Times New Roman" w:hAnsi="Courier New" w:cs="Courier New"/>
          <w:color w:val="000000"/>
          <w:sz w:val="20"/>
          <w:szCs w:val="20"/>
        </w:rPr>
        <w:t xml:space="preserve">we </w:t>
      </w:r>
      <w:del w:id="1360" w:author="Author" w:date="2021-02-09T03:02:00Z">
        <w:r w:rsidRPr="0041604F" w:rsidDel="008954F0">
          <w:rPr>
            <w:rFonts w:ascii="Courier New" w:eastAsia="Times New Roman" w:hAnsi="Courier New" w:cs="Courier New"/>
            <w:color w:val="000000"/>
            <w:sz w:val="20"/>
            <w:szCs w:val="20"/>
          </w:rPr>
          <w:delText xml:space="preserve">can </w:delText>
        </w:r>
      </w:del>
      <w:r w:rsidRPr="0041604F">
        <w:rPr>
          <w:rFonts w:ascii="Courier New" w:eastAsia="Times New Roman" w:hAnsi="Courier New" w:cs="Courier New"/>
          <w:color w:val="000000"/>
          <w:sz w:val="20"/>
          <w:szCs w:val="20"/>
        </w:rPr>
        <w:t>recommend investing in improving attributes that dissatisfy Western customers, such as cleanliness and removing tobacco smell. Making more hotel facilities tobacco-free and deodorizing the rooms can be a low-cost investment</w:t>
      </w:r>
      <w:ins w:id="1361" w:author="Author" w:date="2021-02-09T03:03:00Z">
        <w:r w:rsidR="008954F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362" w:author="Author" w:date="2021-02-09T03:03:00Z">
        <w:r w:rsidRPr="0041604F" w:rsidDel="008954F0">
          <w:rPr>
            <w:rFonts w:ascii="Courier New" w:eastAsia="Times New Roman" w:hAnsi="Courier New" w:cs="Courier New"/>
            <w:color w:val="000000"/>
            <w:sz w:val="20"/>
            <w:szCs w:val="20"/>
          </w:rPr>
          <w:delText xml:space="preserve">that </w:delText>
        </w:r>
      </w:del>
      <w:ins w:id="1363" w:author="Author" w:date="2021-02-09T03:03:00Z">
        <w:r w:rsidR="008954F0">
          <w:rPr>
            <w:rFonts w:ascii="Courier New" w:eastAsia="Times New Roman" w:hAnsi="Courier New" w:cs="Courier New"/>
            <w:color w:val="000000"/>
            <w:sz w:val="20"/>
            <w:szCs w:val="20"/>
          </w:rPr>
          <w:t>which</w:t>
        </w:r>
        <w:r w:rsidR="008954F0"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could increase returns </w:t>
      </w:r>
      <w:ins w:id="1364" w:author="Author" w:date="2021-02-11T14:00:00Z">
        <w:r w:rsidR="004F4765">
          <w:rPr>
            <w:rFonts w:ascii="Courier New" w:eastAsia="Times New Roman" w:hAnsi="Courier New" w:cs="Courier New"/>
            <w:color w:val="000000"/>
            <w:sz w:val="20"/>
            <w:szCs w:val="20"/>
          </w:rPr>
          <w:t>by several</w:t>
        </w:r>
      </w:ins>
      <w:del w:id="1365" w:author="Author" w:date="2021-02-11T14:00:00Z">
        <w:r w:rsidRPr="0041604F" w:rsidDel="004F4765">
          <w:rPr>
            <w:rFonts w:ascii="Courier New" w:eastAsia="Times New Roman" w:hAnsi="Courier New" w:cs="Courier New"/>
            <w:color w:val="000000"/>
            <w:sz w:val="20"/>
            <w:szCs w:val="20"/>
          </w:rPr>
          <w:delText>many</w:delText>
        </w:r>
      </w:del>
      <w:r w:rsidRPr="0041604F">
        <w:rPr>
          <w:rFonts w:ascii="Courier New" w:eastAsia="Times New Roman" w:hAnsi="Courier New" w:cs="Courier New"/>
          <w:color w:val="000000"/>
          <w:sz w:val="20"/>
          <w:szCs w:val="20"/>
        </w:rPr>
        <w:t xml:space="preserve"> times</w:t>
      </w:r>
      <w:del w:id="1366" w:author="Author" w:date="2021-02-11T14:00:00Z">
        <w:r w:rsidRPr="0041604F" w:rsidDel="004F4765">
          <w:rPr>
            <w:rFonts w:ascii="Courier New" w:eastAsia="Times New Roman" w:hAnsi="Courier New" w:cs="Courier New"/>
            <w:color w:val="000000"/>
            <w:sz w:val="20"/>
            <w:szCs w:val="20"/>
          </w:rPr>
          <w:delText xml:space="preserve"> over</w:delText>
        </w:r>
      </w:del>
      <w:r w:rsidRPr="0041604F">
        <w:rPr>
          <w:rFonts w:ascii="Courier New" w:eastAsia="Times New Roman" w:hAnsi="Courier New" w:cs="Courier New"/>
          <w:color w:val="000000"/>
          <w:sz w:val="20"/>
          <w:szCs w:val="20"/>
        </w:rPr>
        <w:t>.</w:t>
      </w:r>
    </w:p>
    <w:p w14:paraId="0BBDD1E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29ABFD" w14:textId="6FD0151C"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However, </w:t>
      </w:r>
      <w:del w:id="1367" w:author="Author" w:date="2021-02-09T03:03:00Z">
        <w:r w:rsidRPr="0041604F" w:rsidDel="00204FF5">
          <w:rPr>
            <w:rFonts w:ascii="Courier New" w:eastAsia="Times New Roman" w:hAnsi="Courier New" w:cs="Courier New"/>
            <w:color w:val="000000"/>
            <w:sz w:val="20"/>
            <w:szCs w:val="20"/>
          </w:rPr>
          <w:delText xml:space="preserve">the opposite argument could also be made that </w:delText>
        </w:r>
      </w:del>
      <w:r w:rsidRPr="0041604F">
        <w:rPr>
          <w:rFonts w:ascii="Courier New" w:eastAsia="Times New Roman" w:hAnsi="Courier New" w:cs="Courier New"/>
          <w:color w:val="000000"/>
          <w:sz w:val="20"/>
          <w:szCs w:val="20"/>
        </w:rPr>
        <w:t xml:space="preserve">Chinese customers </w:t>
      </w:r>
      <w:del w:id="1368" w:author="Author" w:date="2021-02-09T03:05:00Z">
        <w:r w:rsidRPr="0041604F" w:rsidDel="00204FF5">
          <w:rPr>
            <w:rFonts w:ascii="Courier New" w:eastAsia="Times New Roman" w:hAnsi="Courier New" w:cs="Courier New"/>
            <w:color w:val="000000"/>
            <w:sz w:val="20"/>
            <w:szCs w:val="20"/>
          </w:rPr>
          <w:delText xml:space="preserve">provide a </w:delText>
        </w:r>
      </w:del>
      <w:del w:id="1369" w:author="Author" w:date="2021-02-09T03:04:00Z">
        <w:r w:rsidRPr="0041604F" w:rsidDel="00204FF5">
          <w:rPr>
            <w:rFonts w:ascii="Courier New" w:eastAsia="Times New Roman" w:hAnsi="Courier New" w:cs="Courier New"/>
            <w:color w:val="000000"/>
            <w:sz w:val="20"/>
            <w:szCs w:val="20"/>
          </w:rPr>
          <w:delText>more significant</w:delText>
        </w:r>
      </w:del>
      <w:ins w:id="1370" w:author="Author" w:date="2021-02-09T03:05:00Z">
        <w:r w:rsidR="00204FF5">
          <w:rPr>
            <w:rFonts w:ascii="Courier New" w:eastAsia="Times New Roman" w:hAnsi="Courier New" w:cs="Courier New"/>
            <w:color w:val="000000"/>
            <w:sz w:val="20"/>
            <w:szCs w:val="20"/>
          </w:rPr>
          <w:t>are more in</w:t>
        </w:r>
      </w:ins>
      <w:r w:rsidRPr="0041604F">
        <w:rPr>
          <w:rFonts w:ascii="Courier New" w:eastAsia="Times New Roman" w:hAnsi="Courier New" w:cs="Courier New"/>
          <w:color w:val="000000"/>
          <w:sz w:val="20"/>
          <w:szCs w:val="20"/>
        </w:rPr>
        <w:t xml:space="preserve"> number</w:t>
      </w:r>
      <w:del w:id="1371" w:author="Author" w:date="2021-02-09T03:05:00Z">
        <w:r w:rsidRPr="0041604F" w:rsidDel="00204FF5">
          <w:rPr>
            <w:rFonts w:ascii="Courier New" w:eastAsia="Times New Roman" w:hAnsi="Courier New" w:cs="Courier New"/>
            <w:color w:val="000000"/>
            <w:sz w:val="20"/>
            <w:szCs w:val="20"/>
          </w:rPr>
          <w:delText xml:space="preserve"> of customers</w:delText>
        </w:r>
      </w:del>
      <w:r w:rsidRPr="0041604F">
        <w:rPr>
          <w:rFonts w:ascii="Courier New" w:eastAsia="Times New Roman" w:hAnsi="Courier New" w:cs="Courier New"/>
          <w:color w:val="000000"/>
          <w:sz w:val="20"/>
          <w:szCs w:val="20"/>
        </w:rPr>
        <w:t>, even though they tend to spend less on lodging. Attracting a large number of Chinese customers can be a viable strategy for hotels. However, as mentioned before, they tend to focus more on hard attributes</w:t>
      </w:r>
      <w:ins w:id="1372" w:author="Author" w:date="2021-02-11T14:01:00Z">
        <w:r w:rsidR="004F4765">
          <w:rPr>
            <w:rFonts w:ascii="Courier New" w:eastAsia="Times New Roman" w:hAnsi="Courier New" w:cs="Courier New"/>
            <w:color w:val="000000"/>
            <w:sz w:val="20"/>
            <w:szCs w:val="20"/>
          </w:rPr>
          <w:t>; thus,</w:t>
        </w:r>
      </w:ins>
      <w:del w:id="1373" w:author="Author" w:date="2021-02-11T14:01:00Z">
        <w:r w:rsidRPr="0041604F" w:rsidDel="004F4765">
          <w:rPr>
            <w:rFonts w:ascii="Courier New" w:eastAsia="Times New Roman" w:hAnsi="Courier New" w:cs="Courier New"/>
            <w:color w:val="000000"/>
            <w:sz w:val="20"/>
            <w:szCs w:val="20"/>
          </w:rPr>
          <w:delText xml:space="preserve">, </w:delText>
        </w:r>
      </w:del>
      <w:del w:id="1374" w:author="Author" w:date="2021-02-11T14:00:00Z">
        <w:r w:rsidRPr="0041604F" w:rsidDel="004F4765">
          <w:rPr>
            <w:rFonts w:ascii="Courier New" w:eastAsia="Times New Roman" w:hAnsi="Courier New" w:cs="Courier New"/>
            <w:color w:val="000000"/>
            <w:sz w:val="20"/>
            <w:szCs w:val="20"/>
          </w:rPr>
          <w:delText>leaving</w:delText>
        </w:r>
      </w:del>
      <w:r w:rsidRPr="0041604F">
        <w:rPr>
          <w:rFonts w:ascii="Courier New" w:eastAsia="Times New Roman" w:hAnsi="Courier New" w:cs="Courier New"/>
          <w:color w:val="000000"/>
          <w:sz w:val="20"/>
          <w:szCs w:val="20"/>
        </w:rPr>
        <w:t xml:space="preserve"> </w:t>
      </w:r>
      <w:ins w:id="1375" w:author="Author" w:date="2021-02-11T14:01:00Z">
        <w:r w:rsidR="004F4765">
          <w:rPr>
            <w:rFonts w:ascii="Courier New" w:eastAsia="Times New Roman" w:hAnsi="Courier New" w:cs="Courier New"/>
            <w:color w:val="000000"/>
            <w:sz w:val="20"/>
            <w:szCs w:val="20"/>
          </w:rPr>
          <w:t xml:space="preserve">breaking the </w:t>
        </w:r>
      </w:ins>
      <w:r w:rsidRPr="0041604F">
        <w:rPr>
          <w:rFonts w:ascii="Courier New" w:eastAsia="Times New Roman" w:hAnsi="Courier New" w:cs="Courier New"/>
          <w:color w:val="000000"/>
          <w:sz w:val="20"/>
          <w:szCs w:val="20"/>
        </w:rPr>
        <w:t>language barrier</w:t>
      </w:r>
      <w:del w:id="1376" w:author="Author" w:date="2021-02-09T03:05:00Z">
        <w:r w:rsidRPr="0041604F" w:rsidDel="00204FF5">
          <w:rPr>
            <w:rFonts w:ascii="Courier New" w:eastAsia="Times New Roman" w:hAnsi="Courier New" w:cs="Courier New"/>
            <w:color w:val="000000"/>
            <w:sz w:val="20"/>
            <w:szCs w:val="20"/>
          </w:rPr>
          <w:delText>-</w:delText>
        </w:r>
      </w:del>
      <w:ins w:id="1377" w:author="Author" w:date="2021-02-09T03:05:00Z">
        <w:r w:rsidR="00204FF5">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breaking </w:t>
      </w:r>
      <w:ins w:id="1378" w:author="Author" w:date="2021-02-11T14:01:00Z">
        <w:r w:rsidR="004F4765">
          <w:rPr>
            <w:rFonts w:ascii="Courier New" w:eastAsia="Times New Roman" w:hAnsi="Courier New" w:cs="Courier New"/>
            <w:color w:val="000000"/>
            <w:sz w:val="20"/>
            <w:szCs w:val="20"/>
          </w:rPr>
          <w:t>is</w:t>
        </w:r>
      </w:ins>
      <w:del w:id="1379" w:author="Author" w:date="2021-02-11T14:01:00Z">
        <w:r w:rsidRPr="0041604F" w:rsidDel="004F4765">
          <w:rPr>
            <w:rFonts w:ascii="Courier New" w:eastAsia="Times New Roman" w:hAnsi="Courier New" w:cs="Courier New"/>
            <w:color w:val="000000"/>
            <w:sz w:val="20"/>
            <w:szCs w:val="20"/>
          </w:rPr>
          <w:delText>as</w:delText>
        </w:r>
      </w:del>
      <w:r w:rsidRPr="0041604F">
        <w:rPr>
          <w:rFonts w:ascii="Courier New" w:eastAsia="Times New Roman" w:hAnsi="Courier New" w:cs="Courier New"/>
          <w:color w:val="000000"/>
          <w:sz w:val="20"/>
          <w:szCs w:val="20"/>
        </w:rPr>
        <w:t xml:space="preserve"> one of the few strategies to accomplish this.</w:t>
      </w:r>
    </w:p>
    <w:p w14:paraId="35B7B71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F6DCD1" w14:textId="72B399D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The basic premise of this study is that different cultures lead to different expectations and satisfaction factors. This premise also plays a role in the differentiation between the preference</w:t>
      </w:r>
      <w:ins w:id="1380" w:author="Author" w:date="2021-02-09T03:06:00Z">
        <w:r w:rsidR="00204FF5">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of hard or soft attributes.</w:t>
      </w:r>
    </w:p>
    <w:p w14:paraId="10822F5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600323" w14:textId="159F49F9"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{donthu1998cultural}, subjects from 10 different countries were compared </w:t>
      </w:r>
      <w:del w:id="1381" w:author="Author" w:date="2021-02-09T03:07:00Z">
        <w:r w:rsidRPr="0041604F" w:rsidDel="00204FF5">
          <w:rPr>
            <w:rFonts w:ascii="Courier New" w:eastAsia="Times New Roman" w:hAnsi="Courier New" w:cs="Courier New"/>
            <w:color w:val="000000"/>
            <w:sz w:val="20"/>
            <w:szCs w:val="20"/>
          </w:rPr>
          <w:delText xml:space="preserve">in </w:delText>
        </w:r>
      </w:del>
      <w:ins w:id="1382" w:author="Author" w:date="2021-02-09T03:07:00Z">
        <w:r w:rsidR="00204FF5">
          <w:rPr>
            <w:rFonts w:ascii="Courier New" w:eastAsia="Times New Roman" w:hAnsi="Courier New" w:cs="Courier New"/>
            <w:color w:val="000000"/>
            <w:sz w:val="20"/>
            <w:szCs w:val="20"/>
          </w:rPr>
          <w:t>with respect to</w:t>
        </w:r>
        <w:r w:rsidR="00204FF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their expectations of service quality and analyzed </w:t>
      </w:r>
      <w:ins w:id="1383" w:author="Author" w:date="2021-02-11T14:02:00Z">
        <w:r w:rsidR="004F4765">
          <w:rPr>
            <w:rFonts w:ascii="Courier New" w:eastAsia="Times New Roman" w:hAnsi="Courier New" w:cs="Courier New"/>
            <w:color w:val="000000"/>
            <w:sz w:val="20"/>
            <w:szCs w:val="20"/>
          </w:rPr>
          <w:t>based on</w:t>
        </w:r>
      </w:ins>
      <w:del w:id="1384" w:author="Author" w:date="2021-02-11T14:02:00Z">
        <w:r w:rsidRPr="0041604F" w:rsidDel="004F4765">
          <w:rPr>
            <w:rFonts w:ascii="Courier New" w:eastAsia="Times New Roman" w:hAnsi="Courier New" w:cs="Courier New"/>
            <w:color w:val="000000"/>
            <w:sz w:val="20"/>
            <w:szCs w:val="20"/>
          </w:rPr>
          <w:delText>through the lens of</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000000"/>
          <w:sz w:val="20"/>
          <w:szCs w:val="20"/>
          <w:u w:val="single"/>
        </w:rPr>
        <w:t>Hofstede's</w:t>
      </w:r>
      <w:r w:rsidRPr="0041604F">
        <w:rPr>
          <w:rFonts w:ascii="Courier New" w:eastAsia="Times New Roman" w:hAnsi="Courier New" w:cs="Courier New"/>
          <w:color w:val="000000"/>
          <w:sz w:val="20"/>
          <w:szCs w:val="20"/>
        </w:rPr>
        <w:t xml:space="preserve"> typology of culture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hofstede1984culture</w:t>
      </w:r>
      <w:r w:rsidRPr="0041604F">
        <w:rPr>
          <w:rFonts w:ascii="Courier New" w:eastAsia="Times New Roman" w:hAnsi="Courier New" w:cs="Courier New"/>
          <w:color w:val="000000"/>
          <w:sz w:val="20"/>
          <w:szCs w:val="20"/>
        </w:rPr>
        <w:t>}. Th</w:t>
      </w:r>
      <w:ins w:id="1385" w:author="Author" w:date="2021-02-11T14:02:00Z">
        <w:r w:rsidR="004F4765">
          <w:rPr>
            <w:rFonts w:ascii="Courier New" w:eastAsia="Times New Roman" w:hAnsi="Courier New" w:cs="Courier New"/>
            <w:color w:val="000000"/>
            <w:sz w:val="20"/>
            <w:szCs w:val="20"/>
          </w:rPr>
          <w:t>e previous</w:t>
        </w:r>
      </w:ins>
      <w:del w:id="1386" w:author="Author" w:date="2021-02-11T14:02:00Z">
        <w:r w:rsidRPr="0041604F" w:rsidDel="004F4765">
          <w:rPr>
            <w:rFonts w:ascii="Courier New" w:eastAsia="Times New Roman" w:hAnsi="Courier New" w:cs="Courier New"/>
            <w:color w:val="000000"/>
            <w:sz w:val="20"/>
            <w:szCs w:val="20"/>
          </w:rPr>
          <w:delText>at</w:delText>
        </w:r>
      </w:del>
      <w:r w:rsidRPr="0041604F">
        <w:rPr>
          <w:rFonts w:ascii="Courier New" w:eastAsia="Times New Roman" w:hAnsi="Courier New" w:cs="Courier New"/>
          <w:color w:val="000000"/>
          <w:sz w:val="20"/>
          <w:szCs w:val="20"/>
        </w:rPr>
        <w:t xml:space="preserve"> study states that</w:t>
      </w:r>
      <w:ins w:id="1387" w:author="Author" w:date="2021-02-09T03:07:00Z">
        <w:r w:rsidR="00204FF5">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although culture has no </w:t>
      </w:r>
      <w:del w:id="1388" w:author="Author" w:date="2021-02-09T03:07:00Z">
        <w:r w:rsidRPr="0041604F" w:rsidDel="00204FF5">
          <w:rPr>
            <w:rFonts w:ascii="Courier New" w:eastAsia="Times New Roman" w:hAnsi="Courier New" w:cs="Courier New"/>
            <w:color w:val="000000"/>
            <w:sz w:val="20"/>
            <w:szCs w:val="20"/>
          </w:rPr>
          <w:delText xml:space="preserve">one </w:delText>
        </w:r>
      </w:del>
      <w:r w:rsidRPr="0041604F">
        <w:rPr>
          <w:rFonts w:ascii="Courier New" w:eastAsia="Times New Roman" w:hAnsi="Courier New" w:cs="Courier New"/>
          <w:color w:val="000000"/>
          <w:sz w:val="20"/>
          <w:szCs w:val="20"/>
        </w:rPr>
        <w:t xml:space="preserve">specific index, five dimensions of culture can be used to analyze or categorize a country in comparison to others. These are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{power distance},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{uncertainty avoidance},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{individualism</w:t>
      </w:r>
      <w:commentRangeStart w:id="1389"/>
      <w:ins w:id="1390" w:author="Author" w:date="2021-02-07T04:29:00Z">
        <w:r w:rsidR="00564463">
          <w:rPr>
            <w:rFonts w:ascii="Courier New" w:eastAsia="Times New Roman" w:hAnsi="Courier New" w:cs="Courier New"/>
            <w:color w:val="000000"/>
            <w:sz w:val="20"/>
            <w:szCs w:val="20"/>
          </w:rPr>
          <w:t>–</w:t>
        </w:r>
      </w:ins>
      <w:ins w:id="1391" w:author="Author" w:date="2021-02-11T14:02:00Z">
        <w:r w:rsidR="004F4765">
          <w:rPr>
            <w:rFonts w:ascii="Courier New" w:eastAsia="Times New Roman" w:hAnsi="Courier New" w:cs="Courier New"/>
            <w:color w:val="000000"/>
            <w:sz w:val="20"/>
            <w:szCs w:val="20"/>
          </w:rPr>
          <w:t>-</w:t>
        </w:r>
      </w:ins>
      <w:del w:id="1392" w:author="Author" w:date="2021-02-07T04:29:00Z">
        <w:r w:rsidRPr="0041604F" w:rsidDel="00564463">
          <w:rPr>
            <w:rFonts w:ascii="Courier New" w:eastAsia="Times New Roman" w:hAnsi="Courier New" w:cs="Courier New"/>
            <w:color w:val="000000"/>
            <w:sz w:val="20"/>
            <w:szCs w:val="20"/>
          </w:rPr>
          <w:delText>-</w:delText>
        </w:r>
      </w:del>
      <w:commentRangeEnd w:id="1389"/>
      <w:r w:rsidR="00564463">
        <w:rPr>
          <w:rStyle w:val="CommentReference"/>
        </w:rPr>
        <w:commentReference w:id="1389"/>
      </w:r>
      <w:r w:rsidRPr="0041604F">
        <w:rPr>
          <w:rFonts w:ascii="Courier New" w:eastAsia="Times New Roman" w:hAnsi="Courier New" w:cs="Courier New"/>
          <w:color w:val="000000"/>
          <w:sz w:val="20"/>
          <w:szCs w:val="20"/>
        </w:rPr>
        <w:t xml:space="preserve">collectivism},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{masculinity</w:t>
      </w:r>
      <w:ins w:id="1393" w:author="Author" w:date="2021-02-07T04:30:00Z">
        <w:r w:rsidR="00564463">
          <w:rPr>
            <w:rFonts w:ascii="Courier New" w:eastAsia="Times New Roman" w:hAnsi="Courier New" w:cs="Courier New"/>
            <w:color w:val="000000"/>
            <w:sz w:val="20"/>
            <w:szCs w:val="20"/>
          </w:rPr>
          <w:t>–</w:t>
        </w:r>
      </w:ins>
      <w:del w:id="1394" w:author="Author" w:date="2021-02-07T04:30:00Z">
        <w:r w:rsidRPr="0041604F" w:rsidDel="00564463">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femininity}, and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{long-term</w:t>
      </w:r>
      <w:del w:id="1395" w:author="Author" w:date="2021-02-07T04:31:00Z">
        <w:r w:rsidRPr="0041604F" w:rsidDel="00564463">
          <w:rPr>
            <w:rFonts w:ascii="Courier New" w:eastAsia="Times New Roman" w:hAnsi="Courier New" w:cs="Courier New"/>
            <w:color w:val="000000"/>
            <w:sz w:val="20"/>
            <w:szCs w:val="20"/>
          </w:rPr>
          <w:delText xml:space="preserve"> </w:delText>
        </w:r>
      </w:del>
      <w:ins w:id="1396" w:author="Author" w:date="2021-02-11T14:02:00Z">
        <w:r w:rsidR="004F4765">
          <w:rPr>
            <w:rFonts w:ascii="Courier New" w:eastAsia="Times New Roman" w:hAnsi="Courier New" w:cs="Courier New"/>
            <w:color w:val="000000"/>
            <w:sz w:val="20"/>
            <w:szCs w:val="20"/>
          </w:rPr>
          <w:t>-</w:t>
        </w:r>
      </w:ins>
      <w:commentRangeStart w:id="1397"/>
      <w:ins w:id="1398" w:author="Author" w:date="2021-02-07T04:31:00Z">
        <w:r w:rsidR="00564463">
          <w:rPr>
            <w:rFonts w:ascii="Courier New" w:eastAsia="Times New Roman" w:hAnsi="Courier New" w:cs="Courier New"/>
            <w:color w:val="000000"/>
            <w:sz w:val="20"/>
            <w:szCs w:val="20"/>
          </w:rPr>
          <w:t>–</w:t>
        </w:r>
        <w:commentRangeEnd w:id="1397"/>
        <w:r w:rsidR="00564463">
          <w:rPr>
            <w:rStyle w:val="CommentReference"/>
          </w:rPr>
          <w:commentReference w:id="1397"/>
        </w:r>
      </w:ins>
      <w:del w:id="1399" w:author="Author" w:date="2021-02-07T04:31:00Z">
        <w:r w:rsidRPr="0041604F" w:rsidDel="00564463">
          <w:rPr>
            <w:rFonts w:ascii="Courier New" w:eastAsia="Times New Roman" w:hAnsi="Courier New" w:cs="Courier New"/>
            <w:color w:val="000000"/>
            <w:sz w:val="20"/>
            <w:szCs w:val="20"/>
          </w:rPr>
          <w:delText xml:space="preserve">versus </w:delText>
        </w:r>
      </w:del>
      <w:r w:rsidRPr="0041604F">
        <w:rPr>
          <w:rFonts w:ascii="Courier New" w:eastAsia="Times New Roman" w:hAnsi="Courier New" w:cs="Courier New"/>
          <w:color w:val="000000"/>
          <w:sz w:val="20"/>
          <w:szCs w:val="20"/>
        </w:rPr>
        <w:t xml:space="preserve">short-term orientation}. In each of these dimensions, at least one element of service expectations was found to be significantly different for countries grouped under contrasting attributes (e.g., individualistic countries vs. collectivist countries, high uncertainty avoidance countries vs. low uncertainty avoidance countries). However, </w:t>
      </w:r>
      <w:r w:rsidRPr="0041604F">
        <w:rPr>
          <w:rFonts w:ascii="Courier New" w:eastAsia="Times New Roman" w:hAnsi="Courier New" w:cs="Courier New"/>
          <w:color w:val="000000"/>
          <w:sz w:val="20"/>
          <w:szCs w:val="20"/>
          <w:u w:val="single"/>
        </w:rPr>
        <w:t>Hofstede's</w:t>
      </w:r>
      <w:r w:rsidRPr="0041604F">
        <w:rPr>
          <w:rFonts w:ascii="Courier New" w:eastAsia="Times New Roman" w:hAnsi="Courier New" w:cs="Courier New"/>
          <w:color w:val="000000"/>
          <w:sz w:val="20"/>
          <w:szCs w:val="20"/>
        </w:rPr>
        <w:t xml:space="preserve"> typology has received criticism from academics, particularly </w:t>
      </w:r>
      <w:ins w:id="1400" w:author="Author" w:date="2021-02-11T14:03:00Z">
        <w:r w:rsidR="004F4765">
          <w:rPr>
            <w:rFonts w:ascii="Courier New" w:eastAsia="Times New Roman" w:hAnsi="Courier New" w:cs="Courier New"/>
            <w:color w:val="000000"/>
            <w:sz w:val="20"/>
            <w:szCs w:val="20"/>
          </w:rPr>
          <w:t xml:space="preserve">for </w:t>
        </w:r>
      </w:ins>
      <w:r w:rsidRPr="0041604F">
        <w:rPr>
          <w:rFonts w:ascii="Courier New" w:eastAsia="Times New Roman" w:hAnsi="Courier New" w:cs="Courier New"/>
          <w:color w:val="000000"/>
          <w:sz w:val="20"/>
          <w:szCs w:val="20"/>
        </w:rPr>
        <w:t xml:space="preserve">the fifth dimension that </w:t>
      </w:r>
      <w:r w:rsidRPr="0041604F">
        <w:rPr>
          <w:rFonts w:ascii="Courier New" w:eastAsia="Times New Roman" w:hAnsi="Courier New" w:cs="Courier New"/>
          <w:color w:val="000000"/>
          <w:sz w:val="20"/>
          <w:szCs w:val="20"/>
          <w:u w:val="single"/>
        </w:rPr>
        <w:t>Hofstede</w:t>
      </w:r>
      <w:r w:rsidRPr="0041604F">
        <w:rPr>
          <w:rFonts w:ascii="Courier New" w:eastAsia="Times New Roman" w:hAnsi="Courier New" w:cs="Courier New"/>
          <w:color w:val="000000"/>
          <w:sz w:val="20"/>
          <w:szCs w:val="20"/>
        </w:rPr>
        <w:t xml:space="preserve"> proposed, which was </w:t>
      </w:r>
      <w:ins w:id="1401" w:author="Author" w:date="2021-02-11T14:03:00Z">
        <w:r w:rsidR="004F4765">
          <w:rPr>
            <w:rFonts w:ascii="Courier New" w:eastAsia="Times New Roman" w:hAnsi="Courier New" w:cs="Courier New"/>
            <w:color w:val="000000"/>
            <w:sz w:val="20"/>
            <w:szCs w:val="20"/>
          </w:rPr>
          <w:t>later</w:t>
        </w:r>
      </w:ins>
      <w:ins w:id="1402" w:author="Author" w:date="2021-02-09T03:08:00Z">
        <w:r w:rsidR="00204FF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added </w:t>
      </w:r>
      <w:del w:id="1403" w:author="Author" w:date="2021-02-09T03:08:00Z">
        <w:r w:rsidRPr="0041604F" w:rsidDel="00204FF5">
          <w:rPr>
            <w:rFonts w:ascii="Courier New" w:eastAsia="Times New Roman" w:hAnsi="Courier New" w:cs="Courier New"/>
            <w:color w:val="000000"/>
            <w:sz w:val="20"/>
            <w:szCs w:val="20"/>
          </w:rPr>
          <w:delText xml:space="preserve">afterward </w:delText>
        </w:r>
      </w:del>
      <w:r w:rsidRPr="0041604F">
        <w:rPr>
          <w:rFonts w:ascii="Courier New" w:eastAsia="Times New Roman" w:hAnsi="Courier New" w:cs="Courier New"/>
          <w:color w:val="000000"/>
          <w:sz w:val="20"/>
          <w:szCs w:val="20"/>
        </w:rPr>
        <w:t xml:space="preserve">with the </w:t>
      </w:r>
      <w:del w:id="1404" w:author="Author" w:date="2021-02-09T03:09:00Z">
        <w:r w:rsidRPr="0041604F" w:rsidDel="00204FF5">
          <w:rPr>
            <w:rFonts w:ascii="Courier New" w:eastAsia="Times New Roman" w:hAnsi="Courier New" w:cs="Courier New"/>
            <w:color w:val="000000"/>
            <w:sz w:val="20"/>
            <w:szCs w:val="20"/>
          </w:rPr>
          <w:delText xml:space="preserve">alternate </w:delText>
        </w:r>
      </w:del>
      <w:ins w:id="1405" w:author="Author" w:date="2021-02-09T03:09:00Z">
        <w:r w:rsidR="00204FF5" w:rsidRPr="0041604F">
          <w:rPr>
            <w:rFonts w:ascii="Courier New" w:eastAsia="Times New Roman" w:hAnsi="Courier New" w:cs="Courier New"/>
            <w:color w:val="000000"/>
            <w:sz w:val="20"/>
            <w:szCs w:val="20"/>
          </w:rPr>
          <w:t>alternat</w:t>
        </w:r>
        <w:r w:rsidR="00204FF5">
          <w:rPr>
            <w:rFonts w:ascii="Courier New" w:eastAsia="Times New Roman" w:hAnsi="Courier New" w:cs="Courier New"/>
            <w:color w:val="000000"/>
            <w:sz w:val="20"/>
            <w:szCs w:val="20"/>
          </w:rPr>
          <w:t>ive</w:t>
        </w:r>
        <w:r w:rsidR="00204FF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name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{Confucian dynamic}. Academics with a Chinese background criticized </w:t>
      </w:r>
      <w:r w:rsidRPr="0041604F">
        <w:rPr>
          <w:rFonts w:ascii="Courier New" w:eastAsia="Times New Roman" w:hAnsi="Courier New" w:cs="Courier New"/>
          <w:color w:val="000000"/>
          <w:sz w:val="20"/>
          <w:szCs w:val="20"/>
          <w:u w:val="single"/>
        </w:rPr>
        <w:t>Hofstede</w:t>
      </w:r>
      <w:r w:rsidRPr="0041604F">
        <w:rPr>
          <w:rFonts w:ascii="Courier New" w:eastAsia="Times New Roman" w:hAnsi="Courier New" w:cs="Courier New"/>
          <w:color w:val="000000"/>
          <w:sz w:val="20"/>
          <w:szCs w:val="20"/>
        </w:rPr>
        <w:t xml:space="preserve"> for being misinformed on the philosophical aspects of Confucianism</w:t>
      </w:r>
      <w:del w:id="1406" w:author="Author" w:date="2021-02-09T03:10:00Z">
        <w:r w:rsidRPr="0041604F" w:rsidDel="00204FF5">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as well as </w:t>
      </w:r>
      <w:ins w:id="1407" w:author="Author" w:date="2021-02-11T14:03:00Z">
        <w:r w:rsidR="004F4765">
          <w:rPr>
            <w:rFonts w:ascii="Courier New" w:eastAsia="Times New Roman" w:hAnsi="Courier New" w:cs="Courier New"/>
            <w:color w:val="000000"/>
            <w:sz w:val="20"/>
            <w:szCs w:val="20"/>
          </w:rPr>
          <w:t>considering</w:t>
        </w:r>
      </w:ins>
      <w:del w:id="1408" w:author="Author" w:date="2021-02-11T14:03:00Z">
        <w:r w:rsidRPr="0041604F" w:rsidDel="004F4765">
          <w:rPr>
            <w:rFonts w:ascii="Courier New" w:eastAsia="Times New Roman" w:hAnsi="Courier New" w:cs="Courier New"/>
            <w:color w:val="000000"/>
            <w:sz w:val="20"/>
            <w:szCs w:val="20"/>
          </w:rPr>
          <w:delText>being</w:delText>
        </w:r>
      </w:del>
      <w:r w:rsidRPr="0041604F">
        <w:rPr>
          <w:rFonts w:ascii="Courier New" w:eastAsia="Times New Roman" w:hAnsi="Courier New" w:cs="Courier New"/>
          <w:color w:val="000000"/>
          <w:sz w:val="20"/>
          <w:szCs w:val="20"/>
        </w:rPr>
        <w:t xml:space="preserve"> a difficult dimension to measure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fang2003critique</w:t>
      </w:r>
      <w:r w:rsidRPr="0041604F">
        <w:rPr>
          <w:rFonts w:ascii="Courier New" w:eastAsia="Times New Roman" w:hAnsi="Courier New" w:cs="Courier New"/>
          <w:color w:val="000000"/>
          <w:sz w:val="20"/>
          <w:szCs w:val="20"/>
        </w:rPr>
        <w:t xml:space="preserve">}. Other models, such as the GLOBE model, also </w:t>
      </w:r>
      <w:ins w:id="1409" w:author="Author" w:date="2021-02-11T14:04:00Z">
        <w:r w:rsidR="004F4765">
          <w:rPr>
            <w:rFonts w:ascii="Courier New" w:eastAsia="Times New Roman" w:hAnsi="Courier New" w:cs="Courier New"/>
            <w:color w:val="000000"/>
            <w:sz w:val="20"/>
            <w:szCs w:val="20"/>
          </w:rPr>
          <w:t>consider</w:t>
        </w:r>
      </w:ins>
      <w:del w:id="1410" w:author="Author" w:date="2021-02-11T14:04:00Z">
        <w:r w:rsidRPr="0041604F" w:rsidDel="004F4765">
          <w:rPr>
            <w:rFonts w:ascii="Courier New" w:eastAsia="Times New Roman" w:hAnsi="Courier New" w:cs="Courier New"/>
            <w:color w:val="000000"/>
            <w:sz w:val="20"/>
            <w:szCs w:val="20"/>
          </w:rPr>
          <w:delText>take issue with</w:delText>
        </w:r>
      </w:del>
      <w:r w:rsidRPr="0041604F">
        <w:rPr>
          <w:rFonts w:ascii="Courier New" w:eastAsia="Times New Roman" w:hAnsi="Courier New" w:cs="Courier New"/>
          <w:color w:val="000000"/>
          <w:sz w:val="20"/>
          <w:szCs w:val="20"/>
        </w:rPr>
        <w:t xml:space="preserve"> some of </w:t>
      </w:r>
      <w:r w:rsidRPr="0041604F">
        <w:rPr>
          <w:rFonts w:ascii="Courier New" w:eastAsia="Times New Roman" w:hAnsi="Courier New" w:cs="Courier New"/>
          <w:color w:val="000000"/>
          <w:sz w:val="20"/>
          <w:szCs w:val="20"/>
          <w:u w:val="single"/>
        </w:rPr>
        <w:t>Hofstede's</w:t>
      </w:r>
      <w:r w:rsidRPr="0041604F">
        <w:rPr>
          <w:rFonts w:ascii="Courier New" w:eastAsia="Times New Roman" w:hAnsi="Courier New" w:cs="Courier New"/>
          <w:color w:val="000000"/>
          <w:sz w:val="20"/>
          <w:szCs w:val="20"/>
        </w:rPr>
        <w:t xml:space="preserve"> dimensions and replace them with others, making a total of </w:t>
      </w:r>
      <w:del w:id="1411" w:author="Author" w:date="2021-02-09T03:10:00Z">
        <w:r w:rsidRPr="0041604F" w:rsidDel="00204FF5">
          <w:rPr>
            <w:rFonts w:ascii="Courier New" w:eastAsia="Times New Roman" w:hAnsi="Courier New" w:cs="Courier New"/>
            <w:color w:val="000000"/>
            <w:sz w:val="20"/>
            <w:szCs w:val="20"/>
          </w:rPr>
          <w:delText xml:space="preserve">9 </w:delText>
        </w:r>
      </w:del>
      <w:ins w:id="1412" w:author="Author" w:date="2021-02-09T03:10:00Z">
        <w:r w:rsidR="00204FF5">
          <w:rPr>
            <w:rFonts w:ascii="Courier New" w:eastAsia="Times New Roman" w:hAnsi="Courier New" w:cs="Courier New"/>
            <w:color w:val="000000"/>
            <w:sz w:val="20"/>
            <w:szCs w:val="20"/>
          </w:rPr>
          <w:t>nine</w:t>
        </w:r>
        <w:r w:rsidR="00204FF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dimensions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house1999cultural</w:t>
      </w:r>
      <w:r w:rsidRPr="0041604F">
        <w:rPr>
          <w:rFonts w:ascii="Courier New" w:eastAsia="Times New Roman" w:hAnsi="Courier New" w:cs="Courier New"/>
          <w:color w:val="000000"/>
          <w:sz w:val="20"/>
          <w:szCs w:val="20"/>
        </w:rPr>
        <w:t xml:space="preserve">}. The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{masculinity</w:t>
      </w:r>
      <w:ins w:id="1413" w:author="Author" w:date="2021-02-09T03:11:00Z">
        <w:r w:rsidR="00204FF5">
          <w:rPr>
            <w:rFonts w:ascii="Courier New" w:eastAsia="Times New Roman" w:hAnsi="Courier New" w:cs="Courier New"/>
            <w:color w:val="000000"/>
            <w:sz w:val="20"/>
            <w:szCs w:val="20"/>
          </w:rPr>
          <w:t>–</w:t>
        </w:r>
      </w:ins>
      <w:ins w:id="1414" w:author="Author" w:date="2021-02-11T14:04:00Z">
        <w:r w:rsidR="004F4765">
          <w:rPr>
            <w:rFonts w:ascii="Courier New" w:eastAsia="Times New Roman" w:hAnsi="Courier New" w:cs="Courier New"/>
            <w:color w:val="000000"/>
            <w:sz w:val="20"/>
            <w:szCs w:val="20"/>
          </w:rPr>
          <w:t>-</w:t>
        </w:r>
      </w:ins>
      <w:del w:id="1415" w:author="Author" w:date="2021-02-09T03:11:00Z">
        <w:r w:rsidRPr="0041604F" w:rsidDel="00204FF5">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femininity} dimension, for example, is proposed to be instead </w:t>
      </w:r>
      <w:ins w:id="1416" w:author="Author" w:date="2021-02-09T03:11:00Z">
        <w:r w:rsidR="00204FF5">
          <w:rPr>
            <w:rFonts w:ascii="Courier New" w:eastAsia="Times New Roman" w:hAnsi="Courier New" w:cs="Courier New"/>
            <w:color w:val="000000"/>
            <w:sz w:val="20"/>
            <w:szCs w:val="20"/>
          </w:rPr>
          <w:t xml:space="preserve">of </w:t>
        </w:r>
      </w:ins>
      <w:r w:rsidRPr="0041604F">
        <w:rPr>
          <w:rFonts w:ascii="Courier New" w:eastAsia="Times New Roman" w:hAnsi="Courier New" w:cs="Courier New"/>
          <w:color w:val="000000"/>
          <w:sz w:val="20"/>
          <w:szCs w:val="20"/>
        </w:rPr>
        <w:t xml:space="preserve">two dimensions: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{gender egalitarianism} and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{assertiveness}. This addition of dimensions avoids assuming that assertiveness is either masculine or feminine, which stems from outdated gender stereotypes. </w:t>
      </w:r>
      <w:ins w:id="1417" w:author="Author" w:date="2021-02-09T03:11:00Z">
        <w:r w:rsidR="00204FF5">
          <w:rPr>
            <w:rFonts w:ascii="Courier New" w:eastAsia="Times New Roman" w:hAnsi="Courier New" w:cs="Courier New"/>
            <w:color w:val="000000"/>
            <w:sz w:val="20"/>
            <w:szCs w:val="20"/>
          </w:rPr>
          <w:t>S</w:t>
        </w:r>
        <w:r w:rsidR="00204FF5" w:rsidRPr="0041604F">
          <w:rPr>
            <w:rFonts w:ascii="Courier New" w:eastAsia="Times New Roman" w:hAnsi="Courier New" w:cs="Courier New"/>
            <w:color w:val="000000"/>
            <w:sz w:val="20"/>
            <w:szCs w:val="20"/>
          </w:rPr>
          <w:t xml:space="preserve">uch </w:t>
        </w:r>
      </w:ins>
      <w:del w:id="1418" w:author="Author" w:date="2021-02-09T03:11:00Z">
        <w:r w:rsidRPr="0041604F" w:rsidDel="00204FF5">
          <w:rPr>
            <w:rFonts w:ascii="Courier New" w:eastAsia="Times New Roman" w:hAnsi="Courier New" w:cs="Courier New"/>
            <w:color w:val="000000"/>
            <w:sz w:val="20"/>
            <w:szCs w:val="20"/>
          </w:rPr>
          <w:delText xml:space="preserve">Gender </w:delText>
        </w:r>
      </w:del>
      <w:ins w:id="1419" w:author="Author" w:date="2021-02-09T03:11:00Z">
        <w:r w:rsidR="00204FF5">
          <w:rPr>
            <w:rFonts w:ascii="Courier New" w:eastAsia="Times New Roman" w:hAnsi="Courier New" w:cs="Courier New"/>
            <w:color w:val="000000"/>
            <w:sz w:val="20"/>
            <w:szCs w:val="20"/>
          </w:rPr>
          <w:t>g</w:t>
        </w:r>
        <w:r w:rsidR="00204FF5" w:rsidRPr="0041604F">
          <w:rPr>
            <w:rFonts w:ascii="Courier New" w:eastAsia="Times New Roman" w:hAnsi="Courier New" w:cs="Courier New"/>
            <w:color w:val="000000"/>
            <w:sz w:val="20"/>
            <w:szCs w:val="20"/>
          </w:rPr>
          <w:t xml:space="preserve">ender </w:t>
        </w:r>
      </w:ins>
      <w:r w:rsidRPr="0041604F">
        <w:rPr>
          <w:rFonts w:ascii="Courier New" w:eastAsia="Times New Roman" w:hAnsi="Courier New" w:cs="Courier New"/>
          <w:color w:val="000000"/>
          <w:sz w:val="20"/>
          <w:szCs w:val="20"/>
        </w:rPr>
        <w:t xml:space="preserve">stereotypes </w:t>
      </w:r>
      <w:del w:id="1420" w:author="Author" w:date="2021-02-09T03:11:00Z">
        <w:r w:rsidRPr="0041604F" w:rsidDel="00204FF5">
          <w:rPr>
            <w:rFonts w:ascii="Courier New" w:eastAsia="Times New Roman" w:hAnsi="Courier New" w:cs="Courier New"/>
            <w:color w:val="000000"/>
            <w:sz w:val="20"/>
            <w:szCs w:val="20"/>
          </w:rPr>
          <w:delText xml:space="preserve">such as these </w:delText>
        </w:r>
      </w:del>
      <w:r w:rsidRPr="0041604F">
        <w:rPr>
          <w:rFonts w:ascii="Courier New" w:eastAsia="Times New Roman" w:hAnsi="Courier New" w:cs="Courier New"/>
          <w:color w:val="000000"/>
          <w:sz w:val="20"/>
          <w:szCs w:val="20"/>
        </w:rPr>
        <w:t xml:space="preserve">have also been the subject of critique </w:t>
      </w:r>
      <w:del w:id="1421" w:author="Author" w:date="2021-02-09T09:54:00Z">
        <w:r w:rsidRPr="0041604F" w:rsidDel="000637CF">
          <w:rPr>
            <w:rFonts w:ascii="Courier New" w:eastAsia="Times New Roman" w:hAnsi="Courier New" w:cs="Courier New"/>
            <w:color w:val="000000"/>
            <w:sz w:val="20"/>
            <w:szCs w:val="20"/>
          </w:rPr>
          <w:delText xml:space="preserve">for </w:delText>
        </w:r>
      </w:del>
      <w:ins w:id="1422" w:author="Author" w:date="2021-02-09T09:54:00Z">
        <w:r w:rsidR="000637CF">
          <w:rPr>
            <w:rFonts w:ascii="Courier New" w:eastAsia="Times New Roman" w:hAnsi="Courier New" w:cs="Courier New"/>
            <w:color w:val="000000"/>
            <w:sz w:val="20"/>
            <w:szCs w:val="20"/>
          </w:rPr>
          <w:t>on</w:t>
        </w:r>
        <w:r w:rsidR="000637C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u w:val="single"/>
        </w:rPr>
        <w:t>Hofstede's</w:t>
      </w:r>
      <w:r w:rsidRPr="0041604F">
        <w:rPr>
          <w:rFonts w:ascii="Courier New" w:eastAsia="Times New Roman" w:hAnsi="Courier New" w:cs="Courier New"/>
          <w:color w:val="000000"/>
          <w:sz w:val="20"/>
          <w:szCs w:val="20"/>
        </w:rPr>
        <w:t xml:space="preserve"> model</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jeknic2014gender</w:t>
      </w:r>
      <w:r w:rsidRPr="0041604F">
        <w:rPr>
          <w:rFonts w:ascii="Courier New" w:eastAsia="Times New Roman" w:hAnsi="Courier New" w:cs="Courier New"/>
          <w:color w:val="000000"/>
          <w:sz w:val="20"/>
          <w:szCs w:val="20"/>
        </w:rPr>
        <w:t xml:space="preserve">}. </w:t>
      </w:r>
      <w:del w:id="1423" w:author="Author" w:date="2021-02-09T09:52:00Z">
        <w:r w:rsidRPr="0041604F" w:rsidDel="000637CF">
          <w:rPr>
            <w:rFonts w:ascii="Courier New" w:eastAsia="Times New Roman" w:hAnsi="Courier New" w:cs="Courier New"/>
            <w:color w:val="000000"/>
            <w:sz w:val="20"/>
            <w:szCs w:val="20"/>
          </w:rPr>
          <w:delText>Our study</w:delText>
        </w:r>
      </w:del>
      <w:ins w:id="1424" w:author="Author" w:date="2021-02-09T09:52:00Z">
        <w:r w:rsidR="000637CF">
          <w:rPr>
            <w:rFonts w:ascii="Courier New" w:eastAsia="Times New Roman" w:hAnsi="Courier New" w:cs="Courier New"/>
            <w:color w:val="000000"/>
            <w:sz w:val="20"/>
            <w:szCs w:val="20"/>
          </w:rPr>
          <w:t>We</w:t>
        </w:r>
      </w:ins>
      <w:r w:rsidRPr="0041604F">
        <w:rPr>
          <w:rFonts w:ascii="Courier New" w:eastAsia="Times New Roman" w:hAnsi="Courier New" w:cs="Courier New"/>
          <w:color w:val="000000"/>
          <w:sz w:val="20"/>
          <w:szCs w:val="20"/>
        </w:rPr>
        <w:t xml:space="preserve"> agree</w:t>
      </w:r>
      <w:del w:id="1425" w:author="Author" w:date="2021-02-09T09:52:00Z">
        <w:r w:rsidRPr="0041604F" w:rsidDel="000637CF">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with these critiques and</w:t>
      </w:r>
      <w:del w:id="1426" w:author="Author" w:date="2021-02-09T09:53:00Z">
        <w:r w:rsidRPr="0041604F" w:rsidDel="000637CF">
          <w:rPr>
            <w:rFonts w:ascii="Courier New" w:eastAsia="Times New Roman" w:hAnsi="Courier New" w:cs="Courier New"/>
            <w:color w:val="000000"/>
            <w:sz w:val="20"/>
            <w:szCs w:val="20"/>
          </w:rPr>
          <w:delText>, therefore,</w:delText>
        </w:r>
      </w:del>
      <w:del w:id="1427" w:author="Author" w:date="2021-02-11T14:04:00Z">
        <w:r w:rsidRPr="0041604F" w:rsidDel="004F4765">
          <w:rPr>
            <w:rFonts w:ascii="Courier New" w:eastAsia="Times New Roman" w:hAnsi="Courier New" w:cs="Courier New"/>
            <w:color w:val="000000"/>
            <w:sz w:val="20"/>
            <w:szCs w:val="20"/>
          </w:rPr>
          <w:delText xml:space="preserve"> will</w:delText>
        </w:r>
      </w:del>
      <w:r w:rsidRPr="0041604F">
        <w:rPr>
          <w:rFonts w:ascii="Courier New" w:eastAsia="Times New Roman" w:hAnsi="Courier New" w:cs="Courier New"/>
          <w:color w:val="000000"/>
          <w:sz w:val="20"/>
          <w:szCs w:val="20"/>
        </w:rPr>
        <w:t xml:space="preserve"> </w:t>
      </w:r>
      <w:ins w:id="1428" w:author="Author" w:date="2021-02-09T09:53:00Z">
        <w:r w:rsidR="000637CF">
          <w:rPr>
            <w:rFonts w:ascii="Courier New" w:eastAsia="Times New Roman" w:hAnsi="Courier New" w:cs="Courier New"/>
            <w:color w:val="000000"/>
            <w:sz w:val="20"/>
            <w:szCs w:val="20"/>
          </w:rPr>
          <w:t xml:space="preserve">thus </w:t>
        </w:r>
      </w:ins>
      <w:r w:rsidRPr="0041604F">
        <w:rPr>
          <w:rFonts w:ascii="Courier New" w:eastAsia="Times New Roman" w:hAnsi="Courier New" w:cs="Courier New"/>
          <w:color w:val="000000"/>
          <w:sz w:val="20"/>
          <w:szCs w:val="20"/>
        </w:rPr>
        <w:t xml:space="preserve">avoid considering </w:t>
      </w:r>
      <w:del w:id="1429" w:author="Author" w:date="2021-02-09T09:53:00Z">
        <w:r w:rsidRPr="0041604F" w:rsidDel="000637CF">
          <w:rPr>
            <w:rFonts w:ascii="Courier New" w:eastAsia="Times New Roman" w:hAnsi="Courier New" w:cs="Courier New"/>
            <w:color w:val="000000"/>
            <w:sz w:val="20"/>
            <w:szCs w:val="20"/>
          </w:rPr>
          <w:delText xml:space="preserve">these </w:delText>
        </w:r>
      </w:del>
      <w:ins w:id="1430" w:author="Author" w:date="2021-02-09T09:53:00Z">
        <w:r w:rsidR="000637CF">
          <w:rPr>
            <w:rFonts w:ascii="Courier New" w:eastAsia="Times New Roman" w:hAnsi="Courier New" w:cs="Courier New"/>
            <w:color w:val="000000"/>
            <w:sz w:val="20"/>
            <w:szCs w:val="20"/>
          </w:rPr>
          <w:t>such stereotypes</w:t>
        </w:r>
        <w:r w:rsidR="000637CF" w:rsidRPr="0041604F">
          <w:rPr>
            <w:rFonts w:ascii="Courier New" w:eastAsia="Times New Roman" w:hAnsi="Courier New" w:cs="Courier New"/>
            <w:color w:val="000000"/>
            <w:sz w:val="20"/>
            <w:szCs w:val="20"/>
          </w:rPr>
          <w:t xml:space="preserve"> </w:t>
        </w:r>
      </w:ins>
      <w:del w:id="1431" w:author="Author" w:date="2021-02-09T09:55:00Z">
        <w:r w:rsidRPr="0041604F" w:rsidDel="000637CF">
          <w:rPr>
            <w:rFonts w:ascii="Courier New" w:eastAsia="Times New Roman" w:hAnsi="Courier New" w:cs="Courier New"/>
            <w:color w:val="000000"/>
            <w:sz w:val="20"/>
            <w:szCs w:val="20"/>
          </w:rPr>
          <w:delText xml:space="preserve">for </w:delText>
        </w:r>
      </w:del>
      <w:ins w:id="1432" w:author="Author" w:date="2021-02-09T09:55:00Z">
        <w:r w:rsidR="000637CF">
          <w:rPr>
            <w:rFonts w:ascii="Courier New" w:eastAsia="Times New Roman" w:hAnsi="Courier New" w:cs="Courier New"/>
            <w:color w:val="000000"/>
            <w:sz w:val="20"/>
            <w:szCs w:val="20"/>
          </w:rPr>
          <w:t>in</w:t>
        </w:r>
        <w:r w:rsidR="000637C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our discussion.</w:t>
      </w:r>
    </w:p>
    <w:p w14:paraId="1765355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p>
    <w:p w14:paraId="20BB824D" w14:textId="3A308026"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lastRenderedPageBreak/>
        <w:t xml:space="preserve">    The backgrounds of collectivism in China and individualism in Western countries have been studied </w:t>
      </w:r>
      <w:ins w:id="1433" w:author="Author" w:date="2021-02-11T14:04:00Z">
        <w:r w:rsidR="004F4765">
          <w:rPr>
            <w:rFonts w:ascii="Courier New" w:eastAsia="Times New Roman" w:hAnsi="Courier New" w:cs="Courier New"/>
            <w:color w:val="000000"/>
            <w:sz w:val="20"/>
            <w:szCs w:val="20"/>
          </w:rPr>
          <w:t>previously</w:t>
        </w:r>
      </w:ins>
      <w:del w:id="1434" w:author="Author" w:date="2021-02-11T14:04:00Z">
        <w:r w:rsidRPr="0041604F" w:rsidDel="004F4765">
          <w:rPr>
            <w:rFonts w:ascii="Courier New" w:eastAsia="Times New Roman" w:hAnsi="Courier New" w:cs="Courier New"/>
            <w:color w:val="000000"/>
            <w:sz w:val="20"/>
            <w:szCs w:val="20"/>
          </w:rPr>
          <w:delText>before</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gao2017chinese</w:t>
      </w:r>
      <w:r w:rsidRPr="0041604F">
        <w:rPr>
          <w:rFonts w:ascii="Courier New" w:eastAsia="Times New Roman" w:hAnsi="Courier New" w:cs="Courier New"/>
          <w:color w:val="000000"/>
          <w:sz w:val="20"/>
          <w:szCs w:val="20"/>
        </w:rPr>
        <w:t xml:space="preserve">}. These backgrounds </w:t>
      </w:r>
      <w:del w:id="1435" w:author="Author" w:date="2021-02-09T09:55:00Z">
        <w:r w:rsidRPr="0041604F" w:rsidDel="00E04205">
          <w:rPr>
            <w:rFonts w:ascii="Courier New" w:eastAsia="Times New Roman" w:hAnsi="Courier New" w:cs="Courier New"/>
            <w:color w:val="000000"/>
            <w:sz w:val="20"/>
            <w:szCs w:val="20"/>
          </w:rPr>
          <w:delText xml:space="preserve">and </w:delText>
        </w:r>
      </w:del>
      <w:ins w:id="1436" w:author="Author" w:date="2021-02-09T09:55:00Z">
        <w:r w:rsidR="00E04205">
          <w:rPr>
            <w:rFonts w:ascii="Courier New" w:eastAsia="Times New Roman" w:hAnsi="Courier New" w:cs="Courier New"/>
            <w:color w:val="000000"/>
            <w:sz w:val="20"/>
            <w:szCs w:val="20"/>
          </w:rPr>
          <w:t>as well as</w:t>
        </w:r>
        <w:r w:rsidR="00E0420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 differences in these cultural dimensions could be the underlying cause for differences in expectations. Regardless of the cause, however, measures in the past have proven that </w:t>
      </w:r>
      <w:del w:id="1437" w:author="Author" w:date="2021-02-09T09:57:00Z">
        <w:r w:rsidRPr="0041604F" w:rsidDel="00B636D0">
          <w:rPr>
            <w:rFonts w:ascii="Courier New" w:eastAsia="Times New Roman" w:hAnsi="Courier New" w:cs="Courier New"/>
            <w:color w:val="000000"/>
            <w:sz w:val="20"/>
            <w:szCs w:val="20"/>
          </w:rPr>
          <w:delText xml:space="preserve">these </w:delText>
        </w:r>
      </w:del>
      <w:ins w:id="1438" w:author="Author" w:date="2021-02-09T09:57:00Z">
        <w:r w:rsidR="00B636D0">
          <w:rPr>
            <w:rFonts w:ascii="Courier New" w:eastAsia="Times New Roman" w:hAnsi="Courier New" w:cs="Courier New"/>
            <w:color w:val="000000"/>
            <w:sz w:val="20"/>
            <w:szCs w:val="20"/>
          </w:rPr>
          <w:t>such</w:t>
        </w:r>
        <w:r w:rsidR="00B636D0"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differences </w:t>
      </w:r>
      <w:del w:id="1439" w:author="Author" w:date="2021-02-09T09:57:00Z">
        <w:r w:rsidRPr="0041604F" w:rsidDel="00B636D0">
          <w:rPr>
            <w:rFonts w:ascii="Courier New" w:eastAsia="Times New Roman" w:hAnsi="Courier New" w:cs="Courier New"/>
            <w:color w:val="000000"/>
            <w:sz w:val="20"/>
            <w:szCs w:val="20"/>
          </w:rPr>
          <w:delText xml:space="preserve">in expectations </w:delText>
        </w:r>
      </w:del>
      <w:r w:rsidRPr="0041604F">
        <w:rPr>
          <w:rFonts w:ascii="Courier New" w:eastAsia="Times New Roman" w:hAnsi="Courier New" w:cs="Courier New"/>
          <w:color w:val="000000"/>
          <w:sz w:val="20"/>
          <w:szCs w:val="20"/>
        </w:rPr>
        <w:t xml:space="preserve">exist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armstrong1997importance</w:t>
      </w:r>
      <w:r w:rsidRPr="0041604F">
        <w:rPr>
          <w:rFonts w:ascii="Courier New" w:eastAsia="Times New Roman" w:hAnsi="Courier New" w:cs="Courier New"/>
          <w:color w:val="000000"/>
          <w:sz w:val="20"/>
          <w:szCs w:val="20"/>
        </w:rPr>
        <w:t xml:space="preserve">}. </w:t>
      </w:r>
    </w:p>
    <w:p w14:paraId="548292F2"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C38FD" w14:textId="71B102CD"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For our purposes </w:t>
      </w:r>
      <w:del w:id="1440" w:author="Author" w:date="2021-02-09T09:59:00Z">
        <w:r w:rsidRPr="0041604F" w:rsidDel="003D7455">
          <w:rPr>
            <w:rFonts w:ascii="Courier New" w:eastAsia="Times New Roman" w:hAnsi="Courier New" w:cs="Courier New"/>
            <w:color w:val="000000"/>
            <w:sz w:val="20"/>
            <w:szCs w:val="20"/>
          </w:rPr>
          <w:delText xml:space="preserve">in </w:delText>
        </w:r>
      </w:del>
      <w:ins w:id="1441" w:author="Author" w:date="2021-02-09T09:59:00Z">
        <w:r w:rsidR="003D7455">
          <w:rPr>
            <w:rFonts w:ascii="Courier New" w:eastAsia="Times New Roman" w:hAnsi="Courier New" w:cs="Courier New"/>
            <w:color w:val="000000"/>
            <w:sz w:val="20"/>
            <w:szCs w:val="20"/>
          </w:rPr>
          <w:t>of</w:t>
        </w:r>
        <w:r w:rsidR="003D745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contrasting Western vs. Chinese satisfaction stemming from expectations, these dimensions could explain why Chinese customers are generally satisfied more often with hard factors while Westerners are satisfied or dissatisfied with soft factors. </w:t>
      </w:r>
      <w:del w:id="1442" w:author="Author" w:date="2021-02-11T14:05:00Z">
        <w:r w:rsidRPr="0041604F" w:rsidDel="004F4765">
          <w:rPr>
            <w:rFonts w:ascii="Courier New" w:eastAsia="Times New Roman" w:hAnsi="Courier New" w:cs="Courier New"/>
            <w:color w:val="000000"/>
            <w:sz w:val="20"/>
            <w:szCs w:val="20"/>
          </w:rPr>
          <w:delText xml:space="preserve">Perhaps </w:delText>
        </w:r>
      </w:del>
      <w:ins w:id="1443" w:author="Author" w:date="2021-02-11T14:05:00Z">
        <w:r w:rsidR="004F4765">
          <w:rPr>
            <w:rFonts w:ascii="Courier New" w:eastAsia="Times New Roman" w:hAnsi="Courier New" w:cs="Courier New"/>
            <w:color w:val="000000"/>
            <w:sz w:val="20"/>
            <w:szCs w:val="20"/>
          </w:rPr>
          <w:t>T</w:t>
        </w:r>
      </w:ins>
      <w:del w:id="1444" w:author="Author" w:date="2021-02-11T14:05:00Z">
        <w:r w:rsidRPr="0041604F" w:rsidDel="004F4765">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 cultural background of Chinese tourists emphasizes their surroundings and their place in nature and the environment. Chinese historical backgrounds of Confucianism, Taoism, and Buddhism permeate the thought processes of Chinese populations. However, scholars argue that the changes in generations and their economic and recent history </w:t>
      </w:r>
      <w:del w:id="1445" w:author="Author" w:date="2021-02-09T10:01:00Z">
        <w:r w:rsidRPr="0041604F" w:rsidDel="003D7455">
          <w:rPr>
            <w:rFonts w:ascii="Courier New" w:eastAsia="Times New Roman" w:hAnsi="Courier New" w:cs="Courier New"/>
            <w:color w:val="000000"/>
            <w:sz w:val="20"/>
            <w:szCs w:val="20"/>
          </w:rPr>
          <w:delText xml:space="preserve">gives </w:delText>
        </w:r>
      </w:del>
      <w:ins w:id="1446" w:author="Author" w:date="2021-02-09T10:01:00Z">
        <w:r w:rsidR="003D7455">
          <w:rPr>
            <w:rFonts w:ascii="Courier New" w:eastAsia="Times New Roman" w:hAnsi="Courier New" w:cs="Courier New"/>
            <w:color w:val="000000"/>
            <w:sz w:val="20"/>
            <w:szCs w:val="20"/>
          </w:rPr>
          <w:t>attaches</w:t>
        </w:r>
        <w:r w:rsidR="003D7455"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less importance to these concepts in their lives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gao2017chinese</w:t>
      </w:r>
      <w:r w:rsidRPr="0041604F">
        <w:rPr>
          <w:rFonts w:ascii="Courier New" w:eastAsia="Times New Roman" w:hAnsi="Courier New" w:cs="Courier New"/>
          <w:color w:val="000000"/>
          <w:sz w:val="20"/>
          <w:szCs w:val="20"/>
        </w:rPr>
        <w:t xml:space="preserve">}. </w:t>
      </w:r>
    </w:p>
    <w:p w14:paraId="77330B0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3B6342" w14:textId="7B09A165"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Nevertheless,</w:t>
      </w:r>
      <w:del w:id="1447" w:author="Author" w:date="2021-02-11T14:06:00Z">
        <w:r w:rsidRPr="0041604F" w:rsidDel="00E11C2D">
          <w:rPr>
            <w:rFonts w:ascii="Courier New" w:eastAsia="Times New Roman" w:hAnsi="Courier New" w:cs="Courier New"/>
            <w:color w:val="000000"/>
            <w:sz w:val="20"/>
            <w:szCs w:val="20"/>
          </w:rPr>
          <w:delText xml:space="preserve"> one could argue that</w:delText>
        </w:r>
      </w:del>
      <w:r w:rsidRPr="0041604F">
        <w:rPr>
          <w:rFonts w:ascii="Courier New" w:eastAsia="Times New Roman" w:hAnsi="Courier New" w:cs="Courier New"/>
          <w:color w:val="000000"/>
          <w:sz w:val="20"/>
          <w:szCs w:val="20"/>
        </w:rPr>
        <w:t xml:space="preserve"> a Chinese cultural attribute emphasizes th</w:t>
      </w:r>
      <w:ins w:id="1448" w:author="Author" w:date="2021-02-11T14:06:00Z">
        <w:r w:rsidR="00E11C2D">
          <w:rPr>
            <w:rFonts w:ascii="Courier New" w:eastAsia="Times New Roman" w:hAnsi="Courier New" w:cs="Courier New"/>
            <w:color w:val="000000"/>
            <w:sz w:val="20"/>
            <w:szCs w:val="20"/>
          </w:rPr>
          <w:t>at the</w:t>
        </w:r>
      </w:ins>
      <w:del w:id="1449" w:author="Author" w:date="2021-02-11T14:06:00Z">
        <w:r w:rsidRPr="0041604F" w:rsidDel="00E11C2D">
          <w:rPr>
            <w:rFonts w:ascii="Courier New" w:eastAsia="Times New Roman" w:hAnsi="Courier New" w:cs="Courier New"/>
            <w:color w:val="000000"/>
            <w:sz w:val="20"/>
            <w:szCs w:val="20"/>
          </w:rPr>
          <w:delText>e</w:delText>
        </w:r>
      </w:del>
      <w:r w:rsidRPr="0041604F">
        <w:rPr>
          <w:rFonts w:ascii="Courier New" w:eastAsia="Times New Roman" w:hAnsi="Courier New" w:cs="Courier New"/>
          <w:color w:val="000000"/>
          <w:sz w:val="20"/>
          <w:szCs w:val="20"/>
        </w:rPr>
        <w:t xml:space="preserve"> environment and the </w:t>
      </w:r>
      <w:ins w:id="1450" w:author="Author" w:date="2021-02-11T14:06:00Z">
        <w:r w:rsidR="00E11C2D">
          <w:rPr>
            <w:rFonts w:ascii="Courier New" w:eastAsia="Times New Roman" w:hAnsi="Courier New" w:cs="Courier New"/>
            <w:color w:val="000000"/>
            <w:sz w:val="20"/>
            <w:szCs w:val="20"/>
          </w:rPr>
          <w:t>location</w:t>
        </w:r>
      </w:ins>
      <w:del w:id="1451" w:author="Author" w:date="2021-02-11T14:06:00Z">
        <w:r w:rsidRPr="0041604F" w:rsidDel="00E11C2D">
          <w:rPr>
            <w:rFonts w:ascii="Courier New" w:eastAsia="Times New Roman" w:hAnsi="Courier New" w:cs="Courier New"/>
            <w:color w:val="000000"/>
            <w:sz w:val="20"/>
            <w:szCs w:val="20"/>
          </w:rPr>
          <w:delText>place one is</w:delText>
        </w:r>
      </w:del>
      <w:r w:rsidRPr="0041604F">
        <w:rPr>
          <w:rFonts w:ascii="Courier New" w:eastAsia="Times New Roman" w:hAnsi="Courier New" w:cs="Courier New"/>
          <w:color w:val="000000"/>
          <w:sz w:val="20"/>
          <w:szCs w:val="20"/>
        </w:rPr>
        <w:t xml:space="preserve"> </w:t>
      </w:r>
      <w:del w:id="1452" w:author="Author" w:date="2021-02-09T10:04:00Z">
        <w:r w:rsidRPr="0041604F" w:rsidDel="00496EC3">
          <w:rPr>
            <w:rFonts w:ascii="Courier New" w:eastAsia="Times New Roman" w:hAnsi="Courier New" w:cs="Courier New"/>
            <w:color w:val="000000"/>
            <w:sz w:val="20"/>
            <w:szCs w:val="20"/>
          </w:rPr>
          <w:delText xml:space="preserve">in </w:delText>
        </w:r>
      </w:del>
      <w:del w:id="1453" w:author="Author" w:date="2021-02-11T14:06:00Z">
        <w:r w:rsidRPr="0041604F" w:rsidDel="00E11C2D">
          <w:rPr>
            <w:rFonts w:ascii="Courier New" w:eastAsia="Times New Roman" w:hAnsi="Courier New" w:cs="Courier New"/>
            <w:color w:val="000000"/>
            <w:sz w:val="20"/>
            <w:szCs w:val="20"/>
          </w:rPr>
          <w:delText>towards</w:delText>
        </w:r>
      </w:del>
      <w:r w:rsidRPr="0041604F">
        <w:rPr>
          <w:rFonts w:ascii="Courier New" w:eastAsia="Times New Roman" w:hAnsi="Courier New" w:cs="Courier New"/>
          <w:color w:val="000000"/>
          <w:sz w:val="20"/>
          <w:szCs w:val="20"/>
        </w:rPr>
        <w:t xml:space="preserve"> </w:t>
      </w:r>
      <w:ins w:id="1454" w:author="Author" w:date="2021-02-11T14:06:00Z">
        <w:r w:rsidR="00E11C2D">
          <w:rPr>
            <w:rFonts w:ascii="Courier New" w:eastAsia="Times New Roman" w:hAnsi="Courier New" w:cs="Courier New"/>
            <w:color w:val="000000"/>
            <w:sz w:val="20"/>
            <w:szCs w:val="20"/>
          </w:rPr>
          <w:t xml:space="preserve">affect </w:t>
        </w:r>
      </w:ins>
      <w:r w:rsidRPr="0041604F">
        <w:rPr>
          <w:rFonts w:ascii="Courier New" w:eastAsia="Times New Roman" w:hAnsi="Courier New" w:cs="Courier New"/>
          <w:color w:val="000000"/>
          <w:sz w:val="20"/>
          <w:szCs w:val="20"/>
        </w:rPr>
        <w:t>satisfaction, rather than the</w:t>
      </w:r>
      <w:del w:id="1455" w:author="Author" w:date="2021-02-11T14:06:00Z">
        <w:r w:rsidRPr="0041604F" w:rsidDel="00E11C2D">
          <w:rPr>
            <w:rFonts w:ascii="Courier New" w:eastAsia="Times New Roman" w:hAnsi="Courier New" w:cs="Courier New"/>
            <w:color w:val="000000"/>
            <w:sz w:val="20"/>
            <w:szCs w:val="20"/>
          </w:rPr>
          <w:delText xml:space="preserve"> way one is</w:delText>
        </w:r>
      </w:del>
      <w:r w:rsidRPr="0041604F">
        <w:rPr>
          <w:rFonts w:ascii="Courier New" w:eastAsia="Times New Roman" w:hAnsi="Courier New" w:cs="Courier New"/>
          <w:color w:val="000000"/>
          <w:sz w:val="20"/>
          <w:szCs w:val="20"/>
        </w:rPr>
        <w:t xml:space="preserve"> treat</w:t>
      </w:r>
      <w:ins w:id="1456" w:author="Author" w:date="2021-02-11T14:06:00Z">
        <w:r w:rsidR="00E11C2D">
          <w:rPr>
            <w:rFonts w:ascii="Courier New" w:eastAsia="Times New Roman" w:hAnsi="Courier New" w:cs="Courier New"/>
            <w:color w:val="000000"/>
            <w:sz w:val="20"/>
            <w:szCs w:val="20"/>
          </w:rPr>
          <w:t>ment</w:t>
        </w:r>
      </w:ins>
      <w:del w:id="1457" w:author="Author" w:date="2021-02-11T14:06:00Z">
        <w:r w:rsidRPr="0041604F" w:rsidDel="00E11C2D">
          <w:rPr>
            <w:rFonts w:ascii="Courier New" w:eastAsia="Times New Roman" w:hAnsi="Courier New" w:cs="Courier New"/>
            <w:color w:val="000000"/>
            <w:sz w:val="20"/>
            <w:szCs w:val="20"/>
          </w:rPr>
          <w:delText>ed</w:delText>
        </w:r>
      </w:del>
      <w:r w:rsidRPr="0041604F">
        <w:rPr>
          <w:rFonts w:ascii="Courier New" w:eastAsia="Times New Roman" w:hAnsi="Courier New" w:cs="Courier New"/>
          <w:color w:val="000000"/>
          <w:sz w:val="20"/>
          <w:szCs w:val="20"/>
        </w:rPr>
        <w:t>. According to previous research, Chinese tourists are collectivist</w:t>
      </w:r>
      <w:ins w:id="1458" w:author="Author" w:date="2021-02-09T10:04:00Z">
        <w:r w:rsidR="00496EC3">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w:t>
      </w:r>
      <w:del w:id="1459" w:author="Author" w:date="2021-02-09T10:04:00Z">
        <w:r w:rsidRPr="0041604F" w:rsidDel="00496EC3">
          <w:rPr>
            <w:rFonts w:ascii="Courier New" w:eastAsia="Times New Roman" w:hAnsi="Courier New" w:cs="Courier New"/>
            <w:color w:val="000000"/>
            <w:sz w:val="20"/>
            <w:szCs w:val="20"/>
          </w:rPr>
          <w:delText xml:space="preserve">while </w:delText>
        </w:r>
      </w:del>
      <w:ins w:id="1460" w:author="Author" w:date="2021-02-09T10:04:00Z">
        <w:r w:rsidR="00496EC3">
          <w:rPr>
            <w:rFonts w:ascii="Courier New" w:eastAsia="Times New Roman" w:hAnsi="Courier New" w:cs="Courier New"/>
            <w:color w:val="000000"/>
            <w:sz w:val="20"/>
            <w:szCs w:val="20"/>
          </w:rPr>
          <w:t>whereas</w:t>
        </w:r>
        <w:r w:rsidR="00496EC3"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Westerners are individualists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[][]{kim2000}. A more anthropocentric and individualistic Western culture could </w:t>
      </w:r>
      <w:ins w:id="1461" w:author="Author" w:date="2021-02-11T14:07:00Z">
        <w:r w:rsidR="00E11C2D">
          <w:rPr>
            <w:rFonts w:ascii="Courier New" w:eastAsia="Times New Roman" w:hAnsi="Courier New" w:cs="Courier New"/>
            <w:color w:val="000000"/>
            <w:sz w:val="20"/>
            <w:szCs w:val="20"/>
          </w:rPr>
          <w:t>correlate</w:t>
        </w:r>
      </w:ins>
      <w:del w:id="1462" w:author="Author" w:date="2021-02-11T14:07:00Z">
        <w:r w:rsidRPr="0041604F" w:rsidDel="00E11C2D">
          <w:rPr>
            <w:rFonts w:ascii="Courier New" w:eastAsia="Times New Roman" w:hAnsi="Courier New" w:cs="Courier New"/>
            <w:color w:val="000000"/>
            <w:sz w:val="20"/>
            <w:szCs w:val="20"/>
          </w:rPr>
          <w:delText>result in</w:delText>
        </w:r>
      </w:del>
      <w:r w:rsidRPr="0041604F">
        <w:rPr>
          <w:rFonts w:ascii="Courier New" w:eastAsia="Times New Roman" w:hAnsi="Courier New" w:cs="Courier New"/>
          <w:color w:val="000000"/>
          <w:sz w:val="20"/>
          <w:szCs w:val="20"/>
        </w:rPr>
        <w:t xml:space="preserve"> more of their expectations and priorities </w:t>
      </w:r>
      <w:ins w:id="1463" w:author="Author" w:date="2021-02-11T14:07:00Z">
        <w:r w:rsidR="00E11C2D">
          <w:rPr>
            <w:rFonts w:ascii="Courier New" w:eastAsia="Times New Roman" w:hAnsi="Courier New" w:cs="Courier New"/>
            <w:color w:val="000000"/>
            <w:sz w:val="20"/>
            <w:szCs w:val="20"/>
          </w:rPr>
          <w:t>to the</w:t>
        </w:r>
      </w:ins>
      <w:del w:id="1464" w:author="Author" w:date="2021-02-11T14:07:00Z">
        <w:r w:rsidRPr="0041604F" w:rsidDel="00E11C2D">
          <w:rPr>
            <w:rFonts w:ascii="Courier New" w:eastAsia="Times New Roman" w:hAnsi="Courier New" w:cs="Courier New"/>
            <w:color w:val="000000"/>
            <w:sz w:val="20"/>
            <w:szCs w:val="20"/>
          </w:rPr>
          <w:delText>be related to how one is</w:delText>
        </w:r>
      </w:del>
      <w:r w:rsidRPr="0041604F">
        <w:rPr>
          <w:rFonts w:ascii="Courier New" w:eastAsia="Times New Roman" w:hAnsi="Courier New" w:cs="Courier New"/>
          <w:color w:val="000000"/>
          <w:sz w:val="20"/>
          <w:szCs w:val="20"/>
        </w:rPr>
        <w:t xml:space="preserve"> treat</w:t>
      </w:r>
      <w:ins w:id="1465" w:author="Author" w:date="2021-02-11T14:07:00Z">
        <w:r w:rsidR="00E11C2D">
          <w:rPr>
            <w:rFonts w:ascii="Courier New" w:eastAsia="Times New Roman" w:hAnsi="Courier New" w:cs="Courier New"/>
            <w:color w:val="000000"/>
            <w:sz w:val="20"/>
            <w:szCs w:val="20"/>
          </w:rPr>
          <w:t>ment</w:t>
        </w:r>
      </w:ins>
      <w:del w:id="1466" w:author="Author" w:date="2021-02-11T14:07:00Z">
        <w:r w:rsidRPr="0041604F" w:rsidDel="00E11C2D">
          <w:rPr>
            <w:rFonts w:ascii="Courier New" w:eastAsia="Times New Roman" w:hAnsi="Courier New" w:cs="Courier New"/>
            <w:color w:val="000000"/>
            <w:sz w:val="20"/>
            <w:szCs w:val="20"/>
          </w:rPr>
          <w:delText>ed</w:delText>
        </w:r>
      </w:del>
      <w:r w:rsidRPr="0041604F">
        <w:rPr>
          <w:rFonts w:ascii="Courier New" w:eastAsia="Times New Roman" w:hAnsi="Courier New" w:cs="Courier New"/>
          <w:color w:val="000000"/>
          <w:sz w:val="20"/>
          <w:szCs w:val="20"/>
        </w:rPr>
        <w:t xml:space="preserve"> in social circumstances, rather than the environment</w:t>
      </w:r>
      <w:del w:id="1467" w:author="Author" w:date="2021-02-11T14:07:00Z">
        <w:r w:rsidRPr="0041604F" w:rsidDel="00E11C2D">
          <w:rPr>
            <w:rFonts w:ascii="Courier New" w:eastAsia="Times New Roman" w:hAnsi="Courier New" w:cs="Courier New"/>
            <w:color w:val="000000"/>
            <w:sz w:val="20"/>
            <w:szCs w:val="20"/>
          </w:rPr>
          <w:delText xml:space="preserve"> one is</w:delText>
        </w:r>
      </w:del>
      <w:del w:id="1468" w:author="Author" w:date="2021-02-09T10:05:00Z">
        <w:r w:rsidRPr="0041604F" w:rsidDel="00496EC3">
          <w:rPr>
            <w:rFonts w:ascii="Courier New" w:eastAsia="Times New Roman" w:hAnsi="Courier New" w:cs="Courier New"/>
            <w:color w:val="000000"/>
            <w:sz w:val="20"/>
            <w:szCs w:val="20"/>
          </w:rPr>
          <w:delText xml:space="preserve"> in</w:delText>
        </w:r>
      </w:del>
      <w:r w:rsidRPr="0041604F">
        <w:rPr>
          <w:rFonts w:ascii="Courier New" w:eastAsia="Times New Roman" w:hAnsi="Courier New" w:cs="Courier New"/>
          <w:color w:val="000000"/>
          <w:sz w:val="20"/>
          <w:szCs w:val="20"/>
        </w:rPr>
        <w:t xml:space="preserve">. According to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{donthu1998cultural}, highly individualistic customers</w:t>
      </w:r>
      <w:ins w:id="1469" w:author="Author" w:date="2021-02-09T10:11:00Z">
        <w:r w:rsidR="00A31B32">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ins w:id="1470" w:author="Author" w:date="2021-02-09T10:11:00Z">
        <w:r w:rsidR="00A31B32">
          <w:rPr>
            <w:rFonts w:ascii="Courier New" w:eastAsia="Times New Roman" w:hAnsi="Courier New" w:cs="Courier New"/>
            <w:color w:val="000000"/>
            <w:sz w:val="20"/>
            <w:szCs w:val="20"/>
          </w:rPr>
          <w:t xml:space="preserve">in contrast to </w:t>
        </w:r>
        <w:r w:rsidR="00A31B32" w:rsidRPr="0041604F">
          <w:rPr>
            <w:rFonts w:ascii="Courier New" w:eastAsia="Times New Roman" w:hAnsi="Courier New" w:cs="Courier New"/>
            <w:color w:val="000000"/>
            <w:sz w:val="20"/>
            <w:szCs w:val="20"/>
          </w:rPr>
          <w:t>collectivist</w:t>
        </w:r>
        <w:r w:rsidR="00A31B32">
          <w:rPr>
            <w:rFonts w:ascii="Courier New" w:eastAsia="Times New Roman" w:hAnsi="Courier New" w:cs="Courier New"/>
            <w:color w:val="000000"/>
            <w:sz w:val="20"/>
            <w:szCs w:val="20"/>
          </w:rPr>
          <w:t>ic</w:t>
        </w:r>
        <w:r w:rsidR="00A31B32" w:rsidRPr="0041604F">
          <w:rPr>
            <w:rFonts w:ascii="Courier New" w:eastAsia="Times New Roman" w:hAnsi="Courier New" w:cs="Courier New"/>
            <w:color w:val="000000"/>
            <w:sz w:val="20"/>
            <w:szCs w:val="20"/>
          </w:rPr>
          <w:t xml:space="preserve"> customers</w:t>
        </w:r>
        <w:r w:rsidR="00A31B32">
          <w:rPr>
            <w:rFonts w:ascii="Courier New" w:eastAsia="Times New Roman" w:hAnsi="Courier New" w:cs="Courier New"/>
            <w:color w:val="000000"/>
            <w:sz w:val="20"/>
            <w:szCs w:val="20"/>
          </w:rPr>
          <w:t>,</w:t>
        </w:r>
        <w:r w:rsidR="00A31B3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have a higher expectation of empathy and assurance from the provider</w:t>
      </w:r>
      <w:ins w:id="1471" w:author="Author" w:date="2021-02-09T10:09:00Z">
        <w:r w:rsidR="00A31B32">
          <w:rPr>
            <w:rFonts w:ascii="Courier New" w:eastAsia="Times New Roman" w:hAnsi="Courier New" w:cs="Courier New"/>
            <w:color w:val="000000"/>
            <w:sz w:val="20"/>
            <w:szCs w:val="20"/>
          </w:rPr>
          <w:t>, which</w:t>
        </w:r>
      </w:ins>
      <w:r w:rsidRPr="0041604F">
        <w:rPr>
          <w:rFonts w:ascii="Courier New" w:eastAsia="Times New Roman" w:hAnsi="Courier New" w:cs="Courier New"/>
          <w:color w:val="000000"/>
          <w:sz w:val="20"/>
          <w:szCs w:val="20"/>
        </w:rPr>
        <w:t xml:space="preserve"> </w:t>
      </w:r>
      <w:ins w:id="1472" w:author="Author" w:date="2021-02-09T10:09:00Z">
        <w:r w:rsidR="00A31B32" w:rsidRPr="0041604F">
          <w:rPr>
            <w:rFonts w:ascii="Courier New" w:eastAsia="Times New Roman" w:hAnsi="Courier New" w:cs="Courier New"/>
            <w:color w:val="000000"/>
            <w:sz w:val="20"/>
            <w:szCs w:val="20"/>
          </w:rPr>
          <w:t>are aspects of service, a soft attribute of a hotel</w:t>
        </w:r>
      </w:ins>
      <w:del w:id="1473" w:author="Author" w:date="2021-02-09T10:11:00Z">
        <w:r w:rsidRPr="0041604F" w:rsidDel="00A31B32">
          <w:rPr>
            <w:rFonts w:ascii="Courier New" w:eastAsia="Times New Roman" w:hAnsi="Courier New" w:cs="Courier New"/>
            <w:color w:val="000000"/>
            <w:sz w:val="20"/>
            <w:szCs w:val="20"/>
          </w:rPr>
          <w:delText>than collectivist customers</w:delText>
        </w:r>
      </w:del>
      <w:r w:rsidRPr="0041604F">
        <w:rPr>
          <w:rFonts w:ascii="Courier New" w:eastAsia="Times New Roman" w:hAnsi="Courier New" w:cs="Courier New"/>
          <w:color w:val="000000"/>
          <w:sz w:val="20"/>
          <w:szCs w:val="20"/>
        </w:rPr>
        <w:t>.</w:t>
      </w:r>
      <w:del w:id="1474" w:author="Author" w:date="2021-02-09T10:10:00Z">
        <w:r w:rsidRPr="0041604F" w:rsidDel="00A31B32">
          <w:rPr>
            <w:rFonts w:ascii="Courier New" w:eastAsia="Times New Roman" w:hAnsi="Courier New" w:cs="Courier New"/>
            <w:color w:val="000000"/>
            <w:sz w:val="20"/>
            <w:szCs w:val="20"/>
          </w:rPr>
          <w:delText xml:space="preserve"> Empathy and assurance from the provider</w:delText>
        </w:r>
      </w:del>
      <w:del w:id="1475" w:author="Author" w:date="2021-02-09T10:09:00Z">
        <w:r w:rsidRPr="0041604F" w:rsidDel="00A31B32">
          <w:rPr>
            <w:rFonts w:ascii="Courier New" w:eastAsia="Times New Roman" w:hAnsi="Courier New" w:cs="Courier New"/>
            <w:color w:val="000000"/>
            <w:sz w:val="20"/>
            <w:szCs w:val="20"/>
          </w:rPr>
          <w:delText xml:space="preserve"> are aspects of service, a soft attribute of a hotel</w:delText>
        </w:r>
      </w:del>
      <w:del w:id="1476" w:author="Author" w:date="2021-02-09T10:10:00Z">
        <w:r w:rsidRPr="0041604F" w:rsidDel="00A31B32">
          <w:rPr>
            <w:rFonts w:ascii="Courier New" w:eastAsia="Times New Roman" w:hAnsi="Courier New" w:cs="Courier New"/>
            <w:color w:val="000000"/>
            <w:sz w:val="20"/>
            <w:szCs w:val="20"/>
          </w:rPr>
          <w:delText xml:space="preserve">. </w:delText>
        </w:r>
      </w:del>
    </w:p>
    <w:p w14:paraId="0D5BD916"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A3C915" w14:textId="05A2AF5A"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Among other dimensions in both models, we can consider uncertainty avoidance. </w:t>
      </w:r>
      <w:ins w:id="1477" w:author="Author" w:date="2021-02-09T10:13:00Z">
        <w:r w:rsidR="00BF0B36">
          <w:rPr>
            <w:rFonts w:ascii="Courier New" w:eastAsia="Times New Roman" w:hAnsi="Courier New" w:cs="Courier New"/>
            <w:color w:val="000000"/>
            <w:sz w:val="20"/>
            <w:szCs w:val="20"/>
          </w:rPr>
          <w:t>C</w:t>
        </w:r>
        <w:r w:rsidR="00BF0B36" w:rsidRPr="0041604F">
          <w:rPr>
            <w:rFonts w:ascii="Courier New" w:eastAsia="Times New Roman" w:hAnsi="Courier New" w:cs="Courier New"/>
            <w:color w:val="000000"/>
            <w:sz w:val="20"/>
            <w:szCs w:val="20"/>
          </w:rPr>
          <w:t>ustomers</w:t>
        </w:r>
        <w:r w:rsidR="00BF0B36">
          <w:rPr>
            <w:rFonts w:ascii="Courier New" w:eastAsia="Times New Roman" w:hAnsi="Courier New" w:cs="Courier New"/>
            <w:color w:val="000000"/>
            <w:sz w:val="20"/>
            <w:szCs w:val="20"/>
          </w:rPr>
          <w:t xml:space="preserve"> of</w:t>
        </w:r>
        <w:r w:rsidR="00BF0B36" w:rsidRPr="0041604F">
          <w:rPr>
            <w:rFonts w:ascii="Courier New" w:eastAsia="Times New Roman" w:hAnsi="Courier New" w:cs="Courier New"/>
            <w:color w:val="000000"/>
            <w:sz w:val="20"/>
            <w:szCs w:val="20"/>
          </w:rPr>
          <w:t xml:space="preserve"> </w:t>
        </w:r>
      </w:ins>
      <w:del w:id="1478" w:author="Author" w:date="2021-02-09T10:13:00Z">
        <w:r w:rsidRPr="0041604F" w:rsidDel="00BF0B36">
          <w:rPr>
            <w:rFonts w:ascii="Courier New" w:eastAsia="Times New Roman" w:hAnsi="Courier New" w:cs="Courier New"/>
            <w:color w:val="000000"/>
            <w:sz w:val="20"/>
            <w:szCs w:val="20"/>
          </w:rPr>
          <w:delText xml:space="preserve">High </w:delText>
        </w:r>
      </w:del>
      <w:ins w:id="1479" w:author="Author" w:date="2021-02-09T10:13:00Z">
        <w:r w:rsidR="00BF0B36">
          <w:rPr>
            <w:rFonts w:ascii="Courier New" w:eastAsia="Times New Roman" w:hAnsi="Courier New" w:cs="Courier New"/>
            <w:color w:val="000000"/>
            <w:sz w:val="20"/>
            <w:szCs w:val="20"/>
          </w:rPr>
          <w:t>h</w:t>
        </w:r>
        <w:r w:rsidR="00BF0B36" w:rsidRPr="0041604F">
          <w:rPr>
            <w:rFonts w:ascii="Courier New" w:eastAsia="Times New Roman" w:hAnsi="Courier New" w:cs="Courier New"/>
            <w:color w:val="000000"/>
            <w:sz w:val="20"/>
            <w:szCs w:val="20"/>
          </w:rPr>
          <w:t xml:space="preserve">igh </w:t>
        </w:r>
      </w:ins>
      <w:r w:rsidRPr="0041604F">
        <w:rPr>
          <w:rFonts w:ascii="Courier New" w:eastAsia="Times New Roman" w:hAnsi="Courier New" w:cs="Courier New"/>
          <w:color w:val="000000"/>
          <w:sz w:val="20"/>
          <w:szCs w:val="20"/>
        </w:rPr>
        <w:t xml:space="preserve">uncertainty avoidance </w:t>
      </w:r>
      <w:del w:id="1480" w:author="Author" w:date="2021-02-09T10:13:00Z">
        <w:r w:rsidRPr="0041604F" w:rsidDel="00BF0B36">
          <w:rPr>
            <w:rFonts w:ascii="Courier New" w:eastAsia="Times New Roman" w:hAnsi="Courier New" w:cs="Courier New"/>
            <w:color w:val="000000"/>
            <w:sz w:val="20"/>
            <w:szCs w:val="20"/>
          </w:rPr>
          <w:delText xml:space="preserve">customers would </w:delText>
        </w:r>
      </w:del>
      <w:r w:rsidRPr="0041604F">
        <w:rPr>
          <w:rFonts w:ascii="Courier New" w:eastAsia="Times New Roman" w:hAnsi="Courier New" w:cs="Courier New"/>
          <w:color w:val="000000"/>
          <w:sz w:val="20"/>
          <w:szCs w:val="20"/>
        </w:rPr>
        <w:t xml:space="preserve">carefully plan their travel and </w:t>
      </w:r>
      <w:del w:id="1481" w:author="Author" w:date="2021-02-09T10:13:00Z">
        <w:r w:rsidRPr="0041604F" w:rsidDel="00BF0B36">
          <w:rPr>
            <w:rFonts w:ascii="Courier New" w:eastAsia="Times New Roman" w:hAnsi="Courier New" w:cs="Courier New"/>
            <w:color w:val="000000"/>
            <w:sz w:val="20"/>
            <w:szCs w:val="20"/>
          </w:rPr>
          <w:delText xml:space="preserve">therefore </w:delText>
        </w:r>
      </w:del>
      <w:ins w:id="1482" w:author="Author" w:date="2021-02-09T10:13:00Z">
        <w:r w:rsidR="00BF0B36" w:rsidRPr="0041604F">
          <w:rPr>
            <w:rFonts w:ascii="Courier New" w:eastAsia="Times New Roman" w:hAnsi="Courier New" w:cs="Courier New"/>
            <w:color w:val="000000"/>
            <w:sz w:val="20"/>
            <w:szCs w:val="20"/>
          </w:rPr>
          <w:t>th</w:t>
        </w:r>
        <w:r w:rsidR="00BF0B36">
          <w:rPr>
            <w:rFonts w:ascii="Courier New" w:eastAsia="Times New Roman" w:hAnsi="Courier New" w:cs="Courier New"/>
            <w:color w:val="000000"/>
            <w:sz w:val="20"/>
            <w:szCs w:val="20"/>
          </w:rPr>
          <w:t>us</w:t>
        </w:r>
        <w:r w:rsidR="00BF0B3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have higher expectations towards service. </w:t>
      </w:r>
      <w:ins w:id="1483" w:author="Author" w:date="2021-02-11T14:08:00Z">
        <w:r w:rsidR="00E11C2D">
          <w:rPr>
            <w:rFonts w:ascii="Courier New" w:eastAsia="Times New Roman" w:hAnsi="Courier New" w:cs="Courier New"/>
            <w:color w:val="000000"/>
            <w:sz w:val="20"/>
            <w:szCs w:val="20"/>
          </w:rPr>
          <w:t>In contrast</w:t>
        </w:r>
      </w:ins>
      <w:del w:id="1484" w:author="Author" w:date="2021-02-11T14:08:00Z">
        <w:r w:rsidRPr="0041604F" w:rsidDel="00E11C2D">
          <w:rPr>
            <w:rFonts w:ascii="Courier New" w:eastAsia="Times New Roman" w:hAnsi="Courier New" w:cs="Courier New"/>
            <w:color w:val="000000"/>
            <w:sz w:val="20"/>
            <w:szCs w:val="20"/>
          </w:rPr>
          <w:delText>On the other hand</w:delText>
        </w:r>
      </w:del>
      <w:r w:rsidRPr="0041604F">
        <w:rPr>
          <w:rFonts w:ascii="Courier New" w:eastAsia="Times New Roman" w:hAnsi="Courier New" w:cs="Courier New"/>
          <w:color w:val="000000"/>
          <w:sz w:val="20"/>
          <w:szCs w:val="20"/>
        </w:rPr>
        <w:t xml:space="preserve">, </w:t>
      </w:r>
      <w:ins w:id="1485" w:author="Author" w:date="2021-02-09T10:14:00Z">
        <w:r w:rsidR="00BF0B36" w:rsidRPr="0041604F">
          <w:rPr>
            <w:rFonts w:ascii="Courier New" w:eastAsia="Times New Roman" w:hAnsi="Courier New" w:cs="Courier New"/>
            <w:color w:val="000000"/>
            <w:sz w:val="20"/>
            <w:szCs w:val="20"/>
          </w:rPr>
          <w:t xml:space="preserve">customers </w:t>
        </w:r>
        <w:r w:rsidR="00BF0B36">
          <w:rPr>
            <w:rFonts w:ascii="Courier New" w:eastAsia="Times New Roman" w:hAnsi="Courier New" w:cs="Courier New"/>
            <w:color w:val="000000"/>
            <w:sz w:val="20"/>
            <w:szCs w:val="20"/>
          </w:rPr>
          <w:t xml:space="preserve">of </w:t>
        </w:r>
      </w:ins>
      <w:r w:rsidRPr="0041604F">
        <w:rPr>
          <w:rFonts w:ascii="Courier New" w:eastAsia="Times New Roman" w:hAnsi="Courier New" w:cs="Courier New"/>
          <w:color w:val="000000"/>
          <w:sz w:val="20"/>
          <w:szCs w:val="20"/>
        </w:rPr>
        <w:t xml:space="preserve">lower uncertainty avoidance </w:t>
      </w:r>
      <w:del w:id="1486" w:author="Author" w:date="2021-02-09T10:14:00Z">
        <w:r w:rsidRPr="0041604F" w:rsidDel="00BF0B36">
          <w:rPr>
            <w:rFonts w:ascii="Courier New" w:eastAsia="Times New Roman" w:hAnsi="Courier New" w:cs="Courier New"/>
            <w:color w:val="000000"/>
            <w:sz w:val="20"/>
            <w:szCs w:val="20"/>
          </w:rPr>
          <w:delText xml:space="preserve">customers would </w:delText>
        </w:r>
      </w:del>
      <w:del w:id="1487" w:author="Author" w:date="2021-02-09T10:16:00Z">
        <w:r w:rsidRPr="0041604F" w:rsidDel="00740A2F">
          <w:rPr>
            <w:rFonts w:ascii="Courier New" w:eastAsia="Times New Roman" w:hAnsi="Courier New" w:cs="Courier New"/>
            <w:color w:val="000000"/>
            <w:sz w:val="20"/>
            <w:szCs w:val="20"/>
          </w:rPr>
          <w:delText>have certain room for</w:delText>
        </w:r>
      </w:del>
      <w:ins w:id="1488" w:author="Author" w:date="2021-02-09T10:16:00Z">
        <w:r w:rsidR="00740A2F">
          <w:rPr>
            <w:rFonts w:ascii="Courier New" w:eastAsia="Times New Roman" w:hAnsi="Courier New" w:cs="Courier New"/>
            <w:color w:val="000000"/>
            <w:sz w:val="20"/>
            <w:szCs w:val="20"/>
          </w:rPr>
          <w:t>do not take</w:t>
        </w:r>
      </w:ins>
      <w:r w:rsidRPr="0041604F">
        <w:rPr>
          <w:rFonts w:ascii="Courier New" w:eastAsia="Times New Roman" w:hAnsi="Courier New" w:cs="Courier New"/>
          <w:color w:val="000000"/>
          <w:sz w:val="20"/>
          <w:szCs w:val="20"/>
        </w:rPr>
        <w:t xml:space="preserve"> risk</w:t>
      </w:r>
      <w:ins w:id="1489" w:author="Author" w:date="2021-02-09T10:16:00Z">
        <w:r w:rsidR="00740A2F">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in their decisions</w:t>
      </w:r>
      <w:del w:id="1490" w:author="Author" w:date="2021-02-09T10:16:00Z">
        <w:r w:rsidRPr="0041604F" w:rsidDel="00740A2F">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w:t>
      </w:r>
      <w:del w:id="1491" w:author="Author" w:date="2021-02-09T10:16:00Z">
        <w:r w:rsidRPr="0041604F" w:rsidDel="00740A2F">
          <w:rPr>
            <w:rFonts w:ascii="Courier New" w:eastAsia="Times New Roman" w:hAnsi="Courier New" w:cs="Courier New"/>
            <w:color w:val="000000"/>
            <w:sz w:val="20"/>
            <w:szCs w:val="20"/>
          </w:rPr>
          <w:delText xml:space="preserve">therefore </w:delText>
        </w:r>
      </w:del>
      <w:ins w:id="1492" w:author="Author" w:date="2021-02-09T10:16:00Z">
        <w:r w:rsidR="00740A2F" w:rsidRPr="0041604F">
          <w:rPr>
            <w:rFonts w:ascii="Courier New" w:eastAsia="Times New Roman" w:hAnsi="Courier New" w:cs="Courier New"/>
            <w:color w:val="000000"/>
            <w:sz w:val="20"/>
            <w:szCs w:val="20"/>
          </w:rPr>
          <w:t>th</w:t>
        </w:r>
        <w:r w:rsidR="00740A2F">
          <w:rPr>
            <w:rFonts w:ascii="Courier New" w:eastAsia="Times New Roman" w:hAnsi="Courier New" w:cs="Courier New"/>
            <w:color w:val="000000"/>
            <w:sz w:val="20"/>
            <w:szCs w:val="20"/>
          </w:rPr>
          <w:t>us</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face less disappointment with different expectations. However, according to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{xiumei2011cultural}, the difference between China and the USA in uncertainty avoidance is not </w:t>
      </w:r>
      <w:del w:id="1493" w:author="Author" w:date="2021-02-11T14:08:00Z">
        <w:r w:rsidRPr="0041604F" w:rsidDel="00E11C2D">
          <w:rPr>
            <w:rFonts w:ascii="Courier New" w:eastAsia="Times New Roman" w:hAnsi="Courier New" w:cs="Courier New"/>
            <w:color w:val="000000"/>
            <w:sz w:val="20"/>
            <w:szCs w:val="20"/>
          </w:rPr>
          <w:delText xml:space="preserve">so </w:delText>
        </w:r>
      </w:del>
      <w:r w:rsidRPr="0041604F">
        <w:rPr>
          <w:rFonts w:ascii="Courier New" w:eastAsia="Times New Roman" w:hAnsi="Courier New" w:cs="Courier New"/>
          <w:color w:val="000000"/>
          <w:sz w:val="20"/>
          <w:szCs w:val="20"/>
        </w:rPr>
        <w:t xml:space="preserve">clear when measuring with the </w:t>
      </w:r>
      <w:r w:rsidRPr="0041604F">
        <w:rPr>
          <w:rFonts w:ascii="Courier New" w:eastAsia="Times New Roman" w:hAnsi="Courier New" w:cs="Courier New"/>
          <w:color w:val="000000"/>
          <w:sz w:val="20"/>
          <w:szCs w:val="20"/>
          <w:u w:val="single"/>
        </w:rPr>
        <w:t>Hofstede</w:t>
      </w:r>
      <w:r w:rsidRPr="0041604F">
        <w:rPr>
          <w:rFonts w:ascii="Courier New" w:eastAsia="Times New Roman" w:hAnsi="Courier New" w:cs="Courier New"/>
          <w:color w:val="000000"/>
          <w:sz w:val="20"/>
          <w:szCs w:val="20"/>
        </w:rPr>
        <w:t xml:space="preserve"> typology and the GLOBE typology. While the USA is not representative of Western society, </w:t>
      </w:r>
      <w:ins w:id="1494" w:author="Author" w:date="2021-02-11T14:09:00Z">
        <w:r w:rsidR="00E11C2D">
          <w:rPr>
            <w:rFonts w:ascii="Courier New" w:eastAsia="Times New Roman" w:hAnsi="Courier New" w:cs="Courier New"/>
            <w:color w:val="000000"/>
            <w:sz w:val="20"/>
            <w:szCs w:val="20"/>
          </w:rPr>
          <w:t>uncertainty avoidance may not</w:t>
        </w:r>
      </w:ins>
      <w:del w:id="1495" w:author="Author" w:date="2021-02-11T14:09:00Z">
        <w:r w:rsidRPr="0041604F" w:rsidDel="00E11C2D">
          <w:rPr>
            <w:rFonts w:ascii="Courier New" w:eastAsia="Times New Roman" w:hAnsi="Courier New" w:cs="Courier New"/>
            <w:color w:val="000000"/>
            <w:sz w:val="20"/>
            <w:szCs w:val="20"/>
          </w:rPr>
          <w:delText xml:space="preserve">this dimension might not be the one </w:delText>
        </w:r>
      </w:del>
      <w:ins w:id="1496" w:author="Author" w:date="2021-02-11T14:10:00Z">
        <w:r w:rsidR="00E11C2D">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caus</w:t>
      </w:r>
      <w:ins w:id="1497" w:author="Author" w:date="2021-02-11T14:09:00Z">
        <w:r w:rsidR="00E11C2D">
          <w:rPr>
            <w:rFonts w:ascii="Courier New" w:eastAsia="Times New Roman" w:hAnsi="Courier New" w:cs="Courier New"/>
            <w:color w:val="000000"/>
            <w:sz w:val="20"/>
            <w:szCs w:val="20"/>
          </w:rPr>
          <w:t>e</w:t>
        </w:r>
      </w:ins>
      <w:del w:id="1498" w:author="Author" w:date="2021-02-11T14:09:00Z">
        <w:r w:rsidRPr="0041604F" w:rsidDel="00E11C2D">
          <w:rPr>
            <w:rFonts w:ascii="Courier New" w:eastAsia="Times New Roman" w:hAnsi="Courier New" w:cs="Courier New"/>
            <w:color w:val="000000"/>
            <w:sz w:val="20"/>
            <w:szCs w:val="20"/>
          </w:rPr>
          <w:delText>ing</w:delText>
        </w:r>
      </w:del>
      <w:r w:rsidRPr="0041604F">
        <w:rPr>
          <w:rFonts w:ascii="Courier New" w:eastAsia="Times New Roman" w:hAnsi="Courier New" w:cs="Courier New"/>
          <w:color w:val="000000"/>
          <w:sz w:val="20"/>
          <w:szCs w:val="20"/>
        </w:rPr>
        <w:t xml:space="preserve"> the difference in hard</w:t>
      </w:r>
      <w:ins w:id="1499" w:author="Author" w:date="2021-02-07T04:35:00Z">
        <w:r w:rsidR="00E1751D">
          <w:rPr>
            <w:rFonts w:ascii="Courier New" w:eastAsia="Times New Roman" w:hAnsi="Courier New" w:cs="Courier New"/>
            <w:color w:val="000000"/>
            <w:sz w:val="20"/>
            <w:szCs w:val="20"/>
          </w:rPr>
          <w:t>–</w:t>
        </w:r>
      </w:ins>
      <w:ins w:id="1500" w:author="Author" w:date="2021-02-11T14:09:00Z">
        <w:r w:rsidR="00E11C2D">
          <w:rPr>
            <w:rFonts w:ascii="Courier New" w:eastAsia="Times New Roman" w:hAnsi="Courier New" w:cs="Courier New"/>
            <w:color w:val="000000"/>
            <w:sz w:val="20"/>
            <w:szCs w:val="20"/>
          </w:rPr>
          <w:t>-</w:t>
        </w:r>
      </w:ins>
      <w:del w:id="1501" w:author="Author" w:date="2021-02-07T04:35:00Z">
        <w:r w:rsidRPr="0041604F" w:rsidDel="00E1751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soft attribute satisfaction between Chinese and Western cultures. </w:t>
      </w:r>
      <w:ins w:id="1502" w:author="Author" w:date="2021-02-11T14:09:00Z">
        <w:r w:rsidR="00E11C2D">
          <w:rPr>
            <w:rFonts w:ascii="Courier New" w:eastAsia="Times New Roman" w:hAnsi="Courier New" w:cs="Courier New"/>
            <w:color w:val="000000"/>
            <w:sz w:val="20"/>
            <w:szCs w:val="20"/>
          </w:rPr>
          <w:t>Differences in a</w:t>
        </w:r>
      </w:ins>
      <w:del w:id="1503" w:author="Author" w:date="2021-02-11T14:09:00Z">
        <w:r w:rsidRPr="0041604F" w:rsidDel="00E11C2D">
          <w:rPr>
            <w:rFonts w:ascii="Courier New" w:eastAsia="Times New Roman" w:hAnsi="Courier New" w:cs="Courier New"/>
            <w:color w:val="000000"/>
            <w:sz w:val="20"/>
            <w:szCs w:val="20"/>
          </w:rPr>
          <w:delText>A</w:delText>
        </w:r>
      </w:del>
      <w:r w:rsidRPr="0041604F">
        <w:rPr>
          <w:rFonts w:ascii="Courier New" w:eastAsia="Times New Roman" w:hAnsi="Courier New" w:cs="Courier New"/>
          <w:color w:val="000000"/>
          <w:sz w:val="20"/>
          <w:szCs w:val="20"/>
        </w:rPr>
        <w:t>nother factor, power distance, w</w:t>
      </w:r>
      <w:ins w:id="1504" w:author="Author" w:date="2021-02-11T14:09:00Z">
        <w:r w:rsidR="00E11C2D">
          <w:rPr>
            <w:rFonts w:ascii="Courier New" w:eastAsia="Times New Roman" w:hAnsi="Courier New" w:cs="Courier New"/>
            <w:color w:val="000000"/>
            <w:sz w:val="20"/>
            <w:szCs w:val="20"/>
          </w:rPr>
          <w:t>ere also noted</w:t>
        </w:r>
      </w:ins>
      <w:del w:id="1505" w:author="Author" w:date="2021-02-11T14:09:00Z">
        <w:r w:rsidRPr="0041604F" w:rsidDel="00E11C2D">
          <w:rPr>
            <w:rFonts w:ascii="Courier New" w:eastAsia="Times New Roman" w:hAnsi="Courier New" w:cs="Courier New"/>
            <w:color w:val="000000"/>
            <w:sz w:val="20"/>
            <w:szCs w:val="20"/>
          </w:rPr>
          <w:delText>as also different</w:delText>
        </w:r>
      </w:del>
      <w:r w:rsidRPr="0041604F">
        <w:rPr>
          <w:rFonts w:ascii="Courier New" w:eastAsia="Times New Roman" w:hAnsi="Courier New" w:cs="Courier New"/>
          <w:color w:val="000000"/>
          <w:sz w:val="20"/>
          <w:szCs w:val="20"/>
        </w:rPr>
        <w:t xml:space="preserve"> when measur</w:t>
      </w:r>
      <w:ins w:id="1506" w:author="Author" w:date="2021-02-11T14:10:00Z">
        <w:r w:rsidR="00E11C2D">
          <w:rPr>
            <w:rFonts w:ascii="Courier New" w:eastAsia="Times New Roman" w:hAnsi="Courier New" w:cs="Courier New"/>
            <w:color w:val="000000"/>
            <w:sz w:val="20"/>
            <w:szCs w:val="20"/>
          </w:rPr>
          <w:t>ing</w:t>
        </w:r>
      </w:ins>
      <w:del w:id="1507" w:author="Author" w:date="2021-02-11T14:10:00Z">
        <w:r w:rsidRPr="0041604F" w:rsidDel="00E11C2D">
          <w:rPr>
            <w:rFonts w:ascii="Courier New" w:eastAsia="Times New Roman" w:hAnsi="Courier New" w:cs="Courier New"/>
            <w:color w:val="000000"/>
            <w:sz w:val="20"/>
            <w:szCs w:val="20"/>
          </w:rPr>
          <w:delText>ed</w:delText>
        </w:r>
      </w:del>
      <w:r w:rsidRPr="0041604F">
        <w:rPr>
          <w:rFonts w:ascii="Courier New" w:eastAsia="Times New Roman" w:hAnsi="Courier New" w:cs="Courier New"/>
          <w:color w:val="000000"/>
          <w:sz w:val="20"/>
          <w:szCs w:val="20"/>
        </w:rPr>
        <w:t xml:space="preserve"> by </w:t>
      </w:r>
      <w:r w:rsidRPr="0041604F">
        <w:rPr>
          <w:rFonts w:ascii="Courier New" w:eastAsia="Times New Roman" w:hAnsi="Courier New" w:cs="Courier New"/>
          <w:color w:val="000000"/>
          <w:sz w:val="20"/>
          <w:szCs w:val="20"/>
          <w:u w:val="single"/>
        </w:rPr>
        <w:t>Hofstede's</w:t>
      </w:r>
      <w:r w:rsidRPr="0041604F">
        <w:rPr>
          <w:rFonts w:ascii="Courier New" w:eastAsia="Times New Roman" w:hAnsi="Courier New" w:cs="Courier New"/>
          <w:color w:val="000000"/>
          <w:sz w:val="20"/>
          <w:szCs w:val="20"/>
        </w:rPr>
        <w:t xml:space="preserve"> method compared to the GLOBAL method</w:t>
      </w:r>
      <w:del w:id="1508" w:author="Author" w:date="2021-02-09T10:18:00Z">
        <w:r w:rsidRPr="0041604F" w:rsidDel="00740A2F">
          <w:rPr>
            <w:rFonts w:ascii="Courier New" w:eastAsia="Times New Roman" w:hAnsi="Courier New" w:cs="Courier New"/>
            <w:color w:val="000000"/>
            <w:sz w:val="20"/>
            <w:szCs w:val="20"/>
          </w:rPr>
          <w:delText>,</w:delText>
        </w:r>
      </w:del>
      <w:ins w:id="1509" w:author="Author" w:date="2021-02-09T10:18:00Z">
        <w:r w:rsidR="00740A2F">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510" w:author="Author" w:date="2021-02-09T10:18:00Z">
        <w:r w:rsidRPr="0041604F" w:rsidDel="00740A2F">
          <w:rPr>
            <w:rFonts w:ascii="Courier New" w:eastAsia="Times New Roman" w:hAnsi="Courier New" w:cs="Courier New"/>
            <w:color w:val="000000"/>
            <w:sz w:val="20"/>
            <w:szCs w:val="20"/>
          </w:rPr>
          <w:delText xml:space="preserve">so </w:delText>
        </w:r>
      </w:del>
      <w:ins w:id="1511" w:author="Author" w:date="2021-02-09T10:18:00Z">
        <w:r w:rsidR="00740A2F">
          <w:rPr>
            <w:rFonts w:ascii="Courier New" w:eastAsia="Times New Roman" w:hAnsi="Courier New" w:cs="Courier New"/>
            <w:color w:val="000000"/>
            <w:sz w:val="20"/>
            <w:szCs w:val="20"/>
          </w:rPr>
          <w:t>therefore,</w:t>
        </w:r>
      </w:ins>
      <w:del w:id="1512" w:author="Author" w:date="2021-02-11T14:10:00Z">
        <w:r w:rsidRPr="0041604F" w:rsidDel="00E11C2D">
          <w:rPr>
            <w:rFonts w:ascii="Courier New" w:eastAsia="Times New Roman" w:hAnsi="Courier New" w:cs="Courier New"/>
            <w:color w:val="000000"/>
            <w:sz w:val="20"/>
            <w:szCs w:val="20"/>
          </w:rPr>
          <w:delText>we decided against making</w:delText>
        </w:r>
      </w:del>
      <w:r w:rsidRPr="0041604F">
        <w:rPr>
          <w:rFonts w:ascii="Courier New" w:eastAsia="Times New Roman" w:hAnsi="Courier New" w:cs="Courier New"/>
          <w:color w:val="000000"/>
          <w:sz w:val="20"/>
          <w:szCs w:val="20"/>
        </w:rPr>
        <w:t xml:space="preserve"> </w:t>
      </w:r>
      <w:ins w:id="1513" w:author="Author" w:date="2021-02-11T14:10:00Z">
        <w:r w:rsidR="00E11C2D">
          <w:rPr>
            <w:rFonts w:ascii="Courier New" w:eastAsia="Times New Roman" w:hAnsi="Courier New" w:cs="Courier New"/>
            <w:color w:val="000000"/>
            <w:sz w:val="20"/>
            <w:szCs w:val="20"/>
          </w:rPr>
          <w:t>power distance was not considered for</w:t>
        </w:r>
      </w:ins>
      <w:del w:id="1514" w:author="Author" w:date="2021-02-11T14:10:00Z">
        <w:r w:rsidRPr="0041604F" w:rsidDel="00E11C2D">
          <w:rPr>
            <w:rFonts w:ascii="Courier New" w:eastAsia="Times New Roman" w:hAnsi="Courier New" w:cs="Courier New"/>
            <w:color w:val="000000"/>
            <w:sz w:val="20"/>
            <w:szCs w:val="20"/>
          </w:rPr>
          <w:delText>this</w:delText>
        </w:r>
      </w:del>
      <w:r w:rsidRPr="0041604F">
        <w:rPr>
          <w:rFonts w:ascii="Courier New" w:eastAsia="Times New Roman" w:hAnsi="Courier New" w:cs="Courier New"/>
          <w:color w:val="000000"/>
          <w:sz w:val="20"/>
          <w:szCs w:val="20"/>
        </w:rPr>
        <w:t xml:space="preserve"> comparison.</w:t>
      </w:r>
    </w:p>
    <w:p w14:paraId="0165E4ED"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C17B6"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\subsection{Satisfaction across different price ranges}\label{disc:price}</w:t>
      </w:r>
    </w:p>
    <w:p w14:paraId="13F6832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11380A" w14:textId="6CCB218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previous sections of this paper, we </w:t>
      </w:r>
      <w:del w:id="1515" w:author="Author" w:date="2021-02-09T10:18:00Z">
        <w:r w:rsidRPr="0041604F" w:rsidDel="00740A2F">
          <w:rPr>
            <w:rFonts w:ascii="Courier New" w:eastAsia="Times New Roman" w:hAnsi="Courier New" w:cs="Courier New"/>
            <w:color w:val="000000"/>
            <w:sz w:val="20"/>
            <w:szCs w:val="20"/>
          </w:rPr>
          <w:delText xml:space="preserve">have </w:delText>
        </w:r>
      </w:del>
      <w:r w:rsidRPr="0041604F">
        <w:rPr>
          <w:rFonts w:ascii="Courier New" w:eastAsia="Times New Roman" w:hAnsi="Courier New" w:cs="Courier New"/>
          <w:color w:val="000000"/>
          <w:sz w:val="20"/>
          <w:szCs w:val="20"/>
        </w:rPr>
        <w:t xml:space="preserve">mentioned the differences reflected in hotel price ranges. </w:t>
      </w:r>
      <w:del w:id="1516" w:author="Author" w:date="2021-02-11T14:10:00Z">
        <w:r w:rsidRPr="0041604F" w:rsidDel="00E11C2D">
          <w:rPr>
            <w:rFonts w:ascii="Courier New" w:eastAsia="Times New Roman" w:hAnsi="Courier New" w:cs="Courier New"/>
            <w:color w:val="000000"/>
            <w:sz w:val="20"/>
            <w:szCs w:val="20"/>
          </w:rPr>
          <w:delText xml:space="preserve">Nevertheless, it is interesting to discuss this further. </w:delText>
        </w:r>
      </w:del>
      <w:r w:rsidRPr="0041604F">
        <w:rPr>
          <w:rFonts w:ascii="Courier New" w:eastAsia="Times New Roman" w:hAnsi="Courier New" w:cs="Courier New"/>
          <w:color w:val="000000"/>
          <w:sz w:val="20"/>
          <w:szCs w:val="20"/>
        </w:rPr>
        <w:t xml:space="preserve">The most visible change </w:t>
      </w:r>
      <w:del w:id="1517" w:author="Author" w:date="2021-02-09T10:19:00Z">
        <w:r w:rsidRPr="0041604F" w:rsidDel="00740A2F">
          <w:rPr>
            <w:rFonts w:ascii="Courier New" w:eastAsia="Times New Roman" w:hAnsi="Courier New" w:cs="Courier New"/>
            <w:color w:val="000000"/>
            <w:sz w:val="20"/>
            <w:szCs w:val="20"/>
          </w:rPr>
          <w:delText xml:space="preserve">in </w:delText>
        </w:r>
      </w:del>
      <w:ins w:id="1518" w:author="Author" w:date="2021-02-09T10:19:00Z">
        <w:r w:rsidR="00740A2F">
          <w:rPr>
            <w:rFonts w:ascii="Courier New" w:eastAsia="Times New Roman" w:hAnsi="Courier New" w:cs="Courier New"/>
            <w:color w:val="000000"/>
            <w:sz w:val="20"/>
            <w:szCs w:val="20"/>
          </w:rPr>
          <w:t>of</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satisfaction factors across differently priced hotels is the change in voice </w:t>
      </w:r>
      <w:del w:id="1519" w:author="Author" w:date="2021-02-09T10:19:00Z">
        <w:r w:rsidRPr="0041604F" w:rsidDel="00740A2F">
          <w:rPr>
            <w:rFonts w:ascii="Courier New" w:eastAsia="Times New Roman" w:hAnsi="Courier New" w:cs="Courier New"/>
            <w:color w:val="000000"/>
            <w:sz w:val="20"/>
            <w:szCs w:val="20"/>
          </w:rPr>
          <w:delText xml:space="preserve">to </w:delText>
        </w:r>
      </w:del>
      <w:ins w:id="1520" w:author="Author" w:date="2021-02-09T10:19:00Z">
        <w:r w:rsidR="00740A2F">
          <w:rPr>
            <w:rFonts w:ascii="Courier New" w:eastAsia="Times New Roman" w:hAnsi="Courier New" w:cs="Courier New"/>
            <w:color w:val="000000"/>
            <w:sz w:val="20"/>
            <w:szCs w:val="20"/>
          </w:rPr>
          <w:t>when</w:t>
        </w:r>
        <w:r w:rsidR="00740A2F" w:rsidRPr="0041604F">
          <w:rPr>
            <w:rFonts w:ascii="Courier New" w:eastAsia="Times New Roman" w:hAnsi="Courier New" w:cs="Courier New"/>
            <w:color w:val="000000"/>
            <w:sz w:val="20"/>
            <w:szCs w:val="20"/>
          </w:rPr>
          <w:t xml:space="preserve"> </w:t>
        </w:r>
      </w:ins>
      <w:del w:id="1521" w:author="Author" w:date="2021-02-09T10:20:00Z">
        <w:r w:rsidRPr="0041604F" w:rsidDel="00740A2F">
          <w:rPr>
            <w:rFonts w:ascii="Courier New" w:eastAsia="Times New Roman" w:hAnsi="Courier New" w:cs="Courier New"/>
            <w:color w:val="000000"/>
            <w:sz w:val="20"/>
            <w:szCs w:val="20"/>
          </w:rPr>
          <w:delText xml:space="preserve">describe </w:delText>
        </w:r>
      </w:del>
      <w:ins w:id="1522" w:author="Author" w:date="2021-02-09T10:20:00Z">
        <w:r w:rsidR="00740A2F" w:rsidRPr="0041604F">
          <w:rPr>
            <w:rFonts w:ascii="Courier New" w:eastAsia="Times New Roman" w:hAnsi="Courier New" w:cs="Courier New"/>
            <w:color w:val="000000"/>
            <w:sz w:val="20"/>
            <w:szCs w:val="20"/>
          </w:rPr>
          <w:t>describ</w:t>
        </w:r>
        <w:r w:rsidR="00740A2F">
          <w:rPr>
            <w:rFonts w:ascii="Courier New" w:eastAsia="Times New Roman" w:hAnsi="Courier New" w:cs="Courier New"/>
            <w:color w:val="000000"/>
            <w:sz w:val="20"/>
            <w:szCs w:val="20"/>
          </w:rPr>
          <w:t>ing</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their satisfaction with the same topics. We </w:t>
      </w:r>
      <w:del w:id="1523" w:author="Author" w:date="2021-02-09T10:20:00Z">
        <w:r w:rsidRPr="0041604F" w:rsidDel="00740A2F">
          <w:rPr>
            <w:rFonts w:ascii="Courier New" w:eastAsia="Times New Roman" w:hAnsi="Courier New" w:cs="Courier New"/>
            <w:color w:val="000000"/>
            <w:sz w:val="20"/>
            <w:szCs w:val="20"/>
          </w:rPr>
          <w:delText>can know</w:delText>
        </w:r>
      </w:del>
      <w:ins w:id="1524" w:author="Author" w:date="2021-02-09T10:20:00Z">
        <w:r w:rsidR="00740A2F">
          <w:rPr>
            <w:rFonts w:ascii="Courier New" w:eastAsia="Times New Roman" w:hAnsi="Courier New" w:cs="Courier New"/>
            <w:color w:val="000000"/>
            <w:sz w:val="20"/>
            <w:szCs w:val="20"/>
          </w:rPr>
          <w:t>noticed</w:t>
        </w:r>
      </w:ins>
      <w:r w:rsidRPr="0041604F">
        <w:rPr>
          <w:rFonts w:ascii="Courier New" w:eastAsia="Times New Roman" w:hAnsi="Courier New" w:cs="Courier New"/>
          <w:color w:val="000000"/>
          <w:sz w:val="20"/>
          <w:szCs w:val="20"/>
        </w:rPr>
        <w:t xml:space="preserve"> this by observing the adjective</w:t>
      </w:r>
      <w:ins w:id="1525" w:author="Author" w:date="2021-02-09T10:19:00Z">
        <w:r w:rsidR="00740A2F">
          <w:rPr>
            <w:rFonts w:ascii="Courier New" w:eastAsia="Times New Roman" w:hAnsi="Courier New" w:cs="Courier New"/>
            <w:color w:val="000000"/>
            <w:sz w:val="20"/>
            <w:szCs w:val="20"/>
          </w:rPr>
          <w:t>–</w:t>
        </w:r>
      </w:ins>
      <w:ins w:id="1526" w:author="Author" w:date="2021-02-11T14:10:00Z">
        <w:r w:rsidR="00E11C2D">
          <w:rPr>
            <w:rFonts w:ascii="Courier New" w:eastAsia="Times New Roman" w:hAnsi="Courier New" w:cs="Courier New"/>
            <w:color w:val="000000"/>
            <w:sz w:val="20"/>
            <w:szCs w:val="20"/>
          </w:rPr>
          <w:t>-</w:t>
        </w:r>
      </w:ins>
      <w:del w:id="1527" w:author="Author" w:date="2021-02-09T10:19:00Z">
        <w:r w:rsidRPr="0041604F" w:rsidDel="00740A2F">
          <w:rPr>
            <w:rFonts w:ascii="Courier New" w:eastAsia="Times New Roman" w:hAnsi="Courier New" w:cs="Courier New"/>
            <w:color w:val="000000"/>
            <w:sz w:val="20"/>
            <w:szCs w:val="20"/>
          </w:rPr>
          <w:delText xml:space="preserve"> + </w:delText>
        </w:r>
      </w:del>
      <w:r w:rsidRPr="0041604F">
        <w:rPr>
          <w:rFonts w:ascii="Courier New" w:eastAsia="Times New Roman" w:hAnsi="Courier New" w:cs="Courier New"/>
          <w:color w:val="000000"/>
          <w:sz w:val="20"/>
          <w:szCs w:val="20"/>
        </w:rPr>
        <w:t xml:space="preserve">noun pairs and finding pairs with different adjectives for </w:t>
      </w:r>
      <w:r w:rsidRPr="0041604F">
        <w:rPr>
          <w:rFonts w:ascii="Courier New" w:eastAsia="Times New Roman" w:hAnsi="Courier New" w:cs="Courier New"/>
          <w:color w:val="000000"/>
          <w:sz w:val="20"/>
          <w:szCs w:val="20"/>
        </w:rPr>
        <w:lastRenderedPageBreak/>
        <w:t xml:space="preserve">the same nouns. For example, in English, words describing nouns such as ``location'' or ``hotel'' are ``good'' or ``nice'' in lower-priced hotels. In contrast, the adjectives that pair with the same nouns for </w:t>
      </w:r>
      <w:del w:id="1528" w:author="Author" w:date="2021-02-07T22:03:00Z">
        <w:r w:rsidRPr="0041604F" w:rsidDel="00800364">
          <w:rPr>
            <w:rFonts w:ascii="Courier New" w:eastAsia="Times New Roman" w:hAnsi="Courier New" w:cs="Courier New"/>
            <w:color w:val="000000"/>
            <w:sz w:val="20"/>
            <w:szCs w:val="20"/>
          </w:rPr>
          <w:delText xml:space="preserve">more </w:delText>
        </w:r>
      </w:del>
      <w:r w:rsidRPr="0041604F">
        <w:rPr>
          <w:rFonts w:ascii="Courier New" w:eastAsia="Times New Roman" w:hAnsi="Courier New" w:cs="Courier New"/>
          <w:color w:val="000000"/>
          <w:sz w:val="20"/>
          <w:szCs w:val="20"/>
        </w:rPr>
        <w:t>high</w:t>
      </w:r>
      <w:ins w:id="1529" w:author="Author" w:date="2021-02-07T22:03:00Z">
        <w:r w:rsidR="00800364">
          <w:rPr>
            <w:rFonts w:ascii="Courier New" w:eastAsia="Times New Roman" w:hAnsi="Courier New" w:cs="Courier New"/>
            <w:color w:val="000000"/>
            <w:sz w:val="20"/>
            <w:szCs w:val="20"/>
          </w:rPr>
          <w:t>er</w:t>
        </w:r>
      </w:ins>
      <w:del w:id="1530" w:author="Author" w:date="2021-02-07T04:43:00Z">
        <w:r w:rsidRPr="0041604F" w:rsidDel="00C50218">
          <w:rPr>
            <w:rFonts w:ascii="Courier New" w:eastAsia="Times New Roman" w:hAnsi="Courier New" w:cs="Courier New"/>
            <w:color w:val="000000"/>
            <w:sz w:val="20"/>
            <w:szCs w:val="20"/>
          </w:rPr>
          <w:delText>ly</w:delText>
        </w:r>
      </w:del>
      <w:r w:rsidRPr="0041604F">
        <w:rPr>
          <w:rFonts w:ascii="Courier New" w:eastAsia="Times New Roman" w:hAnsi="Courier New" w:cs="Courier New"/>
          <w:color w:val="000000"/>
          <w:sz w:val="20"/>
          <w:szCs w:val="20"/>
        </w:rPr>
        <w:t>-</w:t>
      </w:r>
      <w:ins w:id="1531" w:author="Author" w:date="2021-02-07T04:35:00Z">
        <w:r w:rsidR="00E1751D">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priced hotels are ``wonderful'' and ``excellent</w:t>
      </w:r>
      <w:ins w:id="1532"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533"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In Chinese, the change </w:t>
      </w:r>
      <w:del w:id="1534" w:author="Author" w:date="2021-02-09T10:21:00Z">
        <w:r w:rsidRPr="0041604F" w:rsidDel="00740A2F">
          <w:rPr>
            <w:rFonts w:ascii="Courier New" w:eastAsia="Times New Roman" w:hAnsi="Courier New" w:cs="Courier New"/>
            <w:color w:val="000000"/>
            <w:sz w:val="20"/>
            <w:szCs w:val="20"/>
          </w:rPr>
          <w:delText xml:space="preserve">goes </w:delText>
        </w:r>
      </w:del>
      <w:ins w:id="1535" w:author="Author" w:date="2021-02-09T10:21:00Z">
        <w:r w:rsidR="00740A2F">
          <w:rPr>
            <w:rFonts w:ascii="Courier New" w:eastAsia="Times New Roman" w:hAnsi="Courier New" w:cs="Courier New"/>
            <w:color w:val="000000"/>
            <w:sz w:val="20"/>
            <w:szCs w:val="20"/>
          </w:rPr>
          <w:t>ranges</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from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不</w:t>
      </w:r>
      <w:r w:rsidRPr="0041604F">
        <w:rPr>
          <w:rFonts w:ascii="Microsoft JhengHei" w:eastAsia="Microsoft JhengHei" w:hAnsi="Microsoft JhengHei" w:cs="Microsoft JhengHei" w:hint="eastAsia"/>
          <w:color w:val="000000"/>
          <w:sz w:val="20"/>
          <w:szCs w:val="20"/>
          <w:u w:val="single"/>
        </w:rPr>
        <w:t>错</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(not bad)'' to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rPr>
        <w:t>棒</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(great)'' or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icrosoft JhengHei" w:eastAsia="Microsoft JhengHei" w:hAnsi="Microsoft JhengHei" w:cs="Microsoft JhengHei" w:hint="eastAsia"/>
          <w:color w:val="000000"/>
          <w:sz w:val="20"/>
          <w:szCs w:val="20"/>
        </w:rPr>
        <w:t>赞</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(awesome)</w:t>
      </w:r>
      <w:ins w:id="1536"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537"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We can infer that the level of satisfaction is high and influences how customers write their reviews. </w:t>
      </w:r>
      <w:ins w:id="1538" w:author="Author" w:date="2021-02-09T10:22:00Z">
        <w:r w:rsidR="00740A2F">
          <w:rPr>
            <w:rFonts w:ascii="Courier New" w:eastAsia="Times New Roman" w:hAnsi="Courier New" w:cs="Courier New"/>
            <w:color w:val="000000"/>
            <w:sz w:val="20"/>
            <w:szCs w:val="20"/>
          </w:rPr>
          <w:t>Regarding</w:t>
        </w:r>
        <w:r w:rsidR="00740A2F" w:rsidRPr="0041604F">
          <w:rPr>
            <w:rFonts w:ascii="Courier New" w:eastAsia="Times New Roman" w:hAnsi="Courier New" w:cs="Courier New"/>
            <w:color w:val="000000"/>
            <w:sz w:val="20"/>
            <w:szCs w:val="20"/>
          </w:rPr>
          <w:t xml:space="preserve"> the negative keywords</w:t>
        </w:r>
        <w:r w:rsidR="00740A2F">
          <w:rPr>
            <w:rFonts w:ascii="Courier New" w:eastAsia="Times New Roman" w:hAnsi="Courier New" w:cs="Courier New"/>
            <w:color w:val="000000"/>
            <w:sz w:val="20"/>
            <w:szCs w:val="20"/>
          </w:rPr>
          <w:t>,</w:t>
        </w:r>
        <w:r w:rsidR="00740A2F" w:rsidRPr="0041604F">
          <w:rPr>
            <w:rFonts w:ascii="Courier New" w:eastAsia="Times New Roman" w:hAnsi="Courier New" w:cs="Courier New"/>
            <w:color w:val="000000"/>
            <w:sz w:val="20"/>
            <w:szCs w:val="20"/>
          </w:rPr>
          <w:t xml:space="preserve"> </w:t>
        </w:r>
      </w:ins>
      <w:del w:id="1539" w:author="Author" w:date="2021-02-09T10:22:00Z">
        <w:r w:rsidRPr="0041604F" w:rsidDel="00740A2F">
          <w:rPr>
            <w:rFonts w:ascii="Courier New" w:eastAsia="Times New Roman" w:hAnsi="Courier New" w:cs="Courier New"/>
            <w:color w:val="000000"/>
            <w:sz w:val="20"/>
            <w:szCs w:val="20"/>
          </w:rPr>
          <w:delText>However</w:delText>
        </w:r>
      </w:del>
      <w:ins w:id="1540" w:author="Author" w:date="2021-02-09T10:22:00Z">
        <w:r w:rsidR="00740A2F">
          <w:rPr>
            <w:rFonts w:ascii="Courier New" w:eastAsia="Times New Roman" w:hAnsi="Courier New" w:cs="Courier New"/>
            <w:color w:val="000000"/>
            <w:sz w:val="20"/>
            <w:szCs w:val="20"/>
          </w:rPr>
          <w:t>h</w:t>
        </w:r>
        <w:r w:rsidR="00740A2F" w:rsidRPr="0041604F">
          <w:rPr>
            <w:rFonts w:ascii="Courier New" w:eastAsia="Times New Roman" w:hAnsi="Courier New" w:cs="Courier New"/>
            <w:color w:val="000000"/>
            <w:sz w:val="20"/>
            <w:szCs w:val="20"/>
          </w:rPr>
          <w:t>owever</w:t>
        </w:r>
      </w:ins>
      <w:r w:rsidRPr="0041604F">
        <w:rPr>
          <w:rFonts w:ascii="Courier New" w:eastAsia="Times New Roman" w:hAnsi="Courier New" w:cs="Courier New"/>
          <w:color w:val="000000"/>
          <w:sz w:val="20"/>
          <w:szCs w:val="20"/>
        </w:rPr>
        <w:t xml:space="preserve">, </w:t>
      </w:r>
      <w:del w:id="1541" w:author="Author" w:date="2021-02-09T10:22:00Z">
        <w:r w:rsidRPr="0041604F" w:rsidDel="00740A2F">
          <w:rPr>
            <w:rFonts w:ascii="Courier New" w:eastAsia="Times New Roman" w:hAnsi="Courier New" w:cs="Courier New"/>
            <w:color w:val="000000"/>
            <w:sz w:val="20"/>
            <w:szCs w:val="20"/>
          </w:rPr>
          <w:delText xml:space="preserve">when we look at the negative keywords, </w:delText>
        </w:r>
      </w:del>
      <w:r w:rsidRPr="0041604F">
        <w:rPr>
          <w:rFonts w:ascii="Courier New" w:eastAsia="Times New Roman" w:hAnsi="Courier New" w:cs="Courier New"/>
          <w:color w:val="000000"/>
          <w:sz w:val="20"/>
          <w:szCs w:val="20"/>
        </w:rPr>
        <w:t xml:space="preserve">the change </w:t>
      </w:r>
      <w:del w:id="1542" w:author="Author" w:date="2021-02-09T10:22:00Z">
        <w:r w:rsidRPr="0041604F" w:rsidDel="00740A2F">
          <w:rPr>
            <w:rFonts w:ascii="Courier New" w:eastAsia="Times New Roman" w:hAnsi="Courier New" w:cs="Courier New"/>
            <w:color w:val="000000"/>
            <w:sz w:val="20"/>
            <w:szCs w:val="20"/>
          </w:rPr>
          <w:delText xml:space="preserve">is </w:delText>
        </w:r>
      </w:del>
      <w:ins w:id="1543" w:author="Author" w:date="2021-02-09T10:22:00Z">
        <w:r w:rsidR="00740A2F">
          <w:rPr>
            <w:rFonts w:ascii="Courier New" w:eastAsia="Times New Roman" w:hAnsi="Courier New" w:cs="Courier New"/>
            <w:color w:val="000000"/>
            <w:sz w:val="20"/>
            <w:szCs w:val="20"/>
          </w:rPr>
          <w:t>ranges</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from ``annoying'' or ``worst''</w:t>
      </w:r>
      <w:del w:id="1544" w:author="Author" w:date="2021-02-07T20:21: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to ``disappointing</w:t>
      </w:r>
      <w:ins w:id="1545" w:author="Author" w:date="2021-02-07T20:12:00Z">
        <w:r w:rsidR="00582D50">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546" w:author="Author" w:date="2021-02-07T20:12:00Z">
        <w:r w:rsidRPr="0041604F" w:rsidDel="00582D5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Here</w:t>
      </w:r>
      <w:ins w:id="1547" w:author="Author" w:date="2021-02-09T10:22:00Z">
        <w:r w:rsidR="00740A2F">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we can </w:t>
      </w:r>
      <w:del w:id="1548" w:author="Author" w:date="2021-02-09T10:24:00Z">
        <w:r w:rsidRPr="0041604F" w:rsidDel="00740A2F">
          <w:rPr>
            <w:rFonts w:ascii="Courier New" w:eastAsia="Times New Roman" w:hAnsi="Courier New" w:cs="Courier New"/>
            <w:color w:val="000000"/>
            <w:sz w:val="20"/>
            <w:szCs w:val="20"/>
          </w:rPr>
          <w:delText xml:space="preserve">see </w:delText>
        </w:r>
      </w:del>
      <w:ins w:id="1549" w:author="Author" w:date="2021-02-09T10:24:00Z">
        <w:r w:rsidR="00740A2F">
          <w:rPr>
            <w:rFonts w:ascii="Courier New" w:eastAsia="Times New Roman" w:hAnsi="Courier New" w:cs="Courier New"/>
            <w:color w:val="000000"/>
            <w:sz w:val="20"/>
            <w:szCs w:val="20"/>
          </w:rPr>
          <w:t>determine</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how expectations influence satisfaction and dissatisfaction in different ways. </w:t>
      </w:r>
    </w:p>
    <w:p w14:paraId="769FDA88"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8F79D5" w14:textId="17533BC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this paper, we follow the definition of satisfaction by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 xml:space="preserve">{hunt1975}, where meeting or exceeding expectations produces satisfaction. Therefore, the </w:t>
      </w:r>
      <w:del w:id="1550" w:author="Author" w:date="2021-02-09T10:24:00Z">
        <w:r w:rsidRPr="0041604F" w:rsidDel="00740A2F">
          <w:rPr>
            <w:rFonts w:ascii="Courier New" w:eastAsia="Times New Roman" w:hAnsi="Courier New" w:cs="Courier New"/>
            <w:color w:val="000000"/>
            <w:sz w:val="20"/>
            <w:szCs w:val="20"/>
          </w:rPr>
          <w:delText xml:space="preserve">lack </w:delText>
        </w:r>
      </w:del>
      <w:ins w:id="1551" w:author="Author" w:date="2021-02-09T10:24:00Z">
        <w:r w:rsidR="00740A2F">
          <w:rPr>
            <w:rFonts w:ascii="Courier New" w:eastAsia="Times New Roman" w:hAnsi="Courier New" w:cs="Courier New"/>
            <w:color w:val="000000"/>
            <w:sz w:val="20"/>
            <w:szCs w:val="20"/>
          </w:rPr>
          <w:t>failure</w:t>
        </w:r>
        <w:r w:rsidR="00740A2F"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of meeting expectations would cause dissatisfaction. In the </w:t>
      </w:r>
      <w:ins w:id="1552" w:author="Author" w:date="2021-02-09T10:25:00Z">
        <w:r w:rsidR="00740A2F">
          <w:rPr>
            <w:rFonts w:ascii="Courier New" w:eastAsia="Times New Roman" w:hAnsi="Courier New" w:cs="Courier New"/>
            <w:color w:val="000000"/>
            <w:sz w:val="20"/>
            <w:szCs w:val="20"/>
          </w:rPr>
          <w:t xml:space="preserve">aforementioned </w:t>
        </w:r>
      </w:ins>
      <w:r w:rsidRPr="0041604F">
        <w:rPr>
          <w:rFonts w:ascii="Courier New" w:eastAsia="Times New Roman" w:hAnsi="Courier New" w:cs="Courier New"/>
          <w:color w:val="000000"/>
          <w:sz w:val="20"/>
          <w:szCs w:val="20"/>
        </w:rPr>
        <w:t>cases</w:t>
      </w:r>
      <w:del w:id="1553" w:author="Author" w:date="2021-02-09T10:25:00Z">
        <w:r w:rsidRPr="0041604F" w:rsidDel="00740A2F">
          <w:rPr>
            <w:rFonts w:ascii="Courier New" w:eastAsia="Times New Roman" w:hAnsi="Courier New" w:cs="Courier New"/>
            <w:color w:val="000000"/>
            <w:sz w:val="20"/>
            <w:szCs w:val="20"/>
          </w:rPr>
          <w:delText xml:space="preserve"> above</w:delText>
        </w:r>
      </w:del>
      <w:r w:rsidRPr="0041604F">
        <w:rPr>
          <w:rFonts w:ascii="Courier New" w:eastAsia="Times New Roman" w:hAnsi="Courier New" w:cs="Courier New"/>
          <w:color w:val="000000"/>
          <w:sz w:val="20"/>
          <w:szCs w:val="20"/>
        </w:rPr>
        <w:t>, we can infer that a customer that pays more for a higher</w:t>
      </w:r>
      <w:ins w:id="1554" w:author="Author" w:date="2021-02-07T22:04:00Z">
        <w:r w:rsidR="00800364">
          <w:rPr>
            <w:rFonts w:ascii="Courier New" w:eastAsia="Times New Roman" w:hAnsi="Courier New" w:cs="Courier New"/>
            <w:color w:val="000000"/>
            <w:sz w:val="20"/>
            <w:szCs w:val="20"/>
          </w:rPr>
          <w:t>-</w:t>
        </w:r>
      </w:ins>
      <w:del w:id="1555" w:author="Author" w:date="2021-02-07T22:04:00Z">
        <w:r w:rsidRPr="0041604F" w:rsidDel="00800364">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class </w:t>
      </w:r>
      <w:del w:id="1556" w:author="Author" w:date="2021-02-07T04:54:00Z">
        <w:r w:rsidRPr="0041604F" w:rsidDel="000C0E37">
          <w:rPr>
            <w:rFonts w:ascii="Courier New" w:eastAsia="Times New Roman" w:hAnsi="Courier New" w:cs="Courier New"/>
            <w:color w:val="000000"/>
            <w:sz w:val="20"/>
            <w:szCs w:val="20"/>
          </w:rPr>
          <w:delText xml:space="preserve">of </w:delText>
        </w:r>
      </w:del>
      <w:r w:rsidRPr="0041604F">
        <w:rPr>
          <w:rFonts w:ascii="Courier New" w:eastAsia="Times New Roman" w:hAnsi="Courier New" w:cs="Courier New"/>
          <w:color w:val="000000"/>
          <w:sz w:val="20"/>
          <w:szCs w:val="20"/>
        </w:rPr>
        <w:t>experience has higher expectations. This is true in dissatisfaction, where their expectation is higher in a more expensive hotel. As such, any lack of cleanliness can lead to disappointment</w:t>
      </w:r>
      <w:del w:id="1557" w:author="Author" w:date="2021-02-11T14:12:00Z">
        <w:r w:rsidRPr="0041604F" w:rsidDel="00E11C2D">
          <w:rPr>
            <w:rFonts w:ascii="Courier New" w:eastAsia="Times New Roman" w:hAnsi="Courier New" w:cs="Courier New"/>
            <w:color w:val="000000"/>
            <w:sz w:val="20"/>
            <w:szCs w:val="20"/>
          </w:rPr>
          <w:delText xml:space="preserve"> or outrage</w:delText>
        </w:r>
      </w:del>
      <w:r w:rsidRPr="0041604F">
        <w:rPr>
          <w:rFonts w:ascii="Courier New" w:eastAsia="Times New Roman" w:hAnsi="Courier New" w:cs="Courier New"/>
          <w:color w:val="000000"/>
          <w:sz w:val="20"/>
          <w:szCs w:val="20"/>
        </w:rPr>
        <w:t>. In the case of English-speaking customers in the 30</w:t>
      </w:r>
      <w:ins w:id="1558" w:author="Author" w:date="2021-02-07T03:37:00Z">
        <w:r w:rsidR="00060204">
          <w:rPr>
            <w:rFonts w:ascii="Courier New" w:eastAsia="Times New Roman" w:hAnsi="Courier New" w:cs="Courier New"/>
            <w:color w:val="000000"/>
            <w:sz w:val="20"/>
            <w:szCs w:val="20"/>
          </w:rPr>
          <w:t> </w:t>
        </w:r>
      </w:ins>
      <w:del w:id="1559" w:author="Author" w:date="2021-02-07T03:37: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w:t>
      </w:r>
      <w:del w:id="1560" w:author="Author" w:date="2021-02-09T10:26:00Z">
        <w:r w:rsidRPr="0041604F" w:rsidDel="00740A2F">
          <w:rPr>
            <w:rFonts w:ascii="Courier New" w:eastAsia="Times New Roman" w:hAnsi="Courier New" w:cs="Courier New"/>
            <w:color w:val="000000"/>
            <w:sz w:val="20"/>
            <w:szCs w:val="20"/>
          </w:rPr>
          <w:delText xml:space="preserve"> to </w:delText>
        </w:r>
      </w:del>
      <w:ins w:id="1561" w:author="Author" w:date="2021-02-11T14:12:00Z">
        <w:r w:rsidR="00E11C2D">
          <w:rPr>
            <w:rFonts w:ascii="Courier New" w:eastAsia="Times New Roman" w:hAnsi="Courier New" w:cs="Courier New"/>
            <w:color w:val="000000"/>
            <w:sz w:val="20"/>
            <w:szCs w:val="20"/>
          </w:rPr>
          <w:t>-</w:t>
        </w:r>
      </w:ins>
      <w:ins w:id="1562" w:author="Author" w:date="2021-02-09T10:26:00Z">
        <w:r w:rsidR="00740A2F">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50</w:t>
      </w:r>
      <w:ins w:id="1563" w:author="Author" w:date="2021-02-07T03:38:00Z">
        <w:r w:rsidR="00060204">
          <w:rPr>
            <w:rFonts w:ascii="Courier New" w:eastAsia="Times New Roman" w:hAnsi="Courier New" w:cs="Courier New"/>
            <w:color w:val="000000"/>
            <w:sz w:val="20"/>
            <w:szCs w:val="20"/>
          </w:rPr>
          <w:t> </w:t>
        </w:r>
      </w:ins>
      <w:del w:id="1564" w:author="Author" w:date="2021-02-07T03:38: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per night price range, cigarette smell is particularly disappointing. However, we consistently see customers with high expectations for high-class hotels react</w:t>
      </w:r>
      <w:ins w:id="1565" w:author="Author" w:date="2021-02-09T10:26:00Z">
        <w:r w:rsidR="003072F9">
          <w:rPr>
            <w:rFonts w:ascii="Courier New" w:eastAsia="Times New Roman" w:hAnsi="Courier New" w:cs="Courier New"/>
            <w:color w:val="000000"/>
            <w:sz w:val="20"/>
            <w:szCs w:val="20"/>
          </w:rPr>
          <w:t>ing</w:t>
        </w:r>
      </w:ins>
      <w:r w:rsidRPr="0041604F">
        <w:rPr>
          <w:rFonts w:ascii="Courier New" w:eastAsia="Times New Roman" w:hAnsi="Courier New" w:cs="Courier New"/>
          <w:color w:val="000000"/>
          <w:sz w:val="20"/>
          <w:szCs w:val="20"/>
        </w:rPr>
        <w:t xml:space="preserve"> even more positively when satisfied. In the positive case, expectations appear to be exceeded in most cases, judging </w:t>
      </w:r>
      <w:ins w:id="1566" w:author="Author" w:date="2021-02-09T10:27:00Z">
        <w:r w:rsidR="003072F9">
          <w:rPr>
            <w:rFonts w:ascii="Courier New" w:eastAsia="Times New Roman" w:hAnsi="Courier New" w:cs="Courier New"/>
            <w:color w:val="000000"/>
            <w:sz w:val="20"/>
            <w:szCs w:val="20"/>
          </w:rPr>
          <w:t xml:space="preserve">from </w:t>
        </w:r>
      </w:ins>
      <w:r w:rsidRPr="0041604F">
        <w:rPr>
          <w:rFonts w:ascii="Courier New" w:eastAsia="Times New Roman" w:hAnsi="Courier New" w:cs="Courier New"/>
          <w:color w:val="000000"/>
          <w:sz w:val="20"/>
          <w:szCs w:val="20"/>
        </w:rPr>
        <w:t xml:space="preserve">their reactions. We argue that these are two different kinds of </w:t>
      </w:r>
      <w:del w:id="1567" w:author="Author" w:date="2021-02-09T11:18:00Z">
        <w:r w:rsidRPr="0041604F" w:rsidDel="00EA4B96">
          <w:rPr>
            <w:rFonts w:ascii="Courier New" w:eastAsia="Times New Roman" w:hAnsi="Courier New" w:cs="Courier New"/>
            <w:color w:val="000000"/>
            <w:sz w:val="20"/>
            <w:szCs w:val="20"/>
          </w:rPr>
          <w:delText>interaction</w:delText>
        </w:r>
      </w:del>
      <w:del w:id="1568" w:author="Author" w:date="2021-02-09T10:27:00Z">
        <w:r w:rsidRPr="0041604F" w:rsidDel="00487691">
          <w:rPr>
            <w:rFonts w:ascii="Courier New" w:eastAsia="Times New Roman" w:hAnsi="Courier New" w:cs="Courier New"/>
            <w:color w:val="000000"/>
            <w:sz w:val="20"/>
            <w:szCs w:val="20"/>
          </w:rPr>
          <w:delText>s</w:delText>
        </w:r>
      </w:del>
      <w:del w:id="1569" w:author="Author" w:date="2021-02-09T11:18:00Z">
        <w:r w:rsidRPr="0041604F" w:rsidDel="00EA4B96">
          <w:rPr>
            <w:rFonts w:ascii="Courier New" w:eastAsia="Times New Roman" w:hAnsi="Courier New" w:cs="Courier New"/>
            <w:color w:val="000000"/>
            <w:sz w:val="20"/>
            <w:szCs w:val="20"/>
          </w:rPr>
          <w:delText xml:space="preserve"> with </w:delText>
        </w:r>
      </w:del>
      <w:r w:rsidRPr="0041604F">
        <w:rPr>
          <w:rFonts w:ascii="Courier New" w:eastAsia="Times New Roman" w:hAnsi="Courier New" w:cs="Courier New"/>
          <w:color w:val="000000"/>
          <w:sz w:val="20"/>
          <w:szCs w:val="20"/>
        </w:rPr>
        <w:t>expectations</w:t>
      </w:r>
      <w:del w:id="1570" w:author="Author" w:date="2021-02-09T11:18:00Z">
        <w:r w:rsidRPr="0041604F" w:rsidDel="00EA4B96">
          <w:rPr>
            <w:rFonts w:ascii="Courier New" w:eastAsia="Times New Roman" w:hAnsi="Courier New" w:cs="Courier New"/>
            <w:color w:val="000000"/>
            <w:sz w:val="20"/>
            <w:szCs w:val="20"/>
          </w:rPr>
          <w:delText>.</w:delText>
        </w:r>
      </w:del>
      <w:ins w:id="1571" w:author="Author" w:date="2021-02-09T11:18:00Z">
        <w:r w:rsidR="00EA4B96">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572" w:author="Author" w:date="2021-02-09T11:18:00Z">
        <w:r w:rsidRPr="0041604F" w:rsidDel="00EA4B96">
          <w:rPr>
            <w:rFonts w:ascii="Courier New" w:eastAsia="Times New Roman" w:hAnsi="Courier New" w:cs="Courier New"/>
            <w:color w:val="000000"/>
            <w:sz w:val="20"/>
            <w:szCs w:val="20"/>
          </w:rPr>
          <w:delText xml:space="preserve">We can observe </w:delText>
        </w:r>
      </w:del>
      <w:r w:rsidRPr="0041604F">
        <w:rPr>
          <w:rFonts w:ascii="Courier New" w:eastAsia="Times New Roman" w:hAnsi="Courier New" w:cs="Courier New"/>
          <w:color w:val="000000"/>
          <w:sz w:val="20"/>
          <w:szCs w:val="20"/>
        </w:rPr>
        <w:t xml:space="preserve">logical </w:t>
      </w:r>
      <w:ins w:id="1573" w:author="Author" w:date="2021-02-09T11:19:00Z">
        <w:r w:rsidR="00EA4B96">
          <w:rPr>
            <w:rFonts w:ascii="Courier New" w:eastAsia="Times New Roman" w:hAnsi="Courier New" w:cs="Courier New"/>
            <w:color w:val="000000"/>
            <w:sz w:val="20"/>
            <w:szCs w:val="20"/>
          </w:rPr>
          <w:t>and emotional</w:t>
        </w:r>
      </w:ins>
      <w:del w:id="1574" w:author="Author" w:date="2021-02-09T11:19:00Z">
        <w:r w:rsidRPr="0041604F" w:rsidDel="00EA4B96">
          <w:rPr>
            <w:rFonts w:ascii="Courier New" w:eastAsia="Times New Roman" w:hAnsi="Courier New" w:cs="Courier New"/>
            <w:color w:val="000000"/>
            <w:sz w:val="20"/>
            <w:szCs w:val="20"/>
          </w:rPr>
          <w:delText>expectations</w:delText>
        </w:r>
      </w:del>
      <w:r w:rsidRPr="0041604F">
        <w:rPr>
          <w:rFonts w:ascii="Courier New" w:eastAsia="Times New Roman" w:hAnsi="Courier New" w:cs="Courier New"/>
          <w:color w:val="000000"/>
          <w:sz w:val="20"/>
          <w:szCs w:val="20"/>
        </w:rPr>
        <w:t xml:space="preserve">. </w:t>
      </w:r>
      <w:ins w:id="1575" w:author="Author" w:date="2021-02-09T11:20:00Z">
        <w:r w:rsidR="00EA4B96">
          <w:rPr>
            <w:rFonts w:ascii="Courier New" w:eastAsia="Times New Roman" w:hAnsi="Courier New" w:cs="Courier New"/>
            <w:color w:val="000000"/>
            <w:sz w:val="20"/>
            <w:szCs w:val="20"/>
          </w:rPr>
          <w:t xml:space="preserve">In the first case, </w:t>
        </w:r>
      </w:ins>
      <w:del w:id="1576" w:author="Author" w:date="2021-02-09T11:20:00Z">
        <w:r w:rsidRPr="0041604F" w:rsidDel="00EA4B96">
          <w:rPr>
            <w:rFonts w:ascii="Courier New" w:eastAsia="Times New Roman" w:hAnsi="Courier New" w:cs="Courier New"/>
            <w:color w:val="000000"/>
            <w:sz w:val="20"/>
            <w:szCs w:val="20"/>
          </w:rPr>
          <w:delText xml:space="preserve">Customers </w:delText>
        </w:r>
      </w:del>
      <w:ins w:id="1577" w:author="Author" w:date="2021-02-09T11:20:00Z">
        <w:r w:rsidR="00EA4B96">
          <w:rPr>
            <w:rFonts w:ascii="Courier New" w:eastAsia="Times New Roman" w:hAnsi="Courier New" w:cs="Courier New"/>
            <w:color w:val="000000"/>
            <w:sz w:val="20"/>
            <w:szCs w:val="20"/>
          </w:rPr>
          <w:t>c</w:t>
        </w:r>
        <w:r w:rsidR="00EA4B96" w:rsidRPr="0041604F">
          <w:rPr>
            <w:rFonts w:ascii="Courier New" w:eastAsia="Times New Roman" w:hAnsi="Courier New" w:cs="Courier New"/>
            <w:color w:val="000000"/>
            <w:sz w:val="20"/>
            <w:szCs w:val="20"/>
          </w:rPr>
          <w:t xml:space="preserve">ustomers </w:t>
        </w:r>
      </w:ins>
      <w:del w:id="1578" w:author="Author" w:date="2021-02-09T11:20:00Z">
        <w:r w:rsidRPr="0041604F" w:rsidDel="00EA4B96">
          <w:rPr>
            <w:rFonts w:ascii="Courier New" w:eastAsia="Times New Roman" w:hAnsi="Courier New" w:cs="Courier New"/>
            <w:color w:val="000000"/>
            <w:sz w:val="20"/>
            <w:szCs w:val="20"/>
          </w:rPr>
          <w:delText>set a standard in their mind</w:delText>
        </w:r>
      </w:del>
      <w:ins w:id="1579" w:author="Author" w:date="2021-02-09T11:20:00Z">
        <w:r w:rsidR="00EA4B96">
          <w:rPr>
            <w:rFonts w:ascii="Courier New" w:eastAsia="Times New Roman" w:hAnsi="Courier New" w:cs="Courier New"/>
            <w:color w:val="000000"/>
            <w:sz w:val="20"/>
            <w:szCs w:val="20"/>
          </w:rPr>
          <w:t>are determined</w:t>
        </w:r>
      </w:ins>
      <w:r w:rsidRPr="0041604F">
        <w:rPr>
          <w:rFonts w:ascii="Courier New" w:eastAsia="Times New Roman" w:hAnsi="Courier New" w:cs="Courier New"/>
          <w:color w:val="000000"/>
          <w:sz w:val="20"/>
          <w:szCs w:val="20"/>
        </w:rPr>
        <w:t xml:space="preserve"> that the service must not fall below</w:t>
      </w:r>
      <w:ins w:id="1580" w:author="Author" w:date="2021-02-09T11:21:00Z">
        <w:r w:rsidR="00EA4B96">
          <w:rPr>
            <w:rFonts w:ascii="Courier New" w:eastAsia="Times New Roman" w:hAnsi="Courier New" w:cs="Courier New"/>
            <w:color w:val="000000"/>
            <w:sz w:val="20"/>
            <w:szCs w:val="20"/>
          </w:rPr>
          <w:t xml:space="preserve"> a specific standard</w:t>
        </w:r>
      </w:ins>
      <w:del w:id="1581" w:author="Author" w:date="2021-02-09T11:21:00Z">
        <w:r w:rsidRPr="0041604F" w:rsidDel="00EA4B96">
          <w:rPr>
            <w:rFonts w:ascii="Courier New" w:eastAsia="Times New Roman" w:hAnsi="Courier New" w:cs="Courier New"/>
            <w:color w:val="000000"/>
            <w:sz w:val="20"/>
            <w:szCs w:val="20"/>
          </w:rPr>
          <w:delText xml:space="preserve"> or be disappointed</w:delText>
        </w:r>
      </w:del>
      <w:ins w:id="1582" w:author="Author" w:date="2021-02-09T11:19:00Z">
        <w:r w:rsidR="00EA4B96">
          <w:rPr>
            <w:rFonts w:ascii="Courier New" w:eastAsia="Times New Roman" w:hAnsi="Courier New" w:cs="Courier New"/>
            <w:color w:val="000000"/>
            <w:sz w:val="20"/>
            <w:szCs w:val="20"/>
          </w:rPr>
          <w:t>;</w:t>
        </w:r>
      </w:ins>
      <w:del w:id="1583" w:author="Author" w:date="2021-02-09T11:19:00Z">
        <w:r w:rsidRPr="0041604F" w:rsidDel="00EA4B96">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 for example, </w:t>
      </w:r>
      <w:del w:id="1584" w:author="Author" w:date="2021-02-09T11:22:00Z">
        <w:r w:rsidRPr="0041604F" w:rsidDel="00EA4B96">
          <w:rPr>
            <w:rFonts w:ascii="Courier New" w:eastAsia="Times New Roman" w:hAnsi="Courier New" w:cs="Courier New"/>
            <w:color w:val="000000"/>
            <w:sz w:val="20"/>
            <w:szCs w:val="20"/>
          </w:rPr>
          <w:delText xml:space="preserve">a customer </w:delText>
        </w:r>
      </w:del>
      <w:del w:id="1585" w:author="Author" w:date="2021-02-09T11:20:00Z">
        <w:r w:rsidRPr="0041604F" w:rsidDel="00EA4B96">
          <w:rPr>
            <w:rFonts w:ascii="Courier New" w:eastAsia="Times New Roman" w:hAnsi="Courier New" w:cs="Courier New"/>
            <w:color w:val="000000"/>
            <w:sz w:val="20"/>
            <w:szCs w:val="20"/>
          </w:rPr>
          <w:delText xml:space="preserve">being </w:delText>
        </w:r>
      </w:del>
      <w:ins w:id="1586" w:author="Author" w:date="2021-02-09T11:22:00Z">
        <w:r w:rsidR="00EA4B96">
          <w:rPr>
            <w:rFonts w:ascii="Courier New" w:eastAsia="Times New Roman" w:hAnsi="Courier New" w:cs="Courier New"/>
            <w:color w:val="000000"/>
            <w:sz w:val="20"/>
            <w:szCs w:val="20"/>
          </w:rPr>
          <w:t>they can be</w:t>
        </w:r>
      </w:ins>
      <w:ins w:id="1587" w:author="Author" w:date="2021-02-09T11:20:00Z">
        <w:r w:rsidR="00EA4B9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disappointed with </w:t>
      </w:r>
      <w:ins w:id="1588" w:author="Author" w:date="2021-02-11T14:12:00Z">
        <w:r w:rsidR="00E11C2D">
          <w:rPr>
            <w:rFonts w:ascii="Courier New" w:eastAsia="Times New Roman" w:hAnsi="Courier New" w:cs="Courier New"/>
            <w:color w:val="000000"/>
            <w:sz w:val="20"/>
            <w:szCs w:val="20"/>
          </w:rPr>
          <w:t>unhygienic</w:t>
        </w:r>
      </w:ins>
      <w:del w:id="1589" w:author="Author" w:date="2021-02-11T14:12:00Z">
        <w:r w:rsidRPr="0041604F" w:rsidDel="00E11C2D">
          <w:rPr>
            <w:rFonts w:ascii="Courier New" w:eastAsia="Times New Roman" w:hAnsi="Courier New" w:cs="Courier New"/>
            <w:color w:val="000000"/>
            <w:sz w:val="20"/>
            <w:szCs w:val="20"/>
          </w:rPr>
          <w:delText>dirty</w:delText>
        </w:r>
      </w:del>
      <w:r w:rsidRPr="0041604F">
        <w:rPr>
          <w:rFonts w:ascii="Courier New" w:eastAsia="Times New Roman" w:hAnsi="Courier New" w:cs="Courier New"/>
          <w:color w:val="000000"/>
          <w:sz w:val="20"/>
          <w:szCs w:val="20"/>
        </w:rPr>
        <w:t xml:space="preserve"> rooms or cigarette smell.</w:t>
      </w:r>
    </w:p>
    <w:p w14:paraId="3441C5E8"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5233EA" w14:textId="3145384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ins w:id="1590" w:author="Author" w:date="2021-02-09T11:22:00Z">
        <w:r w:rsidR="00EA4B96">
          <w:rPr>
            <w:rFonts w:ascii="Courier New" w:eastAsia="Times New Roman" w:hAnsi="Courier New" w:cs="Courier New"/>
            <w:color w:val="000000"/>
            <w:sz w:val="20"/>
            <w:szCs w:val="20"/>
          </w:rPr>
          <w:t xml:space="preserve">In the second case, </w:t>
        </w:r>
      </w:ins>
      <w:del w:id="1591" w:author="Author" w:date="2021-02-09T11:22:00Z">
        <w:r w:rsidRPr="0041604F" w:rsidDel="00EA4B96">
          <w:rPr>
            <w:rFonts w:ascii="Courier New" w:eastAsia="Times New Roman" w:hAnsi="Courier New" w:cs="Courier New"/>
            <w:color w:val="000000"/>
            <w:sz w:val="20"/>
            <w:szCs w:val="20"/>
          </w:rPr>
          <w:delText xml:space="preserve">In </w:delText>
        </w:r>
      </w:del>
      <w:ins w:id="1592" w:author="Author" w:date="2021-02-09T11:22:00Z">
        <w:r w:rsidR="00EA4B96">
          <w:rPr>
            <w:rFonts w:ascii="Courier New" w:eastAsia="Times New Roman" w:hAnsi="Courier New" w:cs="Courier New"/>
            <w:color w:val="000000"/>
            <w:sz w:val="20"/>
            <w:szCs w:val="20"/>
          </w:rPr>
          <w:t>i</w:t>
        </w:r>
        <w:r w:rsidR="00EA4B96" w:rsidRPr="0041604F">
          <w:rPr>
            <w:rFonts w:ascii="Courier New" w:eastAsia="Times New Roman" w:hAnsi="Courier New" w:cs="Courier New"/>
            <w:color w:val="000000"/>
            <w:sz w:val="20"/>
            <w:szCs w:val="20"/>
          </w:rPr>
          <w:t xml:space="preserve">n </w:t>
        </w:r>
      </w:ins>
      <w:r w:rsidRPr="0041604F">
        <w:rPr>
          <w:rFonts w:ascii="Courier New" w:eastAsia="Times New Roman" w:hAnsi="Courier New" w:cs="Courier New"/>
          <w:color w:val="000000"/>
          <w:sz w:val="20"/>
          <w:szCs w:val="20"/>
        </w:rPr>
        <w:t xml:space="preserve">contrast, </w:t>
      </w:r>
      <w:del w:id="1593" w:author="Author" w:date="2021-02-09T11:23:00Z">
        <w:r w:rsidRPr="0041604F" w:rsidDel="00EA4B96">
          <w:rPr>
            <w:rFonts w:ascii="Courier New" w:eastAsia="Times New Roman" w:hAnsi="Courier New" w:cs="Courier New"/>
            <w:color w:val="000000"/>
            <w:sz w:val="20"/>
            <w:szCs w:val="20"/>
          </w:rPr>
          <w:delText xml:space="preserve">we can observe emotional expectations, where </w:delText>
        </w:r>
      </w:del>
      <w:r w:rsidRPr="0041604F">
        <w:rPr>
          <w:rFonts w:ascii="Courier New" w:eastAsia="Times New Roman" w:hAnsi="Courier New" w:cs="Courier New"/>
          <w:color w:val="000000"/>
          <w:sz w:val="20"/>
          <w:szCs w:val="20"/>
        </w:rPr>
        <w:t>customers have a vague idea of having a positive experience</w:t>
      </w:r>
      <w:del w:id="1594" w:author="Author" w:date="2021-02-09T11:23:00Z">
        <w:r w:rsidRPr="0041604F" w:rsidDel="00EA4B96">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1595" w:author="Author" w:date="2021-02-09T11:23:00Z">
        <w:r w:rsidRPr="0041604F" w:rsidDel="00EA4B96">
          <w:rPr>
            <w:rFonts w:ascii="Courier New" w:eastAsia="Times New Roman" w:hAnsi="Courier New" w:cs="Courier New"/>
            <w:color w:val="000000"/>
            <w:sz w:val="20"/>
            <w:szCs w:val="20"/>
          </w:rPr>
          <w:delText>However, they</w:delText>
        </w:r>
      </w:del>
      <w:ins w:id="1596" w:author="Author" w:date="2021-02-09T11:23:00Z">
        <w:r w:rsidR="00EA4B96">
          <w:rPr>
            <w:rFonts w:ascii="Courier New" w:eastAsia="Times New Roman" w:hAnsi="Courier New" w:cs="Courier New"/>
            <w:color w:val="000000"/>
            <w:sz w:val="20"/>
            <w:szCs w:val="20"/>
          </w:rPr>
          <w:t>but</w:t>
        </w:r>
      </w:ins>
      <w:r w:rsidRPr="0041604F">
        <w:rPr>
          <w:rFonts w:ascii="Courier New" w:eastAsia="Times New Roman" w:hAnsi="Courier New" w:cs="Courier New"/>
          <w:color w:val="000000"/>
          <w:sz w:val="20"/>
          <w:szCs w:val="20"/>
        </w:rPr>
        <w:t xml:space="preserve"> do not measure it against any standard. For example, </w:t>
      </w:r>
      <w:ins w:id="1597" w:author="Author" w:date="2021-02-09T11:24:00Z">
        <w:r w:rsidR="00EA4B96">
          <w:rPr>
            <w:rFonts w:ascii="Courier New" w:eastAsia="Times New Roman" w:hAnsi="Courier New" w:cs="Courier New"/>
            <w:color w:val="000000"/>
            <w:sz w:val="20"/>
            <w:szCs w:val="20"/>
          </w:rPr>
          <w:t xml:space="preserve">they expect </w:t>
        </w:r>
      </w:ins>
      <w:del w:id="1598" w:author="Author" w:date="2021-02-09T11:25:00Z">
        <w:r w:rsidRPr="0041604F" w:rsidDel="00EA4B96">
          <w:rPr>
            <w:rFonts w:ascii="Courier New" w:eastAsia="Times New Roman" w:hAnsi="Courier New" w:cs="Courier New"/>
            <w:color w:val="000000"/>
            <w:sz w:val="20"/>
            <w:szCs w:val="20"/>
          </w:rPr>
          <w:delText xml:space="preserve">having </w:delText>
        </w:r>
      </w:del>
      <w:r w:rsidRPr="0041604F">
        <w:rPr>
          <w:rFonts w:ascii="Courier New" w:eastAsia="Times New Roman" w:hAnsi="Courier New" w:cs="Courier New"/>
          <w:color w:val="000000"/>
          <w:sz w:val="20"/>
          <w:szCs w:val="20"/>
        </w:rPr>
        <w:t xml:space="preserve">a pleasant customer service experience or </w:t>
      </w:r>
      <w:del w:id="1599" w:author="Author" w:date="2021-02-09T11:26:00Z">
        <w:r w:rsidRPr="0041604F" w:rsidDel="00EA4B96">
          <w:rPr>
            <w:rFonts w:ascii="Courier New" w:eastAsia="Times New Roman" w:hAnsi="Courier New" w:cs="Courier New"/>
            <w:color w:val="000000"/>
            <w:sz w:val="20"/>
            <w:szCs w:val="20"/>
          </w:rPr>
          <w:delText>being treated</w:delText>
        </w:r>
      </w:del>
      <w:ins w:id="1600" w:author="Author" w:date="2021-02-09T11:26:00Z">
        <w:r w:rsidR="00EA4B96">
          <w:rPr>
            <w:rFonts w:ascii="Courier New" w:eastAsia="Times New Roman" w:hAnsi="Courier New" w:cs="Courier New"/>
            <w:color w:val="000000"/>
            <w:sz w:val="20"/>
            <w:szCs w:val="20"/>
          </w:rPr>
          <w:t>a</w:t>
        </w:r>
      </w:ins>
      <w:r w:rsidRPr="0041604F">
        <w:rPr>
          <w:rFonts w:ascii="Courier New" w:eastAsia="Times New Roman" w:hAnsi="Courier New" w:cs="Courier New"/>
          <w:color w:val="000000"/>
          <w:sz w:val="20"/>
          <w:szCs w:val="20"/>
        </w:rPr>
        <w:t xml:space="preserve"> </w:t>
      </w:r>
      <w:del w:id="1601" w:author="Author" w:date="2021-02-09T11:26:00Z">
        <w:r w:rsidRPr="0041604F" w:rsidDel="00EA4B96">
          <w:rPr>
            <w:rFonts w:ascii="Courier New" w:eastAsia="Times New Roman" w:hAnsi="Courier New" w:cs="Courier New"/>
            <w:color w:val="000000"/>
            <w:sz w:val="20"/>
            <w:szCs w:val="20"/>
          </w:rPr>
          <w:delText xml:space="preserve">hospitably </w:delText>
        </w:r>
      </w:del>
      <w:ins w:id="1602" w:author="Author" w:date="2021-02-09T11:26:00Z">
        <w:r w:rsidR="00EA4B96" w:rsidRPr="0041604F">
          <w:rPr>
            <w:rFonts w:ascii="Courier New" w:eastAsia="Times New Roman" w:hAnsi="Courier New" w:cs="Courier New"/>
            <w:color w:val="000000"/>
            <w:sz w:val="20"/>
            <w:szCs w:val="20"/>
          </w:rPr>
          <w:t>hospitabl</w:t>
        </w:r>
        <w:r w:rsidR="00EA4B96">
          <w:rPr>
            <w:rFonts w:ascii="Courier New" w:eastAsia="Times New Roman" w:hAnsi="Courier New" w:cs="Courier New"/>
            <w:color w:val="000000"/>
            <w:sz w:val="20"/>
            <w:szCs w:val="20"/>
          </w:rPr>
          <w:t>e treatment</w:t>
        </w:r>
        <w:r w:rsidR="00EA4B9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by the staff at a high-class hotel. Regardless of their knowledge </w:t>
      </w:r>
      <w:del w:id="1603" w:author="Author" w:date="2021-02-09T11:48:00Z">
        <w:r w:rsidRPr="0041604F" w:rsidDel="008C586B">
          <w:rPr>
            <w:rFonts w:ascii="Courier New" w:eastAsia="Times New Roman" w:hAnsi="Courier New" w:cs="Courier New"/>
            <w:color w:val="000000"/>
            <w:sz w:val="20"/>
            <w:szCs w:val="20"/>
          </w:rPr>
          <w:delText>beforehand of the service to be provided</w:delText>
        </w:r>
      </w:del>
      <w:ins w:id="1604" w:author="Author" w:date="2021-02-09T11:48:00Z">
        <w:r w:rsidR="008C586B">
          <w:rPr>
            <w:rFonts w:ascii="Courier New" w:eastAsia="Times New Roman" w:hAnsi="Courier New" w:cs="Courier New"/>
            <w:color w:val="000000"/>
            <w:sz w:val="20"/>
            <w:szCs w:val="20"/>
          </w:rPr>
          <w:t>in advance</w:t>
        </w:r>
      </w:ins>
      <w:r w:rsidRPr="0041604F">
        <w:rPr>
          <w:rFonts w:ascii="Courier New" w:eastAsia="Times New Roman" w:hAnsi="Courier New" w:cs="Courier New"/>
          <w:color w:val="000000"/>
          <w:sz w:val="20"/>
          <w:szCs w:val="20"/>
        </w:rPr>
        <w:t xml:space="preserve">, positive emotions </w:t>
      </w:r>
      <w:del w:id="1605" w:author="Author" w:date="2021-02-09T11:48:00Z">
        <w:r w:rsidRPr="0041604F" w:rsidDel="008C586B">
          <w:rPr>
            <w:rFonts w:ascii="Courier New" w:eastAsia="Times New Roman" w:hAnsi="Courier New" w:cs="Courier New"/>
            <w:color w:val="000000"/>
            <w:sz w:val="20"/>
            <w:szCs w:val="20"/>
          </w:rPr>
          <w:delText xml:space="preserve">give </w:delText>
        </w:r>
      </w:del>
      <w:ins w:id="1606" w:author="Author" w:date="2021-02-09T11:48:00Z">
        <w:r w:rsidR="008C586B">
          <w:rPr>
            <w:rFonts w:ascii="Courier New" w:eastAsia="Times New Roman" w:hAnsi="Courier New" w:cs="Courier New"/>
            <w:color w:val="000000"/>
            <w:sz w:val="20"/>
            <w:szCs w:val="20"/>
          </w:rPr>
          <w:t>offer</w:t>
        </w:r>
        <w:r w:rsidR="008C586B"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them a perception of exceeded expectations and high satisfaction. </w:t>
      </w:r>
      <w:del w:id="1607" w:author="Author" w:date="2021-02-09T11:49:00Z">
        <w:r w:rsidRPr="0041604F" w:rsidDel="008C586B">
          <w:rPr>
            <w:rFonts w:ascii="Courier New" w:eastAsia="Times New Roman" w:hAnsi="Courier New" w:cs="Courier New"/>
            <w:color w:val="000000"/>
            <w:sz w:val="20"/>
            <w:szCs w:val="20"/>
          </w:rPr>
          <w:delText>This is where</w:delText>
        </w:r>
      </w:del>
      <w:ins w:id="1608" w:author="Author" w:date="2021-02-11T14:13:00Z">
        <w:r w:rsidR="00E11C2D">
          <w:rPr>
            <w:rFonts w:ascii="Courier New" w:eastAsia="Times New Roman" w:hAnsi="Courier New" w:cs="Courier New"/>
            <w:color w:val="000000"/>
            <w:sz w:val="20"/>
            <w:szCs w:val="20"/>
          </w:rPr>
          <w:t>Thus</w:t>
        </w:r>
      </w:ins>
      <w:ins w:id="1609" w:author="Author" w:date="2021-02-09T11:49:00Z">
        <w:r w:rsidR="008C586B">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hospitality and service </w:t>
      </w:r>
      <w:del w:id="1610" w:author="Author" w:date="2021-02-09T11:50:00Z">
        <w:r w:rsidRPr="0041604F" w:rsidDel="008C586B">
          <w:rPr>
            <w:rFonts w:ascii="Courier New" w:eastAsia="Times New Roman" w:hAnsi="Courier New" w:cs="Courier New"/>
            <w:color w:val="000000"/>
            <w:sz w:val="20"/>
            <w:szCs w:val="20"/>
          </w:rPr>
          <w:delText xml:space="preserve">come into play and </w:delText>
        </w:r>
      </w:del>
      <w:r w:rsidRPr="0041604F">
        <w:rPr>
          <w:rFonts w:ascii="Courier New" w:eastAsia="Times New Roman" w:hAnsi="Courier New" w:cs="Courier New"/>
          <w:color w:val="000000"/>
          <w:sz w:val="20"/>
          <w:szCs w:val="20"/>
        </w:rPr>
        <w:t>enhance</w:t>
      </w:r>
      <w:del w:id="1611" w:author="Author" w:date="2021-02-09T11:50:00Z">
        <w:r w:rsidRPr="0041604F" w:rsidDel="008C586B">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the experience of the customers. </w:t>
      </w:r>
    </w:p>
    <w:p w14:paraId="1E9E81A9"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E0E837" w14:textId="2A468B7C"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There are interesting differences between Chinese and English-speaking tourists in their </w:t>
      </w:r>
      <w:del w:id="1612" w:author="Author" w:date="2021-02-09T11:51:00Z">
        <w:r w:rsidRPr="0041604F" w:rsidDel="005A3E47">
          <w:rPr>
            <w:rFonts w:ascii="Courier New" w:eastAsia="Times New Roman" w:hAnsi="Courier New" w:cs="Courier New"/>
            <w:color w:val="000000"/>
            <w:sz w:val="20"/>
            <w:szCs w:val="20"/>
          </w:rPr>
          <w:delText xml:space="preserve">change in </w:delText>
        </w:r>
      </w:del>
      <w:r w:rsidRPr="0041604F">
        <w:rPr>
          <w:rFonts w:ascii="Courier New" w:eastAsia="Times New Roman" w:hAnsi="Courier New" w:cs="Courier New"/>
          <w:color w:val="000000"/>
          <w:sz w:val="20"/>
          <w:szCs w:val="20"/>
        </w:rPr>
        <w:t xml:space="preserve">satisfaction factors to differently priced hotels. For example, </w:t>
      </w:r>
      <w:del w:id="1613" w:author="Author" w:date="2021-02-09T11:52:00Z">
        <w:r w:rsidRPr="0041604F" w:rsidDel="005A3E47">
          <w:rPr>
            <w:rFonts w:ascii="Courier New" w:eastAsia="Times New Roman" w:hAnsi="Courier New" w:cs="Courier New"/>
            <w:color w:val="000000"/>
            <w:sz w:val="20"/>
            <w:szCs w:val="20"/>
          </w:rPr>
          <w:delText xml:space="preserve">we can observe that the </w:delText>
        </w:r>
      </w:del>
      <w:r w:rsidRPr="0041604F">
        <w:rPr>
          <w:rFonts w:ascii="Courier New" w:eastAsia="Times New Roman" w:hAnsi="Courier New" w:cs="Courier New"/>
          <w:color w:val="000000"/>
          <w:sz w:val="20"/>
          <w:szCs w:val="20"/>
        </w:rPr>
        <w:t>Chinese tourists have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{CJK}{UTF8}{gbsn}</w:t>
      </w:r>
      <w:r w:rsidRPr="0041604F">
        <w:rPr>
          <w:rFonts w:ascii="Microsoft JhengHei" w:eastAsia="Microsoft JhengHei" w:hAnsi="Microsoft JhengHei" w:cs="Microsoft JhengHei" w:hint="eastAsia"/>
          <w:color w:val="000000"/>
          <w:sz w:val="20"/>
          <w:szCs w:val="20"/>
        </w:rPr>
        <w:t>购物</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 xml:space="preserve">{CJK} (shopping)'' as a top keyword in all the price ranges. In contrast, English-speaking tourists </w:t>
      </w:r>
      <w:del w:id="1614" w:author="Author" w:date="2021-02-09T11:52:00Z">
        <w:r w:rsidRPr="0041604F" w:rsidDel="005A3E47">
          <w:rPr>
            <w:rFonts w:ascii="Courier New" w:eastAsia="Times New Roman" w:hAnsi="Courier New" w:cs="Courier New"/>
            <w:color w:val="000000"/>
            <w:sz w:val="20"/>
            <w:szCs w:val="20"/>
          </w:rPr>
          <w:delText xml:space="preserve">only </w:delText>
        </w:r>
      </w:del>
      <w:r w:rsidRPr="0041604F">
        <w:rPr>
          <w:rFonts w:ascii="Courier New" w:eastAsia="Times New Roman" w:hAnsi="Courier New" w:cs="Courier New"/>
          <w:color w:val="000000"/>
          <w:sz w:val="20"/>
          <w:szCs w:val="20"/>
        </w:rPr>
        <w:t xml:space="preserve">mention it </w:t>
      </w:r>
      <w:ins w:id="1615" w:author="Author" w:date="2021-02-09T11:52:00Z">
        <w:r w:rsidR="005A3E47" w:rsidRPr="0041604F">
          <w:rPr>
            <w:rFonts w:ascii="Courier New" w:eastAsia="Times New Roman" w:hAnsi="Courier New" w:cs="Courier New"/>
            <w:color w:val="000000"/>
            <w:sz w:val="20"/>
            <w:szCs w:val="20"/>
          </w:rPr>
          <w:t xml:space="preserve">only </w:t>
        </w:r>
      </w:ins>
      <w:r w:rsidRPr="0041604F">
        <w:rPr>
          <w:rFonts w:ascii="Courier New" w:eastAsia="Times New Roman" w:hAnsi="Courier New" w:cs="Courier New"/>
          <w:color w:val="000000"/>
          <w:sz w:val="20"/>
          <w:szCs w:val="20"/>
        </w:rPr>
        <w:t>as a top keyword in the 20</w:t>
      </w:r>
      <w:ins w:id="1616" w:author="Author" w:date="2021-02-07T03:38:00Z">
        <w:r w:rsidR="00060204">
          <w:rPr>
            <w:rFonts w:ascii="Courier New" w:eastAsia="Times New Roman" w:hAnsi="Courier New" w:cs="Courier New"/>
            <w:color w:val="000000"/>
            <w:sz w:val="20"/>
            <w:szCs w:val="20"/>
          </w:rPr>
          <w:t> </w:t>
        </w:r>
      </w:ins>
      <w:del w:id="1617" w:author="Author" w:date="2021-02-07T03:38: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w:t>
      </w:r>
      <w:ins w:id="1618" w:author="Author" w:date="2021-02-09T11:52:00Z">
        <w:r w:rsidR="005A3E47">
          <w:rPr>
            <w:rFonts w:ascii="Courier New" w:eastAsia="Times New Roman" w:hAnsi="Courier New" w:cs="Courier New"/>
            <w:color w:val="000000"/>
            <w:sz w:val="20"/>
            <w:szCs w:val="20"/>
          </w:rPr>
          <w:t>–</w:t>
        </w:r>
      </w:ins>
      <w:ins w:id="1619" w:author="Author" w:date="2021-02-11T14:13:00Z">
        <w:r w:rsidR="00E11C2D">
          <w:rPr>
            <w:rFonts w:ascii="Courier New" w:eastAsia="Times New Roman" w:hAnsi="Courier New" w:cs="Courier New"/>
            <w:color w:val="000000"/>
            <w:sz w:val="20"/>
            <w:szCs w:val="20"/>
          </w:rPr>
          <w:t>-</w:t>
        </w:r>
      </w:ins>
      <w:del w:id="1620" w:author="Author" w:date="2021-02-09T11:52:00Z">
        <w:r w:rsidRPr="0041604F" w:rsidDel="005A3E47">
          <w:rPr>
            <w:rFonts w:ascii="Courier New" w:eastAsia="Times New Roman" w:hAnsi="Courier New" w:cs="Courier New"/>
            <w:color w:val="000000"/>
            <w:sz w:val="20"/>
            <w:szCs w:val="20"/>
          </w:rPr>
          <w:delText xml:space="preserve"> to </w:delText>
        </w:r>
      </w:del>
      <w:r w:rsidRPr="0041604F">
        <w:rPr>
          <w:rFonts w:ascii="Courier New" w:eastAsia="Times New Roman" w:hAnsi="Courier New" w:cs="Courier New"/>
          <w:color w:val="000000"/>
          <w:sz w:val="20"/>
          <w:szCs w:val="20"/>
        </w:rPr>
        <w:t>30</w:t>
      </w:r>
      <w:ins w:id="1621" w:author="Author" w:date="2021-02-07T03:38:00Z">
        <w:r w:rsidR="00060204">
          <w:rPr>
            <w:rFonts w:ascii="Courier New" w:eastAsia="Times New Roman" w:hAnsi="Courier New" w:cs="Courier New"/>
            <w:color w:val="000000"/>
            <w:sz w:val="20"/>
            <w:szCs w:val="20"/>
          </w:rPr>
          <w:t> </w:t>
        </w:r>
      </w:ins>
      <w:del w:id="1622" w:author="Author" w:date="2021-02-07T03:38: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000 yen price range. It is </w:t>
      </w:r>
      <w:del w:id="1623" w:author="Author" w:date="2021-02-09T11:53:00Z">
        <w:r w:rsidRPr="0041604F" w:rsidDel="00A546CA">
          <w:rPr>
            <w:rFonts w:ascii="Courier New" w:eastAsia="Times New Roman" w:hAnsi="Courier New" w:cs="Courier New"/>
            <w:color w:val="000000"/>
            <w:sz w:val="20"/>
            <w:szCs w:val="20"/>
          </w:rPr>
          <w:delText>common knowledge</w:delText>
        </w:r>
      </w:del>
      <w:ins w:id="1624" w:author="Author" w:date="2021-02-09T11:53:00Z">
        <w:r w:rsidR="00A546CA">
          <w:rPr>
            <w:rFonts w:ascii="Courier New" w:eastAsia="Times New Roman" w:hAnsi="Courier New" w:cs="Courier New"/>
            <w:color w:val="000000"/>
            <w:sz w:val="20"/>
            <w:szCs w:val="20"/>
          </w:rPr>
          <w:t>widely known</w:t>
        </w:r>
      </w:ins>
      <w:r w:rsidRPr="0041604F">
        <w:rPr>
          <w:rFonts w:ascii="Courier New" w:eastAsia="Times New Roman" w:hAnsi="Courier New" w:cs="Courier New"/>
          <w:color w:val="000000"/>
          <w:sz w:val="20"/>
          <w:szCs w:val="20"/>
        </w:rPr>
        <w:t xml:space="preserve"> in Japan that </w:t>
      </w:r>
      <w:ins w:id="1625" w:author="Author" w:date="2021-02-09T11:53:00Z">
        <w:r w:rsidR="00A546CA">
          <w:rPr>
            <w:rFonts w:ascii="Courier New" w:eastAsia="Times New Roman" w:hAnsi="Courier New" w:cs="Courier New"/>
            <w:color w:val="000000"/>
            <w:sz w:val="20"/>
            <w:szCs w:val="20"/>
          </w:rPr>
          <w:t xml:space="preserve">many </w:t>
        </w:r>
      </w:ins>
      <w:r w:rsidRPr="0041604F">
        <w:rPr>
          <w:rFonts w:ascii="Courier New" w:eastAsia="Times New Roman" w:hAnsi="Courier New" w:cs="Courier New"/>
          <w:color w:val="000000"/>
          <w:sz w:val="20"/>
          <w:szCs w:val="20"/>
        </w:rPr>
        <w:t xml:space="preserve">Chinese tourists </w:t>
      </w:r>
      <w:del w:id="1626" w:author="Author" w:date="2021-02-09T11:53:00Z">
        <w:r w:rsidRPr="0041604F" w:rsidDel="00A546CA">
          <w:rPr>
            <w:rFonts w:ascii="Courier New" w:eastAsia="Times New Roman" w:hAnsi="Courier New" w:cs="Courier New"/>
            <w:color w:val="000000"/>
            <w:sz w:val="20"/>
            <w:szCs w:val="20"/>
          </w:rPr>
          <w:delText>coming to</w:delText>
        </w:r>
      </w:del>
      <w:ins w:id="1627" w:author="Author" w:date="2021-02-09T11:53:00Z">
        <w:r w:rsidR="00A546CA">
          <w:rPr>
            <w:rFonts w:ascii="Courier New" w:eastAsia="Times New Roman" w:hAnsi="Courier New" w:cs="Courier New"/>
            <w:color w:val="000000"/>
            <w:sz w:val="20"/>
            <w:szCs w:val="20"/>
          </w:rPr>
          <w:t>visit</w:t>
        </w:r>
      </w:ins>
      <w:r w:rsidRPr="0041604F">
        <w:rPr>
          <w:rFonts w:ascii="Courier New" w:eastAsia="Times New Roman" w:hAnsi="Courier New" w:cs="Courier New"/>
          <w:color w:val="000000"/>
          <w:sz w:val="20"/>
          <w:szCs w:val="20"/>
        </w:rPr>
        <w:t xml:space="preserve"> Japan </w:t>
      </w:r>
      <w:del w:id="1628" w:author="Author" w:date="2021-02-09T11:53:00Z">
        <w:r w:rsidRPr="0041604F" w:rsidDel="00A546CA">
          <w:rPr>
            <w:rFonts w:ascii="Courier New" w:eastAsia="Times New Roman" w:hAnsi="Courier New" w:cs="Courier New"/>
            <w:color w:val="000000"/>
            <w:sz w:val="20"/>
            <w:szCs w:val="20"/>
          </w:rPr>
          <w:delText>with the express intention of</w:delText>
        </w:r>
      </w:del>
      <w:ins w:id="1629" w:author="Author" w:date="2021-02-09T11:53:00Z">
        <w:r w:rsidR="00A546CA">
          <w:rPr>
            <w:rFonts w:ascii="Courier New" w:eastAsia="Times New Roman" w:hAnsi="Courier New" w:cs="Courier New"/>
            <w:color w:val="000000"/>
            <w:sz w:val="20"/>
            <w:szCs w:val="20"/>
          </w:rPr>
          <w:t>for</w:t>
        </w:r>
      </w:ins>
      <w:r w:rsidRPr="0041604F">
        <w:rPr>
          <w:rFonts w:ascii="Courier New" w:eastAsia="Times New Roman" w:hAnsi="Courier New" w:cs="Courier New"/>
          <w:color w:val="000000"/>
          <w:sz w:val="20"/>
          <w:szCs w:val="20"/>
        </w:rPr>
        <w:t xml:space="preserve"> shopping</w:t>
      </w:r>
      <w:del w:id="1630" w:author="Author" w:date="2021-02-09T11:54:00Z">
        <w:r w:rsidRPr="0041604F" w:rsidDel="00A546CA">
          <w:rPr>
            <w:rFonts w:ascii="Courier New" w:eastAsia="Times New Roman" w:hAnsi="Courier New" w:cs="Courier New"/>
            <w:color w:val="000000"/>
            <w:sz w:val="20"/>
            <w:szCs w:val="20"/>
          </w:rPr>
          <w:delText xml:space="preserve"> are common</w:delText>
        </w:r>
      </w:del>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{tsujimoto2017purchasing} analyzed the souvenir purchasing behavior of Chinese tourists in Japan. The study shows that common products besides food and drink are: electronics, cameras, cosmetics,</w:t>
      </w:r>
      <w:ins w:id="1631" w:author="Author" w:date="2021-02-09T11:54:00Z">
        <w:r w:rsidR="00A546CA">
          <w:rPr>
            <w:rFonts w:ascii="Courier New" w:eastAsia="Times New Roman" w:hAnsi="Courier New" w:cs="Courier New"/>
            <w:color w:val="000000"/>
            <w:sz w:val="20"/>
            <w:szCs w:val="20"/>
          </w:rPr>
          <w:t xml:space="preserve"> and</w:t>
        </w:r>
      </w:ins>
      <w:r w:rsidRPr="0041604F">
        <w:rPr>
          <w:rFonts w:ascii="Courier New" w:eastAsia="Times New Roman" w:hAnsi="Courier New" w:cs="Courier New"/>
          <w:color w:val="000000"/>
          <w:sz w:val="20"/>
          <w:szCs w:val="20"/>
        </w:rPr>
        <w:t xml:space="preserve"> medicine, among other more traditional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 xml:space="preserve">{souvenir} items, such as objects </w:t>
      </w:r>
      <w:ins w:id="1632" w:author="Author" w:date="2021-02-11T14:14:00Z">
        <w:r w:rsidR="00E11C2D">
          <w:rPr>
            <w:rFonts w:ascii="Courier New" w:eastAsia="Times New Roman" w:hAnsi="Courier New" w:cs="Courier New"/>
            <w:color w:val="000000"/>
            <w:sz w:val="20"/>
            <w:szCs w:val="20"/>
          </w:rPr>
          <w:t xml:space="preserve">that are </w:t>
        </w:r>
      </w:ins>
      <w:r w:rsidRPr="0041604F">
        <w:rPr>
          <w:rFonts w:ascii="Courier New" w:eastAsia="Times New Roman" w:hAnsi="Courier New" w:cs="Courier New"/>
          <w:color w:val="000000"/>
          <w:sz w:val="20"/>
          <w:szCs w:val="20"/>
        </w:rPr>
        <w:t>representative of the culture or places</w:t>
      </w:r>
      <w:ins w:id="1633" w:author="Author" w:date="2021-02-11T14:14:00Z">
        <w:r w:rsidR="00E11C2D">
          <w:rPr>
            <w:rFonts w:ascii="Courier New" w:eastAsia="Times New Roman" w:hAnsi="Courier New" w:cs="Courier New"/>
            <w:color w:val="000000"/>
            <w:sz w:val="20"/>
            <w:szCs w:val="20"/>
          </w:rPr>
          <w:t xml:space="preserve"> that</w:t>
        </w:r>
      </w:ins>
      <w:r w:rsidRPr="0041604F">
        <w:rPr>
          <w:rFonts w:ascii="Courier New" w:eastAsia="Times New Roman" w:hAnsi="Courier New" w:cs="Courier New"/>
          <w:color w:val="000000"/>
          <w:sz w:val="20"/>
          <w:szCs w:val="20"/>
        </w:rPr>
        <w:t xml:space="preserve"> they visit </w:t>
      </w:r>
      <w:r w:rsidRPr="0041604F">
        <w:rPr>
          <w:rFonts w:ascii="Courier New" w:eastAsia="Times New Roman" w:hAnsi="Courier New" w:cs="Courier New"/>
          <w:color w:val="800000"/>
          <w:sz w:val="20"/>
          <w:szCs w:val="20"/>
        </w:rPr>
        <w:lastRenderedPageBreak/>
        <w:t>\cite</w:t>
      </w:r>
      <w:r w:rsidRPr="0041604F">
        <w:rPr>
          <w:rFonts w:ascii="Courier New" w:eastAsia="Times New Roman" w:hAnsi="Courier New" w:cs="Courier New"/>
          <w:color w:val="000000"/>
          <w:sz w:val="20"/>
          <w:szCs w:val="20"/>
        </w:rPr>
        <w:t xml:space="preserve">{japan2014consumption}. </w:t>
      </w:r>
      <w:del w:id="1634" w:author="Author" w:date="2021-02-09T11:55:00Z">
        <w:r w:rsidRPr="0041604F" w:rsidDel="00A546CA">
          <w:rPr>
            <w:rFonts w:ascii="Courier New" w:eastAsia="Times New Roman" w:hAnsi="Courier New" w:cs="Courier New"/>
            <w:color w:val="000000"/>
            <w:sz w:val="20"/>
            <w:szCs w:val="20"/>
          </w:rPr>
          <w:delText>There is an understanding that</w:delText>
        </w:r>
      </w:del>
      <w:ins w:id="1635" w:author="Author" w:date="2021-02-09T11:55:00Z">
        <w:r w:rsidR="00A546CA">
          <w:rPr>
            <w:rFonts w:ascii="Courier New" w:eastAsia="Times New Roman" w:hAnsi="Courier New" w:cs="Courier New"/>
            <w:color w:val="000000"/>
            <w:sz w:val="20"/>
            <w:szCs w:val="20"/>
          </w:rPr>
          <w:t>Furthermore,</w:t>
        </w:r>
      </w:ins>
      <w:r w:rsidRPr="0041604F">
        <w:rPr>
          <w:rFonts w:ascii="Courier New" w:eastAsia="Times New Roman" w:hAnsi="Courier New" w:cs="Courier New"/>
          <w:color w:val="000000"/>
          <w:sz w:val="20"/>
          <w:szCs w:val="20"/>
        </w:rPr>
        <w:t xml:space="preserve"> tourists</w:t>
      </w:r>
      <w:ins w:id="1636" w:author="Author" w:date="2021-02-09T11:55:00Z">
        <w:r w:rsidR="00A546CA">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637" w:author="Author" w:date="2021-02-09T11:55:00Z">
        <w:r w:rsidRPr="0041604F" w:rsidDel="00A546CA">
          <w:rPr>
            <w:rFonts w:ascii="Courier New" w:eastAsia="Times New Roman" w:hAnsi="Courier New" w:cs="Courier New"/>
            <w:color w:val="000000"/>
            <w:sz w:val="20"/>
            <w:szCs w:val="20"/>
          </w:rPr>
          <w:delText xml:space="preserve">choose </w:delText>
        </w:r>
      </w:del>
      <w:ins w:id="1638" w:author="Author" w:date="2021-02-09T11:55:00Z">
        <w:r w:rsidR="00A546CA" w:rsidRPr="0041604F">
          <w:rPr>
            <w:rFonts w:ascii="Courier New" w:eastAsia="Times New Roman" w:hAnsi="Courier New" w:cs="Courier New"/>
            <w:color w:val="000000"/>
            <w:sz w:val="20"/>
            <w:szCs w:val="20"/>
          </w:rPr>
          <w:t>cho</w:t>
        </w:r>
        <w:r w:rsidR="00A546CA">
          <w:rPr>
            <w:rFonts w:ascii="Courier New" w:eastAsia="Times New Roman" w:hAnsi="Courier New" w:cs="Courier New"/>
            <w:color w:val="000000"/>
            <w:sz w:val="20"/>
            <w:szCs w:val="20"/>
          </w:rPr>
          <w:t>ice</w:t>
        </w:r>
        <w:r w:rsidR="00A546C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shop in Japan </w:t>
      </w:r>
      <w:ins w:id="1639" w:author="Author" w:date="2021-02-11T14:14:00Z">
        <w:r w:rsidR="00E11C2D">
          <w:rPr>
            <w:rFonts w:ascii="Courier New" w:eastAsia="Times New Roman" w:hAnsi="Courier New" w:cs="Courier New"/>
            <w:color w:val="000000"/>
            <w:sz w:val="20"/>
            <w:szCs w:val="20"/>
          </w:rPr>
          <w:t>is more related</w:t>
        </w:r>
      </w:ins>
      <w:del w:id="1640" w:author="Author" w:date="2021-02-11T14:14:00Z">
        <w:r w:rsidRPr="0041604F" w:rsidDel="00E11C2D">
          <w:rPr>
            <w:rFonts w:ascii="Courier New" w:eastAsia="Times New Roman" w:hAnsi="Courier New" w:cs="Courier New"/>
            <w:color w:val="000000"/>
            <w:sz w:val="20"/>
            <w:szCs w:val="20"/>
          </w:rPr>
          <w:delText>has more to do</w:delText>
        </w:r>
      </w:del>
      <w:r w:rsidRPr="0041604F">
        <w:rPr>
          <w:rFonts w:ascii="Courier New" w:eastAsia="Times New Roman" w:hAnsi="Courier New" w:cs="Courier New"/>
          <w:color w:val="000000"/>
          <w:sz w:val="20"/>
          <w:szCs w:val="20"/>
        </w:rPr>
        <w:t xml:space="preserve"> with the quality of the items </w:t>
      </w:r>
      <w:ins w:id="1641" w:author="Author" w:date="2021-02-09T11:55:00Z">
        <w:r w:rsidR="00A546CA">
          <w:rPr>
            <w:rFonts w:ascii="Courier New" w:eastAsia="Times New Roman" w:hAnsi="Courier New" w:cs="Courier New"/>
            <w:color w:val="000000"/>
            <w:sz w:val="20"/>
            <w:szCs w:val="20"/>
          </w:rPr>
          <w:t xml:space="preserve">rather </w:t>
        </w:r>
      </w:ins>
      <w:r w:rsidRPr="0041604F">
        <w:rPr>
          <w:rFonts w:ascii="Courier New" w:eastAsia="Times New Roman" w:hAnsi="Courier New" w:cs="Courier New"/>
          <w:color w:val="000000"/>
          <w:sz w:val="20"/>
          <w:szCs w:val="20"/>
        </w:rPr>
        <w:t>than their relation to the tourist attractions. Our results suggest</w:t>
      </w:r>
      <w:ins w:id="1642" w:author="Author" w:date="2021-02-09T11:56:00Z">
        <w:r w:rsidR="00A546CA">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that Western tourists </w:t>
      </w:r>
      <w:del w:id="1643" w:author="Author" w:date="2021-02-09T11:56:00Z">
        <w:r w:rsidRPr="0041604F" w:rsidDel="00A546CA">
          <w:rPr>
            <w:rFonts w:ascii="Courier New" w:eastAsia="Times New Roman" w:hAnsi="Courier New" w:cs="Courier New"/>
            <w:color w:val="000000"/>
            <w:sz w:val="20"/>
            <w:szCs w:val="20"/>
          </w:rPr>
          <w:delText xml:space="preserve">are </w:delText>
        </w:r>
      </w:del>
      <w:ins w:id="1644" w:author="Author" w:date="2021-02-09T11:56:00Z">
        <w:r w:rsidR="00A546CA">
          <w:rPr>
            <w:rFonts w:ascii="Courier New" w:eastAsia="Times New Roman" w:hAnsi="Courier New" w:cs="Courier New"/>
            <w:color w:val="000000"/>
            <w:sz w:val="20"/>
            <w:szCs w:val="20"/>
          </w:rPr>
          <w:t>we</w:t>
        </w:r>
        <w:r w:rsidR="00A546CA"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engaging more in tourist attractions </w:t>
      </w:r>
      <w:del w:id="1645" w:author="Author" w:date="2021-02-09T11:56:00Z">
        <w:r w:rsidRPr="0041604F" w:rsidDel="00A546CA">
          <w:rPr>
            <w:rFonts w:ascii="Courier New" w:eastAsia="Times New Roman" w:hAnsi="Courier New" w:cs="Courier New"/>
            <w:color w:val="000000"/>
            <w:sz w:val="20"/>
            <w:szCs w:val="20"/>
          </w:rPr>
          <w:delText>in comparison with</w:delText>
        </w:r>
      </w:del>
      <w:ins w:id="1646" w:author="Author" w:date="2021-02-09T11:56:00Z">
        <w:r w:rsidR="00A546CA">
          <w:rPr>
            <w:rFonts w:ascii="Courier New" w:eastAsia="Times New Roman" w:hAnsi="Courier New" w:cs="Courier New"/>
            <w:color w:val="000000"/>
            <w:sz w:val="20"/>
            <w:szCs w:val="20"/>
          </w:rPr>
          <w:t>rather than</w:t>
        </w:r>
      </w:ins>
      <w:r w:rsidRPr="0041604F">
        <w:rPr>
          <w:rFonts w:ascii="Courier New" w:eastAsia="Times New Roman" w:hAnsi="Courier New" w:cs="Courier New"/>
          <w:color w:val="000000"/>
          <w:sz w:val="20"/>
          <w:szCs w:val="20"/>
        </w:rPr>
        <w:t xml:space="preserve"> shopping activities. Another interesting difference is that English-speaking tourists start using negative keywords about the hotel's price only </w:t>
      </w:r>
      <w:ins w:id="1647" w:author="Author" w:date="2021-02-11T14:14:00Z">
        <w:r w:rsidR="00E11C2D">
          <w:rPr>
            <w:rFonts w:ascii="Courier New" w:eastAsia="Times New Roman" w:hAnsi="Courier New" w:cs="Courier New"/>
            <w:color w:val="000000"/>
            <w:sz w:val="20"/>
            <w:szCs w:val="20"/>
          </w:rPr>
          <w:t>if</w:t>
        </w:r>
      </w:ins>
      <w:del w:id="1648" w:author="Author" w:date="2021-02-11T14:14:00Z">
        <w:r w:rsidRPr="0041604F" w:rsidDel="00E11C2D">
          <w:rPr>
            <w:rFonts w:ascii="Courier New" w:eastAsia="Times New Roman" w:hAnsi="Courier New" w:cs="Courier New"/>
            <w:color w:val="000000"/>
            <w:sz w:val="20"/>
            <w:szCs w:val="20"/>
          </w:rPr>
          <w:delText>after</w:delText>
        </w:r>
      </w:del>
      <w:r w:rsidRPr="0041604F">
        <w:rPr>
          <w:rFonts w:ascii="Courier New" w:eastAsia="Times New Roman" w:hAnsi="Courier New" w:cs="Courier New"/>
          <w:color w:val="000000"/>
          <w:sz w:val="20"/>
          <w:szCs w:val="20"/>
        </w:rPr>
        <w:t xml:space="preserve"> it concerns hotels of 15</w:t>
      </w:r>
      <w:ins w:id="1649" w:author="Author" w:date="2021-02-07T03:38:00Z">
        <w:r w:rsidR="00060204">
          <w:rPr>
            <w:rFonts w:ascii="Courier New" w:eastAsia="Times New Roman" w:hAnsi="Courier New" w:cs="Courier New"/>
            <w:color w:val="000000"/>
            <w:sz w:val="20"/>
            <w:szCs w:val="20"/>
          </w:rPr>
          <w:t> </w:t>
        </w:r>
      </w:ins>
      <w:del w:id="1650" w:author="Author" w:date="2021-02-07T03:38:00Z">
        <w:r w:rsidRPr="0041604F" w:rsidDel="00060204">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000 yen or more</w:t>
      </w:r>
      <w:del w:id="1651" w:author="Author" w:date="2021-02-09T12:08:00Z">
        <w:r w:rsidRPr="0041604F" w:rsidDel="004B64CC">
          <w:rPr>
            <w:rFonts w:ascii="Courier New" w:eastAsia="Times New Roman" w:hAnsi="Courier New" w:cs="Courier New"/>
            <w:color w:val="000000"/>
            <w:sz w:val="20"/>
            <w:szCs w:val="20"/>
          </w:rPr>
          <w:delText>,</w:delText>
        </w:r>
      </w:del>
      <w:ins w:id="1652" w:author="Author" w:date="2021-02-09T12:08:00Z">
        <w:r w:rsidR="004B64CC">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653" w:author="Author" w:date="2021-02-09T12:08:00Z">
        <w:r w:rsidRPr="0041604F" w:rsidDel="004B64CC">
          <w:rPr>
            <w:rFonts w:ascii="Courier New" w:eastAsia="Times New Roman" w:hAnsi="Courier New" w:cs="Courier New"/>
            <w:color w:val="000000"/>
            <w:sz w:val="20"/>
            <w:szCs w:val="20"/>
          </w:rPr>
          <w:delText xml:space="preserve">and </w:delText>
        </w:r>
      </w:del>
      <w:ins w:id="1654" w:author="Author" w:date="2021-02-09T12:08:00Z">
        <w:r w:rsidR="004B64CC">
          <w:rPr>
            <w:rFonts w:ascii="Courier New" w:eastAsia="Times New Roman" w:hAnsi="Courier New" w:cs="Courier New"/>
            <w:color w:val="000000"/>
            <w:sz w:val="20"/>
            <w:szCs w:val="20"/>
          </w:rPr>
          <w:t>thereafter,</w:t>
        </w:r>
        <w:r w:rsidR="004B64CC" w:rsidRPr="0041604F">
          <w:rPr>
            <w:rFonts w:ascii="Courier New" w:eastAsia="Times New Roman" w:hAnsi="Courier New" w:cs="Courier New"/>
            <w:color w:val="000000"/>
            <w:sz w:val="20"/>
            <w:szCs w:val="20"/>
          </w:rPr>
          <w:t xml:space="preserve"> </w:t>
        </w:r>
      </w:ins>
      <w:del w:id="1655" w:author="Author" w:date="2021-02-09T12:09:00Z">
        <w:r w:rsidRPr="0041604F" w:rsidDel="004B64CC">
          <w:rPr>
            <w:rFonts w:ascii="Courier New" w:eastAsia="Times New Roman" w:hAnsi="Courier New" w:cs="Courier New"/>
            <w:color w:val="000000"/>
            <w:sz w:val="20"/>
            <w:szCs w:val="20"/>
          </w:rPr>
          <w:delText xml:space="preserve">it rises in its ranking </w:delText>
        </w:r>
      </w:del>
      <w:r w:rsidRPr="0041604F">
        <w:rPr>
          <w:rFonts w:ascii="Courier New" w:eastAsia="Times New Roman" w:hAnsi="Courier New" w:cs="Courier New"/>
          <w:color w:val="000000"/>
          <w:sz w:val="20"/>
          <w:szCs w:val="20"/>
        </w:rPr>
        <w:t>the more expensive the hotel</w:t>
      </w:r>
      <w:del w:id="1656" w:author="Author" w:date="2021-02-11T14:15:00Z">
        <w:r w:rsidRPr="0041604F" w:rsidDel="00E11C2D">
          <w:rPr>
            <w:rFonts w:ascii="Courier New" w:eastAsia="Times New Roman" w:hAnsi="Courier New" w:cs="Courier New"/>
            <w:color w:val="000000"/>
            <w:sz w:val="20"/>
            <w:szCs w:val="20"/>
          </w:rPr>
          <w:delText xml:space="preserve"> is</w:delText>
        </w:r>
      </w:del>
      <w:ins w:id="1657" w:author="Author" w:date="2021-02-09T12:11:00Z">
        <w:r w:rsidR="004B64CC">
          <w:rPr>
            <w:rFonts w:ascii="Courier New" w:eastAsia="Times New Roman" w:hAnsi="Courier New" w:cs="Courier New"/>
            <w:color w:val="000000"/>
            <w:sz w:val="20"/>
            <w:szCs w:val="20"/>
          </w:rPr>
          <w:t>,</w:t>
        </w:r>
      </w:ins>
      <w:ins w:id="1658" w:author="Author" w:date="2021-02-09T12:09:00Z">
        <w:r w:rsidR="004B64CC">
          <w:rPr>
            <w:rFonts w:ascii="Courier New" w:eastAsia="Times New Roman" w:hAnsi="Courier New" w:cs="Courier New"/>
            <w:color w:val="000000"/>
            <w:sz w:val="20"/>
            <w:szCs w:val="20"/>
          </w:rPr>
          <w:t xml:space="preserve"> the higher t</w:t>
        </w:r>
      </w:ins>
      <w:ins w:id="1659" w:author="Author" w:date="2021-02-11T14:15:00Z">
        <w:r w:rsidR="00E11C2D">
          <w:rPr>
            <w:rFonts w:ascii="Courier New" w:eastAsia="Times New Roman" w:hAnsi="Courier New" w:cs="Courier New"/>
            <w:color w:val="000000"/>
            <w:sz w:val="20"/>
            <w:szCs w:val="20"/>
          </w:rPr>
          <w:t>he</w:t>
        </w:r>
      </w:ins>
      <w:ins w:id="1660" w:author="Author" w:date="2021-02-09T12:09:00Z">
        <w:r w:rsidR="004B64CC">
          <w:rPr>
            <w:rFonts w:ascii="Courier New" w:eastAsia="Times New Roman" w:hAnsi="Courier New" w:cs="Courier New"/>
            <w:color w:val="000000"/>
            <w:sz w:val="20"/>
            <w:szCs w:val="20"/>
          </w:rPr>
          <w:t xml:space="preserve"> ranking</w:t>
        </w:r>
      </w:ins>
      <w:r w:rsidRPr="0041604F">
        <w:rPr>
          <w:rFonts w:ascii="Courier New" w:eastAsia="Times New Roman" w:hAnsi="Courier New" w:cs="Courier New"/>
          <w:color w:val="000000"/>
          <w:sz w:val="20"/>
          <w:szCs w:val="20"/>
        </w:rPr>
        <w:t xml:space="preserve">. In contrast, </w:t>
      </w:r>
      <w:ins w:id="1661" w:author="Author" w:date="2021-02-11T14:15:00Z">
        <w:r w:rsidR="00E11C2D">
          <w:rPr>
            <w:rFonts w:ascii="Courier New" w:eastAsia="Times New Roman" w:hAnsi="Courier New" w:cs="Courier New"/>
            <w:color w:val="000000"/>
            <w:sz w:val="20"/>
            <w:szCs w:val="20"/>
          </w:rPr>
          <w:t xml:space="preserve">for </w:t>
        </w:r>
      </w:ins>
      <w:r w:rsidRPr="0041604F">
        <w:rPr>
          <w:rFonts w:ascii="Courier New" w:eastAsia="Times New Roman" w:hAnsi="Courier New" w:cs="Courier New"/>
          <w:color w:val="000000"/>
          <w:sz w:val="20"/>
          <w:szCs w:val="20"/>
        </w:rPr>
        <w:t>Chinese customers</w:t>
      </w:r>
      <w:ins w:id="1662" w:author="Author" w:date="2021-02-11T14:15:00Z">
        <w:r w:rsidR="00E11C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663" w:author="Author" w:date="2021-02-09T12:12:00Z">
        <w:r w:rsidRPr="0041604F" w:rsidDel="00C94C43">
          <w:rPr>
            <w:rFonts w:ascii="Courier New" w:eastAsia="Times New Roman" w:hAnsi="Courier New" w:cs="Courier New"/>
            <w:color w:val="000000"/>
            <w:sz w:val="20"/>
            <w:szCs w:val="20"/>
          </w:rPr>
          <w:delText xml:space="preserve">have </w:delText>
        </w:r>
      </w:del>
      <w:r w:rsidRPr="0041604F">
        <w:rPr>
          <w:rFonts w:ascii="Courier New" w:eastAsia="Times New Roman" w:hAnsi="Courier New" w:cs="Courier New"/>
          <w:color w:val="000000"/>
          <w:sz w:val="20"/>
          <w:szCs w:val="20"/>
        </w:rPr>
        <w:t xml:space="preserve">this keyword </w:t>
      </w:r>
      <w:ins w:id="1664" w:author="Author" w:date="2021-02-11T14:15:00Z">
        <w:r w:rsidR="00E11C2D">
          <w:rPr>
            <w:rFonts w:ascii="Courier New" w:eastAsia="Times New Roman" w:hAnsi="Courier New" w:cs="Courier New"/>
            <w:color w:val="000000"/>
            <w:sz w:val="20"/>
            <w:szCs w:val="20"/>
          </w:rPr>
          <w:t>is the</w:t>
        </w:r>
      </w:ins>
      <w:del w:id="1665" w:author="Author" w:date="2021-02-11T14:15:00Z">
        <w:r w:rsidRPr="0041604F" w:rsidDel="00E11C2D">
          <w:rPr>
            <w:rFonts w:ascii="Courier New" w:eastAsia="Times New Roman" w:hAnsi="Courier New" w:cs="Courier New"/>
            <w:color w:val="000000"/>
            <w:sz w:val="20"/>
            <w:szCs w:val="20"/>
          </w:rPr>
          <w:delText>as their</w:delText>
        </w:r>
      </w:del>
      <w:r w:rsidRPr="0041604F">
        <w:rPr>
          <w:rFonts w:ascii="Courier New" w:eastAsia="Times New Roman" w:hAnsi="Courier New" w:cs="Courier New"/>
          <w:color w:val="000000"/>
          <w:sz w:val="20"/>
          <w:szCs w:val="20"/>
        </w:rPr>
        <w:t xml:space="preserve"> top keyword across all price ranges. Previous research suggests that value for money is a key concern for Chinese and Asian tourists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choi2000</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choi2001</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truong2009</w:t>
      </w:r>
      <w:r w:rsidRPr="0041604F">
        <w:rPr>
          <w:rFonts w:ascii="Courier New" w:eastAsia="Times New Roman" w:hAnsi="Courier New" w:cs="Courier New"/>
          <w:color w:val="000000"/>
          <w:sz w:val="20"/>
          <w:szCs w:val="20"/>
        </w:rPr>
        <w:t xml:space="preserve">}, </w:t>
      </w:r>
      <w:del w:id="1666" w:author="Author" w:date="2021-02-09T12:13:00Z">
        <w:r w:rsidRPr="0041604F" w:rsidDel="00C94C43">
          <w:rPr>
            <w:rFonts w:ascii="Courier New" w:eastAsia="Times New Roman" w:hAnsi="Courier New" w:cs="Courier New"/>
            <w:color w:val="000000"/>
            <w:sz w:val="20"/>
            <w:szCs w:val="20"/>
          </w:rPr>
          <w:delText xml:space="preserve">while </w:delText>
        </w:r>
      </w:del>
      <w:ins w:id="1667" w:author="Author" w:date="2021-02-09T12:13:00Z">
        <w:r w:rsidR="00C94C43">
          <w:rPr>
            <w:rFonts w:ascii="Courier New" w:eastAsia="Times New Roman" w:hAnsi="Courier New" w:cs="Courier New"/>
            <w:color w:val="000000"/>
            <w:sz w:val="20"/>
            <w:szCs w:val="20"/>
          </w:rPr>
          <w:t>whereas</w:t>
        </w:r>
        <w:r w:rsidR="00C94C43"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Western customers are more concerned </w:t>
      </w:r>
      <w:del w:id="1668" w:author="Author" w:date="2021-02-09T11:57:00Z">
        <w:r w:rsidRPr="0041604F" w:rsidDel="00A546CA">
          <w:rPr>
            <w:rFonts w:ascii="Courier New" w:eastAsia="Times New Roman" w:hAnsi="Courier New" w:cs="Courier New"/>
            <w:color w:val="000000"/>
            <w:sz w:val="20"/>
            <w:szCs w:val="20"/>
          </w:rPr>
          <w:delText xml:space="preserve">with </w:delText>
        </w:r>
      </w:del>
      <w:ins w:id="1669" w:author="Author" w:date="2021-02-09T11:57:00Z">
        <w:r w:rsidR="00A546CA">
          <w:rPr>
            <w:rFonts w:ascii="Courier New" w:eastAsia="Times New Roman" w:hAnsi="Courier New" w:cs="Courier New"/>
            <w:color w:val="000000"/>
            <w:sz w:val="20"/>
            <w:szCs w:val="20"/>
          </w:rPr>
          <w:t>about</w:t>
        </w:r>
        <w:r w:rsidR="00A546CA"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hospitality </w:t>
      </w:r>
      <w:r w:rsidRPr="0041604F">
        <w:rPr>
          <w:rFonts w:ascii="Courier New" w:eastAsia="Times New Roman" w:hAnsi="Courier New" w:cs="Courier New"/>
          <w:color w:val="800000"/>
          <w:sz w:val="20"/>
          <w:szCs w:val="20"/>
        </w:rPr>
        <w:t>\cite</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kozak2002</w:t>
      </w:r>
      <w:r w:rsidRPr="0041604F">
        <w:rPr>
          <w:rFonts w:ascii="Courier New" w:eastAsia="Times New Roman" w:hAnsi="Courier New" w:cs="Courier New"/>
          <w:color w:val="000000"/>
          <w:sz w:val="20"/>
          <w:szCs w:val="20"/>
        </w:rPr>
        <w:t xml:space="preserve">}.  </w:t>
      </w:r>
    </w:p>
    <w:p w14:paraId="6C396C2E"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F8179F" w14:textId="0B5B2F8F"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While some aspects of satisfaction and dissatisfaction change depending on the hotel's price range, some other factors </w:t>
      </w:r>
      <w:del w:id="1670" w:author="Author" w:date="2021-02-09T12:13:00Z">
        <w:r w:rsidRPr="0041604F" w:rsidDel="00C94C43">
          <w:rPr>
            <w:rFonts w:ascii="Courier New" w:eastAsia="Times New Roman" w:hAnsi="Courier New" w:cs="Courier New"/>
            <w:color w:val="000000"/>
            <w:sz w:val="20"/>
            <w:szCs w:val="20"/>
          </w:rPr>
          <w:delText xml:space="preserve">stay </w:delText>
        </w:r>
      </w:del>
      <w:ins w:id="1671" w:author="Author" w:date="2021-02-09T12:13:00Z">
        <w:r w:rsidR="00C94C43">
          <w:rPr>
            <w:rFonts w:ascii="Courier New" w:eastAsia="Times New Roman" w:hAnsi="Courier New" w:cs="Courier New"/>
            <w:color w:val="000000"/>
            <w:sz w:val="20"/>
            <w:szCs w:val="20"/>
          </w:rPr>
          <w:t>remain</w:t>
        </w:r>
        <w:r w:rsidR="00C94C43" w:rsidRPr="0041604F">
          <w:rPr>
            <w:rFonts w:ascii="Courier New" w:eastAsia="Times New Roman" w:hAnsi="Courier New" w:cs="Courier New"/>
            <w:color w:val="000000"/>
            <w:sz w:val="20"/>
            <w:szCs w:val="20"/>
          </w:rPr>
          <w:t xml:space="preserve"> </w:t>
        </w:r>
      </w:ins>
      <w:del w:id="1672" w:author="Author" w:date="2021-02-09T12:13:00Z">
        <w:r w:rsidRPr="0041604F" w:rsidDel="00C94C43">
          <w:rPr>
            <w:rFonts w:ascii="Courier New" w:eastAsia="Times New Roman" w:hAnsi="Courier New" w:cs="Courier New"/>
            <w:color w:val="000000"/>
            <w:sz w:val="20"/>
            <w:szCs w:val="20"/>
          </w:rPr>
          <w:delText xml:space="preserve">mostly </w:delText>
        </w:r>
      </w:del>
      <w:r w:rsidRPr="0041604F">
        <w:rPr>
          <w:rFonts w:ascii="Courier New" w:eastAsia="Times New Roman" w:hAnsi="Courier New" w:cs="Courier New"/>
          <w:color w:val="000000"/>
          <w:sz w:val="20"/>
          <w:szCs w:val="20"/>
        </w:rPr>
        <w:t xml:space="preserve">constant for each culture's customers. For example, appreciation for staff from English-speaking tourists is ranked close to the top satisfaction factor in all the price ranges. Satisfaction for cleanliness by both cultures constantly </w:t>
      </w:r>
      <w:del w:id="1673" w:author="Author" w:date="2021-02-09T12:14:00Z">
        <w:r w:rsidRPr="0041604F" w:rsidDel="00D34A8E">
          <w:rPr>
            <w:rFonts w:ascii="Courier New" w:eastAsia="Times New Roman" w:hAnsi="Courier New" w:cs="Courier New"/>
            <w:color w:val="000000"/>
            <w:sz w:val="20"/>
            <w:szCs w:val="20"/>
          </w:rPr>
          <w:delText xml:space="preserve">stays </w:delText>
        </w:r>
      </w:del>
      <w:ins w:id="1674" w:author="Author" w:date="2021-02-09T12:14:00Z">
        <w:r w:rsidR="00D34A8E">
          <w:rPr>
            <w:rFonts w:ascii="Courier New" w:eastAsia="Times New Roman" w:hAnsi="Courier New" w:cs="Courier New"/>
            <w:color w:val="000000"/>
            <w:sz w:val="20"/>
            <w:szCs w:val="20"/>
          </w:rPr>
          <w:t>remains</w:t>
        </w:r>
        <w:r w:rsidR="00D34A8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part of the top 10 keywords, except for the most expensive one, where other keywords </w:t>
      </w:r>
      <w:ins w:id="1675" w:author="Author" w:date="2021-02-11T14:16:00Z">
        <w:r w:rsidR="00CC1B30">
          <w:rPr>
            <w:rFonts w:ascii="Courier New" w:eastAsia="Times New Roman" w:hAnsi="Courier New" w:cs="Courier New"/>
            <w:color w:val="000000"/>
            <w:sz w:val="20"/>
            <w:szCs w:val="20"/>
          </w:rPr>
          <w:t>replace keywor</w:t>
        </w:r>
      </w:ins>
      <w:ins w:id="1676" w:author="Author" w:date="2021-02-11T14:17:00Z">
        <w:r w:rsidR="00CC1B30">
          <w:rPr>
            <w:rFonts w:ascii="Courier New" w:eastAsia="Times New Roman" w:hAnsi="Courier New" w:cs="Courier New"/>
            <w:color w:val="000000"/>
            <w:sz w:val="20"/>
            <w:szCs w:val="20"/>
          </w:rPr>
          <w:t>ds related to satisfaction or cleanliness</w:t>
        </w:r>
      </w:ins>
      <w:del w:id="1677" w:author="Author" w:date="2021-02-11T14:16:00Z">
        <w:r w:rsidRPr="0041604F" w:rsidDel="00CC1B30">
          <w:rPr>
            <w:rFonts w:ascii="Courier New" w:eastAsia="Times New Roman" w:hAnsi="Courier New" w:cs="Courier New"/>
            <w:color w:val="000000"/>
            <w:sz w:val="20"/>
            <w:szCs w:val="20"/>
          </w:rPr>
          <w:delText>take that place</w:delText>
        </w:r>
      </w:del>
      <w:r w:rsidRPr="0041604F">
        <w:rPr>
          <w:rFonts w:ascii="Courier New" w:eastAsia="Times New Roman" w:hAnsi="Courier New" w:cs="Courier New"/>
          <w:color w:val="000000"/>
          <w:sz w:val="20"/>
          <w:szCs w:val="20"/>
        </w:rPr>
        <w:t xml:space="preserve"> in the ranking</w:t>
      </w:r>
      <w:del w:id="1678" w:author="Author" w:date="2021-02-09T12:16:00Z">
        <w:r w:rsidRPr="0041604F" w:rsidDel="00D34A8E">
          <w:rPr>
            <w:rFonts w:ascii="Courier New" w:eastAsia="Times New Roman" w:hAnsi="Courier New" w:cs="Courier New"/>
            <w:color w:val="000000"/>
            <w:sz w:val="20"/>
            <w:szCs w:val="20"/>
          </w:rPr>
          <w:delText>.</w:delText>
        </w:r>
      </w:del>
      <w:ins w:id="1679" w:author="Author" w:date="2021-02-09T12:16:00Z">
        <w:r w:rsidR="00D34A8E">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680" w:author="Author" w:date="2021-02-09T12:16:00Z">
        <w:r w:rsidRPr="0041604F" w:rsidDel="00D34A8E">
          <w:rPr>
            <w:rFonts w:ascii="Courier New" w:eastAsia="Times New Roman" w:hAnsi="Courier New" w:cs="Courier New"/>
            <w:color w:val="000000"/>
            <w:sz w:val="20"/>
            <w:szCs w:val="20"/>
          </w:rPr>
          <w:delText>However</w:delText>
        </w:r>
      </w:del>
      <w:ins w:id="1681" w:author="Author" w:date="2021-02-09T12:16:00Z">
        <w:r w:rsidR="00D34A8E">
          <w:rPr>
            <w:rFonts w:ascii="Courier New" w:eastAsia="Times New Roman" w:hAnsi="Courier New" w:cs="Courier New"/>
            <w:color w:val="000000"/>
            <w:sz w:val="20"/>
            <w:szCs w:val="20"/>
          </w:rPr>
          <w:t>h</w:t>
        </w:r>
        <w:r w:rsidR="00D34A8E" w:rsidRPr="0041604F">
          <w:rPr>
            <w:rFonts w:ascii="Courier New" w:eastAsia="Times New Roman" w:hAnsi="Courier New" w:cs="Courier New"/>
            <w:color w:val="000000"/>
            <w:sz w:val="20"/>
            <w:szCs w:val="20"/>
          </w:rPr>
          <w:t>owever</w:t>
        </w:r>
      </w:ins>
      <w:r w:rsidRPr="0041604F">
        <w:rPr>
          <w:rFonts w:ascii="Courier New" w:eastAsia="Times New Roman" w:hAnsi="Courier New" w:cs="Courier New"/>
          <w:color w:val="000000"/>
          <w:sz w:val="20"/>
          <w:szCs w:val="20"/>
        </w:rPr>
        <w:t xml:space="preserve">, </w:t>
      </w:r>
      <w:ins w:id="1682" w:author="Author" w:date="2021-02-11T14:16:00Z">
        <w:r w:rsidR="00CC1B30">
          <w:rPr>
            <w:rFonts w:ascii="Courier New" w:eastAsia="Times New Roman" w:hAnsi="Courier New" w:cs="Courier New"/>
            <w:color w:val="000000"/>
            <w:sz w:val="20"/>
            <w:szCs w:val="20"/>
          </w:rPr>
          <w:t>they remain</w:t>
        </w:r>
      </w:ins>
      <w:del w:id="1683" w:author="Author" w:date="2021-02-11T14:16:00Z">
        <w:r w:rsidRPr="0041604F" w:rsidDel="00CC1B30">
          <w:rPr>
            <w:rFonts w:ascii="Courier New" w:eastAsia="Times New Roman" w:hAnsi="Courier New" w:cs="Courier New"/>
            <w:color w:val="000000"/>
            <w:sz w:val="20"/>
            <w:szCs w:val="20"/>
          </w:rPr>
          <w:delText>it is</w:delText>
        </w:r>
      </w:del>
      <w:r w:rsidRPr="0041604F">
        <w:rPr>
          <w:rFonts w:ascii="Courier New" w:eastAsia="Times New Roman" w:hAnsi="Courier New" w:cs="Courier New"/>
          <w:color w:val="000000"/>
          <w:sz w:val="20"/>
          <w:szCs w:val="20"/>
        </w:rPr>
        <w:t xml:space="preserve"> still high on the list. Chinese tourists have a high ranking for the word ``</w:t>
      </w:r>
      <w:r w:rsidRPr="0041604F">
        <w:rPr>
          <w:rFonts w:ascii="Courier New" w:eastAsia="Times New Roman" w:hAnsi="Courier New" w:cs="Courier New"/>
          <w:color w:val="0000CC"/>
          <w:sz w:val="20"/>
          <w:szCs w:val="20"/>
        </w:rPr>
        <w:t>\begin</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UTF8</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gbsn</w:t>
      </w:r>
      <w:r w:rsidRPr="0041604F">
        <w:rPr>
          <w:rFonts w:ascii="Courier New" w:eastAsia="Times New Roman" w:hAnsi="Courier New" w:cs="Courier New"/>
          <w:color w:val="000000"/>
          <w:sz w:val="20"/>
          <w:szCs w:val="20"/>
        </w:rPr>
        <w:t>}</w:t>
      </w:r>
      <w:r w:rsidRPr="0041604F">
        <w:rPr>
          <w:rFonts w:ascii="MS Mincho" w:eastAsia="MS Mincho" w:hAnsi="MS Mincho" w:cs="MS Mincho" w:hint="eastAsia"/>
          <w:color w:val="000000"/>
          <w:sz w:val="20"/>
          <w:szCs w:val="20"/>
          <w:u w:val="single"/>
        </w:rPr>
        <w:t>早餐</w:t>
      </w: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CJK</w:t>
      </w:r>
      <w:r w:rsidRPr="0041604F">
        <w:rPr>
          <w:rFonts w:ascii="Courier New" w:eastAsia="Times New Roman" w:hAnsi="Courier New" w:cs="Courier New"/>
          <w:color w:val="000000"/>
          <w:sz w:val="20"/>
          <w:szCs w:val="20"/>
        </w:rPr>
        <w:t xml:space="preserve">} (breakfast)'' across all price ranges as well. As discussed in section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{disc:location}, transport</w:t>
      </w:r>
      <w:ins w:id="1684" w:author="Author" w:date="2021-02-08T20:38:00Z">
        <w:r w:rsidR="003B0624">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and location are also important for hotels of all classes and prices. While the ranking of attributes might differ between price ranges, hard and soft attribute proportions also appear to be constant within </w:t>
      </w:r>
      <w:del w:id="1685" w:author="Author" w:date="2021-02-09T12:17:00Z">
        <w:r w:rsidRPr="0041604F" w:rsidDel="00D34A8E">
          <w:rPr>
            <w:rFonts w:ascii="Courier New" w:eastAsia="Times New Roman" w:hAnsi="Courier New" w:cs="Courier New"/>
            <w:color w:val="000000"/>
            <w:sz w:val="20"/>
            <w:szCs w:val="20"/>
          </w:rPr>
          <w:delText xml:space="preserve">at most </w:delText>
        </w:r>
      </w:del>
      <w:r w:rsidRPr="0041604F">
        <w:rPr>
          <w:rFonts w:ascii="Courier New" w:eastAsia="Times New Roman" w:hAnsi="Courier New" w:cs="Courier New"/>
          <w:color w:val="000000"/>
          <w:sz w:val="20"/>
          <w:szCs w:val="20"/>
        </w:rPr>
        <w:t>a 13</w:t>
      </w:r>
      <w:ins w:id="1686" w:author="Author" w:date="2021-02-07T03:39:00Z">
        <w:r w:rsidR="00060204">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800000"/>
          <w:sz w:val="20"/>
          <w:szCs w:val="20"/>
        </w:rPr>
        <w:t>\</w:t>
      </w:r>
      <w:r w:rsidRPr="0041604F">
        <w:rPr>
          <w:rFonts w:ascii="Courier New" w:eastAsia="Times New Roman" w:hAnsi="Courier New" w:cs="Courier New"/>
          <w:color w:val="000000"/>
          <w:sz w:val="20"/>
          <w:szCs w:val="20"/>
        </w:rPr>
        <w:t>% margin of error per attribute</w:t>
      </w:r>
      <w:del w:id="1687" w:author="Author" w:date="2021-02-09T12:17:00Z">
        <w:r w:rsidRPr="0041604F" w:rsidDel="00D34A8E">
          <w:rPr>
            <w:rFonts w:ascii="Courier New" w:eastAsia="Times New Roman" w:hAnsi="Courier New" w:cs="Courier New"/>
            <w:color w:val="000000"/>
            <w:sz w:val="20"/>
            <w:szCs w:val="20"/>
          </w:rPr>
          <w:delText>, often being lower</w:delText>
        </w:r>
      </w:del>
      <w:r w:rsidRPr="0041604F">
        <w:rPr>
          <w:rFonts w:ascii="Courier New" w:eastAsia="Times New Roman" w:hAnsi="Courier New" w:cs="Courier New"/>
          <w:color w:val="000000"/>
          <w:sz w:val="20"/>
          <w:szCs w:val="20"/>
        </w:rPr>
        <w:t>. This suggests that</w:t>
      </w:r>
      <w:ins w:id="1688" w:author="Author" w:date="2021-02-09T12:17:00Z">
        <w:r w:rsidR="00D34A8E">
          <w:rPr>
            <w:rFonts w:ascii="Courier New" w:eastAsia="Times New Roman" w:hAnsi="Courier New" w:cs="Courier New"/>
            <w:color w:val="000000"/>
            <w:sz w:val="20"/>
            <w:szCs w:val="20"/>
          </w:rPr>
          <w:t>, from a</w:t>
        </w:r>
      </w:ins>
      <w:r w:rsidRPr="0041604F">
        <w:rPr>
          <w:rFonts w:ascii="Courier New" w:eastAsia="Times New Roman" w:hAnsi="Courier New" w:cs="Courier New"/>
          <w:color w:val="000000"/>
          <w:sz w:val="20"/>
          <w:szCs w:val="20"/>
        </w:rPr>
        <w:t xml:space="preserve"> cultural</w:t>
      </w:r>
      <w:del w:id="1689" w:author="Author" w:date="2021-02-09T12:17:00Z">
        <w:r w:rsidRPr="0041604F" w:rsidDel="00D34A8E">
          <w:rPr>
            <w:rFonts w:ascii="Courier New" w:eastAsia="Times New Roman" w:hAnsi="Courier New" w:cs="Courier New"/>
            <w:color w:val="000000"/>
            <w:sz w:val="20"/>
            <w:szCs w:val="20"/>
          </w:rPr>
          <w:delText>ly</w:delText>
        </w:r>
      </w:del>
      <w:ins w:id="1690" w:author="Author" w:date="2021-02-09T12:17:00Z">
        <w:r w:rsidR="00D34A8E">
          <w:rPr>
            <w:rFonts w:ascii="Courier New" w:eastAsia="Times New Roman" w:hAnsi="Courier New" w:cs="Courier New"/>
            <w:color w:val="000000"/>
            <w:sz w:val="20"/>
            <w:szCs w:val="20"/>
          </w:rPr>
          <w:t xml:space="preserve"> aspect,</w:t>
        </w:r>
      </w:ins>
      <w:r w:rsidRPr="0041604F">
        <w:rPr>
          <w:rFonts w:ascii="Courier New" w:eastAsia="Times New Roman" w:hAnsi="Courier New" w:cs="Courier New"/>
          <w:color w:val="000000"/>
          <w:sz w:val="20"/>
          <w:szCs w:val="20"/>
        </w:rPr>
        <w:t xml:space="preserve"> the customers have a particular bias to consider some attributes more than others.</w:t>
      </w:r>
    </w:p>
    <w:p w14:paraId="55AF12C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70BC1B"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r w:rsidRPr="0041604F">
        <w:rPr>
          <w:rFonts w:ascii="Courier New" w:eastAsia="Times New Roman" w:hAnsi="Courier New" w:cs="Courier New"/>
          <w:b/>
          <w:bCs/>
          <w:color w:val="0000CC"/>
          <w:sz w:val="20"/>
          <w:szCs w:val="20"/>
        </w:rPr>
        <w:t>\subsection{Implications for hotel managers}\label{disc:implications}</w:t>
      </w:r>
    </w:p>
    <w:p w14:paraId="57ED20C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0FBC13" w14:textId="039679B0"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Our study </w:t>
      </w:r>
      <w:del w:id="1691" w:author="Author" w:date="2021-02-09T14:14:00Z">
        <w:r w:rsidRPr="0041604F" w:rsidDel="00D07CFD">
          <w:rPr>
            <w:rFonts w:ascii="Courier New" w:eastAsia="Times New Roman" w:hAnsi="Courier New" w:cs="Courier New"/>
            <w:color w:val="000000"/>
            <w:sz w:val="20"/>
            <w:szCs w:val="20"/>
          </w:rPr>
          <w:delText xml:space="preserve">presents </w:delText>
        </w:r>
      </w:del>
      <w:ins w:id="1692" w:author="Author" w:date="2021-02-09T14:14:00Z">
        <w:r w:rsidR="00D07CFD">
          <w:rPr>
            <w:rFonts w:ascii="Courier New" w:eastAsia="Times New Roman" w:hAnsi="Courier New" w:cs="Courier New"/>
            <w:color w:val="000000"/>
            <w:sz w:val="20"/>
            <w:szCs w:val="20"/>
          </w:rPr>
          <w:t>reached</w:t>
        </w:r>
        <w:r w:rsidR="00D07CF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two important conclusions: one about hospitality and cultural differences</w:t>
      </w:r>
      <w:del w:id="1693" w:author="Author" w:date="2021-02-09T14:21:00Z">
        <w:r w:rsidRPr="0041604F" w:rsidDel="0002504E">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and another about managerial decisions towards two different populations. </w:t>
      </w:r>
      <w:ins w:id="1694" w:author="Author" w:date="2021-02-11T14:18:00Z">
        <w:r w:rsidR="00CC1B30">
          <w:rPr>
            <w:rFonts w:ascii="Courier New" w:eastAsia="Times New Roman" w:hAnsi="Courier New" w:cs="Courier New"/>
            <w:color w:val="000000"/>
            <w:sz w:val="20"/>
            <w:szCs w:val="20"/>
          </w:rPr>
          <w:t>Overall</w:t>
        </w:r>
      </w:ins>
      <w:del w:id="1695" w:author="Author" w:date="2021-02-11T14:18:00Z">
        <w:r w:rsidRPr="0041604F" w:rsidDel="00CC1B30">
          <w:rPr>
            <w:rFonts w:ascii="Courier New" w:eastAsia="Times New Roman" w:hAnsi="Courier New" w:cs="Courier New"/>
            <w:color w:val="000000"/>
            <w:sz w:val="20"/>
            <w:szCs w:val="20"/>
          </w:rPr>
          <w:delText>A</w:delText>
        </w:r>
      </w:del>
      <w:del w:id="1696" w:author="Author" w:date="2021-02-11T14:17:00Z">
        <w:r w:rsidRPr="0041604F" w:rsidDel="00CC1B30">
          <w:rPr>
            <w:rFonts w:ascii="Courier New" w:eastAsia="Times New Roman" w:hAnsi="Courier New" w:cs="Courier New"/>
            <w:color w:val="000000"/>
            <w:sz w:val="20"/>
            <w:szCs w:val="20"/>
          </w:rPr>
          <w:delText>s a whole</w:delText>
        </w:r>
      </w:del>
      <w:r w:rsidRPr="0041604F">
        <w:rPr>
          <w:rFonts w:ascii="Courier New" w:eastAsia="Times New Roman" w:hAnsi="Courier New" w:cs="Courier New"/>
          <w:color w:val="000000"/>
          <w:sz w:val="20"/>
          <w:szCs w:val="20"/>
        </w:rPr>
        <w:t xml:space="preserve">, Chinese tourists </w:t>
      </w:r>
      <w:del w:id="1697" w:author="Author" w:date="2021-02-09T14:22:00Z">
        <w:r w:rsidRPr="0041604F" w:rsidDel="0002504E">
          <w:rPr>
            <w:rFonts w:ascii="Courier New" w:eastAsia="Times New Roman" w:hAnsi="Courier New" w:cs="Courier New"/>
            <w:color w:val="000000"/>
            <w:sz w:val="20"/>
            <w:szCs w:val="20"/>
          </w:rPr>
          <w:delText xml:space="preserve">are </w:delText>
        </w:r>
      </w:del>
      <w:ins w:id="1698" w:author="Author" w:date="2021-02-09T14:22:00Z">
        <w:r w:rsidR="0002504E">
          <w:rPr>
            <w:rFonts w:ascii="Courier New" w:eastAsia="Times New Roman" w:hAnsi="Courier New" w:cs="Courier New"/>
            <w:color w:val="000000"/>
            <w:sz w:val="20"/>
            <w:szCs w:val="20"/>
          </w:rPr>
          <w:t>did</w:t>
        </w:r>
        <w:r w:rsidR="0002504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not </w:t>
      </w:r>
      <w:del w:id="1699" w:author="Author" w:date="2021-02-09T14:22:00Z">
        <w:r w:rsidRPr="0041604F" w:rsidDel="0002504E">
          <w:rPr>
            <w:rFonts w:ascii="Courier New" w:eastAsia="Times New Roman" w:hAnsi="Courier New" w:cs="Courier New"/>
            <w:color w:val="000000"/>
            <w:sz w:val="20"/>
            <w:szCs w:val="20"/>
          </w:rPr>
          <w:delText xml:space="preserve">showing </w:delText>
        </w:r>
      </w:del>
      <w:ins w:id="1700" w:author="Author" w:date="2021-02-09T14:22:00Z">
        <w:r w:rsidR="0002504E">
          <w:rPr>
            <w:rFonts w:ascii="Courier New" w:eastAsia="Times New Roman" w:hAnsi="Courier New" w:cs="Courier New"/>
            <w:color w:val="000000"/>
            <w:sz w:val="20"/>
            <w:szCs w:val="20"/>
          </w:rPr>
          <w:t>attach</w:t>
        </w:r>
        <w:r w:rsidR="0002504E" w:rsidRPr="0041604F">
          <w:rPr>
            <w:rFonts w:ascii="Courier New" w:eastAsia="Times New Roman" w:hAnsi="Courier New" w:cs="Courier New"/>
            <w:color w:val="000000"/>
            <w:sz w:val="20"/>
            <w:szCs w:val="20"/>
          </w:rPr>
          <w:t xml:space="preserve"> </w:t>
        </w:r>
        <w:r w:rsidR="0002504E">
          <w:rPr>
            <w:rFonts w:ascii="Courier New" w:eastAsia="Times New Roman" w:hAnsi="Courier New" w:cs="Courier New"/>
            <w:color w:val="000000"/>
            <w:sz w:val="20"/>
            <w:szCs w:val="20"/>
          </w:rPr>
          <w:t>much importance</w:t>
        </w:r>
      </w:ins>
      <w:del w:id="1701" w:author="Author" w:date="2021-02-09T14:23:00Z">
        <w:r w:rsidRPr="0041604F" w:rsidDel="0002504E">
          <w:rPr>
            <w:rFonts w:ascii="Courier New" w:eastAsia="Times New Roman" w:hAnsi="Courier New" w:cs="Courier New"/>
            <w:color w:val="000000"/>
            <w:sz w:val="20"/>
            <w:szCs w:val="20"/>
          </w:rPr>
          <w:delText>the most satisfaction</w:delText>
        </w:r>
      </w:del>
      <w:r w:rsidRPr="0041604F">
        <w:rPr>
          <w:rFonts w:ascii="Courier New" w:eastAsia="Times New Roman" w:hAnsi="Courier New" w:cs="Courier New"/>
          <w:color w:val="000000"/>
          <w:sz w:val="20"/>
          <w:szCs w:val="20"/>
        </w:rPr>
        <w:t xml:space="preserve"> to</w:t>
      </w:r>
      <w:del w:id="1702" w:author="Author" w:date="2021-02-09T14:23:00Z">
        <w:r w:rsidRPr="0041604F" w:rsidDel="0002504E">
          <w:rPr>
            <w:rFonts w:ascii="Courier New" w:eastAsia="Times New Roman" w:hAnsi="Courier New" w:cs="Courier New"/>
            <w:color w:val="000000"/>
            <w:sz w:val="20"/>
            <w:szCs w:val="20"/>
          </w:rPr>
          <w:delText>wards</w:delText>
        </w:r>
      </w:del>
      <w:r w:rsidRPr="0041604F">
        <w:rPr>
          <w:rFonts w:ascii="Courier New" w:eastAsia="Times New Roman" w:hAnsi="Courier New" w:cs="Courier New"/>
          <w:color w:val="000000"/>
          <w:sz w:val="20"/>
          <w:szCs w:val="20"/>
        </w:rPr>
        <w:t xml:space="preserve"> hospitality and service factors. Instead, they focus</w:t>
      </w:r>
      <w:ins w:id="1703" w:author="Author" w:date="2021-02-09T14:21:00Z">
        <w:r w:rsidR="0002504E">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on the hard attributes of a hotel. </w:t>
      </w:r>
      <w:ins w:id="1704" w:author="Author" w:date="2021-02-09T14:23:00Z">
        <w:r w:rsidR="00044ABE">
          <w:rPr>
            <w:rFonts w:ascii="Courier New" w:eastAsia="Times New Roman" w:hAnsi="Courier New" w:cs="Courier New"/>
            <w:color w:val="000000"/>
            <w:sz w:val="20"/>
            <w:szCs w:val="20"/>
          </w:rPr>
          <w:t xml:space="preserve">In particular, </w:t>
        </w:r>
      </w:ins>
      <w:del w:id="1705" w:author="Author" w:date="2021-02-09T14:24:00Z">
        <w:r w:rsidRPr="0041604F" w:rsidDel="00044ABE">
          <w:rPr>
            <w:rFonts w:ascii="Courier New" w:eastAsia="Times New Roman" w:hAnsi="Courier New" w:cs="Courier New"/>
            <w:color w:val="000000"/>
            <w:sz w:val="20"/>
            <w:szCs w:val="20"/>
          </w:rPr>
          <w:delText xml:space="preserve">Either </w:delText>
        </w:r>
      </w:del>
      <w:r w:rsidRPr="0041604F">
        <w:rPr>
          <w:rFonts w:ascii="Courier New" w:eastAsia="Times New Roman" w:hAnsi="Courier New" w:cs="Courier New"/>
          <w:color w:val="000000"/>
          <w:sz w:val="20"/>
          <w:szCs w:val="20"/>
        </w:rPr>
        <w:t xml:space="preserve">they </w:t>
      </w:r>
      <w:del w:id="1706" w:author="Author" w:date="2021-02-09T14:25:00Z">
        <w:r w:rsidRPr="0041604F" w:rsidDel="00044ABE">
          <w:rPr>
            <w:rFonts w:ascii="Courier New" w:eastAsia="Times New Roman" w:hAnsi="Courier New" w:cs="Courier New"/>
            <w:color w:val="000000"/>
            <w:sz w:val="20"/>
            <w:szCs w:val="20"/>
          </w:rPr>
          <w:delText>do not get as much</w:delText>
        </w:r>
      </w:del>
      <w:ins w:id="1707" w:author="Author" w:date="2021-02-09T14:25:00Z">
        <w:r w:rsidR="00044ABE">
          <w:rPr>
            <w:rFonts w:ascii="Courier New" w:eastAsia="Times New Roman" w:hAnsi="Courier New" w:cs="Courier New"/>
            <w:color w:val="000000"/>
            <w:sz w:val="20"/>
            <w:szCs w:val="20"/>
          </w:rPr>
          <w:t>were not</w:t>
        </w:r>
      </w:ins>
      <w:r w:rsidRPr="0041604F">
        <w:rPr>
          <w:rFonts w:ascii="Courier New" w:eastAsia="Times New Roman" w:hAnsi="Courier New" w:cs="Courier New"/>
          <w:color w:val="000000"/>
          <w:sz w:val="20"/>
          <w:szCs w:val="20"/>
        </w:rPr>
        <w:t xml:space="preserve"> </w:t>
      </w:r>
      <w:del w:id="1708" w:author="Author" w:date="2021-02-09T14:25:00Z">
        <w:r w:rsidRPr="0041604F" w:rsidDel="00044ABE">
          <w:rPr>
            <w:rFonts w:ascii="Courier New" w:eastAsia="Times New Roman" w:hAnsi="Courier New" w:cs="Courier New"/>
            <w:color w:val="000000"/>
            <w:sz w:val="20"/>
            <w:szCs w:val="20"/>
          </w:rPr>
          <w:delText xml:space="preserve">satisfaction </w:delText>
        </w:r>
      </w:del>
      <w:ins w:id="1709" w:author="Author" w:date="2021-02-09T14:25:00Z">
        <w:r w:rsidR="00044ABE" w:rsidRPr="0041604F">
          <w:rPr>
            <w:rFonts w:ascii="Courier New" w:eastAsia="Times New Roman" w:hAnsi="Courier New" w:cs="Courier New"/>
            <w:color w:val="000000"/>
            <w:sz w:val="20"/>
            <w:szCs w:val="20"/>
          </w:rPr>
          <w:t>satisf</w:t>
        </w:r>
        <w:r w:rsidR="00044ABE">
          <w:rPr>
            <w:rFonts w:ascii="Courier New" w:eastAsia="Times New Roman" w:hAnsi="Courier New" w:cs="Courier New"/>
            <w:color w:val="000000"/>
            <w:sz w:val="20"/>
            <w:szCs w:val="20"/>
          </w:rPr>
          <w:t>ied</w:t>
        </w:r>
        <w:r w:rsidR="00044ABE" w:rsidRPr="0041604F">
          <w:rPr>
            <w:rFonts w:ascii="Courier New" w:eastAsia="Times New Roman" w:hAnsi="Courier New" w:cs="Courier New"/>
            <w:color w:val="000000"/>
            <w:sz w:val="20"/>
            <w:szCs w:val="20"/>
          </w:rPr>
          <w:t xml:space="preserve"> </w:t>
        </w:r>
      </w:ins>
      <w:del w:id="1710" w:author="Author" w:date="2021-02-09T14:25:00Z">
        <w:r w:rsidRPr="0041604F" w:rsidDel="00044ABE">
          <w:rPr>
            <w:rFonts w:ascii="Courier New" w:eastAsia="Times New Roman" w:hAnsi="Courier New" w:cs="Courier New"/>
            <w:color w:val="000000"/>
            <w:sz w:val="20"/>
            <w:szCs w:val="20"/>
          </w:rPr>
          <w:delText xml:space="preserve">from </w:delText>
        </w:r>
      </w:del>
      <w:ins w:id="1711" w:author="Author" w:date="2021-02-09T14:25:00Z">
        <w:r w:rsidR="00044ABE">
          <w:rPr>
            <w:rFonts w:ascii="Courier New" w:eastAsia="Times New Roman" w:hAnsi="Courier New" w:cs="Courier New"/>
            <w:color w:val="000000"/>
            <w:sz w:val="20"/>
            <w:szCs w:val="20"/>
          </w:rPr>
          <w:t>with</w:t>
        </w:r>
        <w:r w:rsidR="00044AB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hospitality as </w:t>
      </w:r>
      <w:ins w:id="1712" w:author="Author" w:date="2021-02-09T14:25:00Z">
        <w:r w:rsidR="00044ABE">
          <w:rPr>
            <w:rFonts w:ascii="Courier New" w:eastAsia="Times New Roman" w:hAnsi="Courier New" w:cs="Courier New"/>
            <w:color w:val="000000"/>
            <w:sz w:val="20"/>
            <w:szCs w:val="20"/>
          </w:rPr>
          <w:t xml:space="preserve">much as </w:t>
        </w:r>
      </w:ins>
      <w:r w:rsidRPr="0041604F">
        <w:rPr>
          <w:rFonts w:ascii="Courier New" w:eastAsia="Times New Roman" w:hAnsi="Courier New" w:cs="Courier New"/>
          <w:color w:val="000000"/>
          <w:sz w:val="20"/>
          <w:szCs w:val="20"/>
        </w:rPr>
        <w:t>Western tourists</w:t>
      </w:r>
      <w:ins w:id="1713" w:author="Author" w:date="2021-02-09T14:26:00Z">
        <w:r w:rsidR="00044ABE">
          <w:rPr>
            <w:rFonts w:ascii="Courier New" w:eastAsia="Times New Roman" w:hAnsi="Courier New" w:cs="Courier New"/>
            <w:color w:val="000000"/>
            <w:sz w:val="20"/>
            <w:szCs w:val="20"/>
          </w:rPr>
          <w:t xml:space="preserve"> were; otherwise,</w:t>
        </w:r>
      </w:ins>
      <w:r w:rsidRPr="0041604F">
        <w:rPr>
          <w:rFonts w:ascii="Courier New" w:eastAsia="Times New Roman" w:hAnsi="Courier New" w:cs="Courier New"/>
          <w:color w:val="000000"/>
          <w:sz w:val="20"/>
          <w:szCs w:val="20"/>
        </w:rPr>
        <w:t xml:space="preserve"> </w:t>
      </w:r>
      <w:del w:id="1714" w:author="Author" w:date="2021-02-09T14:26:00Z">
        <w:r w:rsidRPr="0041604F" w:rsidDel="00044ABE">
          <w:rPr>
            <w:rFonts w:ascii="Courier New" w:eastAsia="Times New Roman" w:hAnsi="Courier New" w:cs="Courier New"/>
            <w:color w:val="000000"/>
            <w:sz w:val="20"/>
            <w:szCs w:val="20"/>
          </w:rPr>
          <w:delText xml:space="preserve">or </w:delText>
        </w:r>
      </w:del>
      <w:ins w:id="1715" w:author="Author" w:date="2021-02-09T14:26:00Z">
        <w:r w:rsidR="00044ABE">
          <w:rPr>
            <w:rFonts w:ascii="Courier New" w:eastAsia="Times New Roman" w:hAnsi="Courier New" w:cs="Courier New"/>
            <w:color w:val="000000"/>
            <w:sz w:val="20"/>
            <w:szCs w:val="20"/>
          </w:rPr>
          <w:t>they</w:t>
        </w:r>
        <w:r w:rsidR="00044ABE" w:rsidRPr="0041604F">
          <w:rPr>
            <w:rFonts w:ascii="Courier New" w:eastAsia="Times New Roman" w:hAnsi="Courier New" w:cs="Courier New"/>
            <w:color w:val="000000"/>
            <w:sz w:val="20"/>
            <w:szCs w:val="20"/>
          </w:rPr>
          <w:t xml:space="preserve"> </w:t>
        </w:r>
      </w:ins>
      <w:del w:id="1716" w:author="Author" w:date="2021-02-09T14:26:00Z">
        <w:r w:rsidRPr="0041604F" w:rsidDel="00044ABE">
          <w:rPr>
            <w:rFonts w:ascii="Courier New" w:eastAsia="Times New Roman" w:hAnsi="Courier New" w:cs="Courier New"/>
            <w:color w:val="000000"/>
            <w:sz w:val="20"/>
            <w:szCs w:val="20"/>
          </w:rPr>
          <w:delText xml:space="preserve">feel </w:delText>
        </w:r>
      </w:del>
      <w:ins w:id="1717" w:author="Author" w:date="2021-02-09T14:26:00Z">
        <w:r w:rsidR="00044ABE" w:rsidRPr="0041604F">
          <w:rPr>
            <w:rFonts w:ascii="Courier New" w:eastAsia="Times New Roman" w:hAnsi="Courier New" w:cs="Courier New"/>
            <w:color w:val="000000"/>
            <w:sz w:val="20"/>
            <w:szCs w:val="20"/>
          </w:rPr>
          <w:t>fe</w:t>
        </w:r>
        <w:r w:rsidR="00044ABE">
          <w:rPr>
            <w:rFonts w:ascii="Courier New" w:eastAsia="Times New Roman" w:hAnsi="Courier New" w:cs="Courier New"/>
            <w:color w:val="000000"/>
            <w:sz w:val="20"/>
            <w:szCs w:val="20"/>
          </w:rPr>
          <w:t>lt</w:t>
        </w:r>
        <w:r w:rsidR="00044AB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that basic language and communication needs </w:t>
      </w:r>
      <w:del w:id="1718" w:author="Author" w:date="2021-02-09T14:26:00Z">
        <w:r w:rsidRPr="0041604F" w:rsidDel="00044ABE">
          <w:rPr>
            <w:rFonts w:ascii="Courier New" w:eastAsia="Times New Roman" w:hAnsi="Courier New" w:cs="Courier New"/>
            <w:color w:val="000000"/>
            <w:sz w:val="20"/>
            <w:szCs w:val="20"/>
          </w:rPr>
          <w:delText xml:space="preserve">are </w:delText>
        </w:r>
      </w:del>
      <w:ins w:id="1719" w:author="Author" w:date="2021-02-09T14:26:00Z">
        <w:r w:rsidR="00044ABE">
          <w:rPr>
            <w:rFonts w:ascii="Courier New" w:eastAsia="Times New Roman" w:hAnsi="Courier New" w:cs="Courier New"/>
            <w:color w:val="000000"/>
            <w:sz w:val="20"/>
            <w:szCs w:val="20"/>
          </w:rPr>
          <w:t>were</w:t>
        </w:r>
        <w:r w:rsidR="00044AB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not </w:t>
      </w:r>
      <w:del w:id="1720" w:author="Author" w:date="2021-02-09T14:26:00Z">
        <w:r w:rsidRPr="0041604F" w:rsidDel="00044ABE">
          <w:rPr>
            <w:rFonts w:ascii="Courier New" w:eastAsia="Times New Roman" w:hAnsi="Courier New" w:cs="Courier New"/>
            <w:color w:val="000000"/>
            <w:sz w:val="20"/>
            <w:szCs w:val="20"/>
          </w:rPr>
          <w:delText xml:space="preserve">being </w:delText>
        </w:r>
      </w:del>
      <w:r w:rsidRPr="0041604F">
        <w:rPr>
          <w:rFonts w:ascii="Courier New" w:eastAsia="Times New Roman" w:hAnsi="Courier New" w:cs="Courier New"/>
          <w:color w:val="000000"/>
          <w:sz w:val="20"/>
          <w:szCs w:val="20"/>
        </w:rPr>
        <w:t xml:space="preserve">met, </w:t>
      </w:r>
      <w:del w:id="1721" w:author="Author" w:date="2021-02-09T14:27:00Z">
        <w:r w:rsidRPr="0041604F" w:rsidDel="00044ABE">
          <w:rPr>
            <w:rFonts w:ascii="Courier New" w:eastAsia="Times New Roman" w:hAnsi="Courier New" w:cs="Courier New"/>
            <w:color w:val="000000"/>
            <w:sz w:val="20"/>
            <w:szCs w:val="20"/>
          </w:rPr>
          <w:delText xml:space="preserve">so </w:delText>
        </w:r>
      </w:del>
      <w:ins w:id="1722" w:author="Author" w:date="2021-02-09T14:27:00Z">
        <w:r w:rsidR="00044ABE">
          <w:rPr>
            <w:rFonts w:ascii="Courier New" w:eastAsia="Times New Roman" w:hAnsi="Courier New" w:cs="Courier New"/>
            <w:color w:val="000000"/>
            <w:sz w:val="20"/>
            <w:szCs w:val="20"/>
          </w:rPr>
          <w:t>thereby</w:t>
        </w:r>
        <w:r w:rsidR="00044ABE"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they </w:t>
      </w:r>
      <w:ins w:id="1723" w:author="Author" w:date="2021-02-11T14:18:00Z">
        <w:r w:rsidR="00CC1B30">
          <w:rPr>
            <w:rFonts w:ascii="Courier New" w:eastAsia="Times New Roman" w:hAnsi="Courier New" w:cs="Courier New"/>
            <w:color w:val="000000"/>
            <w:sz w:val="20"/>
            <w:szCs w:val="20"/>
          </w:rPr>
          <w:t>were not much satisfied</w:t>
        </w:r>
      </w:ins>
      <w:del w:id="1724" w:author="Author" w:date="2021-02-11T14:18:00Z">
        <w:r w:rsidRPr="0041604F" w:rsidDel="00CC1B30">
          <w:rPr>
            <w:rFonts w:ascii="Courier New" w:eastAsia="Times New Roman" w:hAnsi="Courier New" w:cs="Courier New"/>
            <w:color w:val="000000"/>
            <w:sz w:val="20"/>
            <w:szCs w:val="20"/>
          </w:rPr>
          <w:delText xml:space="preserve">receive </w:delText>
        </w:r>
      </w:del>
      <w:del w:id="1725" w:author="Author" w:date="2021-02-09T14:28:00Z">
        <w:r w:rsidRPr="0041604F" w:rsidDel="00044ABE">
          <w:rPr>
            <w:rFonts w:ascii="Courier New" w:eastAsia="Times New Roman" w:hAnsi="Courier New" w:cs="Courier New"/>
            <w:color w:val="000000"/>
            <w:sz w:val="20"/>
            <w:szCs w:val="20"/>
          </w:rPr>
          <w:delText xml:space="preserve">a </w:delText>
        </w:r>
      </w:del>
      <w:del w:id="1726" w:author="Author" w:date="2021-02-11T14:18:00Z">
        <w:r w:rsidRPr="0041604F" w:rsidDel="00CC1B30">
          <w:rPr>
            <w:rFonts w:ascii="Courier New" w:eastAsia="Times New Roman" w:hAnsi="Courier New" w:cs="Courier New"/>
            <w:color w:val="000000"/>
            <w:sz w:val="20"/>
            <w:szCs w:val="20"/>
          </w:rPr>
          <w:delText>lesser impression</w:delText>
        </w:r>
      </w:del>
      <w:r w:rsidRPr="0041604F">
        <w:rPr>
          <w:rFonts w:ascii="Courier New" w:eastAsia="Times New Roman" w:hAnsi="Courier New" w:cs="Courier New"/>
          <w:color w:val="000000"/>
          <w:sz w:val="20"/>
          <w:szCs w:val="20"/>
        </w:rPr>
        <w:t xml:space="preserve">. </w:t>
      </w:r>
      <w:del w:id="1727" w:author="Author" w:date="2021-02-11T14:18:00Z">
        <w:r w:rsidRPr="0041604F" w:rsidDel="00CC1B30">
          <w:rPr>
            <w:rFonts w:ascii="Courier New" w:eastAsia="Times New Roman" w:hAnsi="Courier New" w:cs="Courier New"/>
            <w:color w:val="000000"/>
            <w:sz w:val="20"/>
            <w:szCs w:val="20"/>
          </w:rPr>
          <w:delText xml:space="preserve">On the other hand, </w:delText>
        </w:r>
      </w:del>
      <w:r w:rsidRPr="0041604F">
        <w:rPr>
          <w:rFonts w:ascii="Courier New" w:eastAsia="Times New Roman" w:hAnsi="Courier New" w:cs="Courier New"/>
          <w:color w:val="000000"/>
          <w:sz w:val="20"/>
          <w:szCs w:val="20"/>
        </w:rPr>
        <w:t xml:space="preserve">Western tourists </w:t>
      </w:r>
      <w:del w:id="1728" w:author="Author" w:date="2021-02-09T14:30:00Z">
        <w:r w:rsidRPr="0041604F" w:rsidDel="009D19F4">
          <w:rPr>
            <w:rFonts w:ascii="Courier New" w:eastAsia="Times New Roman" w:hAnsi="Courier New" w:cs="Courier New"/>
            <w:color w:val="000000"/>
            <w:sz w:val="20"/>
            <w:szCs w:val="20"/>
          </w:rPr>
          <w:delText xml:space="preserve">are </w:delText>
        </w:r>
      </w:del>
      <w:ins w:id="1729" w:author="Author" w:date="2021-02-09T14:30:00Z">
        <w:r w:rsidR="009D19F4">
          <w:rPr>
            <w:rFonts w:ascii="Courier New" w:eastAsia="Times New Roman" w:hAnsi="Courier New" w:cs="Courier New"/>
            <w:color w:val="000000"/>
            <w:sz w:val="20"/>
            <w:szCs w:val="20"/>
          </w:rPr>
          <w:t>we</w:t>
        </w:r>
        <w:r w:rsidR="009D19F4" w:rsidRPr="0041604F">
          <w:rPr>
            <w:rFonts w:ascii="Courier New" w:eastAsia="Times New Roman" w:hAnsi="Courier New" w:cs="Courier New"/>
            <w:color w:val="000000"/>
            <w:sz w:val="20"/>
            <w:szCs w:val="20"/>
          </w:rPr>
          <w:t xml:space="preserve">re </w:t>
        </w:r>
      </w:ins>
      <w:ins w:id="1730" w:author="Author" w:date="2021-02-11T14:18:00Z">
        <w:r w:rsidR="00CC1B30">
          <w:rPr>
            <w:rFonts w:ascii="Courier New" w:eastAsia="Times New Roman" w:hAnsi="Courier New" w:cs="Courier New"/>
            <w:color w:val="000000"/>
            <w:sz w:val="20"/>
            <w:szCs w:val="20"/>
          </w:rPr>
          <w:t>highly satisfied</w:t>
        </w:r>
      </w:ins>
      <w:del w:id="1731" w:author="Author" w:date="2021-02-11T14:18:00Z">
        <w:r w:rsidRPr="0041604F" w:rsidDel="00CC1B30">
          <w:rPr>
            <w:rFonts w:ascii="Courier New" w:eastAsia="Times New Roman" w:hAnsi="Courier New" w:cs="Courier New"/>
            <w:color w:val="000000"/>
            <w:sz w:val="20"/>
            <w:szCs w:val="20"/>
          </w:rPr>
          <w:delText>elated</w:delText>
        </w:r>
      </w:del>
      <w:r w:rsidRPr="0041604F">
        <w:rPr>
          <w:rFonts w:ascii="Courier New" w:eastAsia="Times New Roman" w:hAnsi="Courier New" w:cs="Courier New"/>
          <w:color w:val="000000"/>
          <w:sz w:val="20"/>
          <w:szCs w:val="20"/>
        </w:rPr>
        <w:t xml:space="preserve"> with Japanese hospitality</w:t>
      </w:r>
      <w:del w:id="1732" w:author="Author" w:date="2021-02-09T14:30:00Z">
        <w:r w:rsidRPr="0041604F" w:rsidDel="009D19F4">
          <w:rPr>
            <w:rFonts w:ascii="Courier New" w:eastAsia="Times New Roman" w:hAnsi="Courier New" w:cs="Courier New"/>
            <w:color w:val="000000"/>
            <w:sz w:val="20"/>
            <w:szCs w:val="20"/>
          </w:rPr>
          <w:delText>,</w:delText>
        </w:r>
      </w:del>
      <w:ins w:id="1733" w:author="Author" w:date="2021-02-09T14:30:00Z">
        <w:r w:rsidR="009D19F4">
          <w:rPr>
            <w:rFonts w:ascii="Courier New" w:eastAsia="Times New Roman" w:hAnsi="Courier New" w:cs="Courier New"/>
            <w:color w:val="000000"/>
            <w:sz w:val="20"/>
            <w:szCs w:val="20"/>
          </w:rPr>
          <w:t xml:space="preserve"> and</w:t>
        </w:r>
      </w:ins>
      <w:r w:rsidRPr="0041604F">
        <w:rPr>
          <w:rFonts w:ascii="Courier New" w:eastAsia="Times New Roman" w:hAnsi="Courier New" w:cs="Courier New"/>
          <w:color w:val="000000"/>
          <w:sz w:val="20"/>
          <w:szCs w:val="20"/>
        </w:rPr>
        <w:t xml:space="preserve"> </w:t>
      </w:r>
      <w:del w:id="1734" w:author="Author" w:date="2021-02-09T14:30:00Z">
        <w:r w:rsidRPr="0041604F" w:rsidDel="009D19F4">
          <w:rPr>
            <w:rFonts w:ascii="Courier New" w:eastAsia="Times New Roman" w:hAnsi="Courier New" w:cs="Courier New"/>
            <w:color w:val="000000"/>
            <w:sz w:val="20"/>
            <w:szCs w:val="20"/>
          </w:rPr>
          <w:delText xml:space="preserve">preferring </w:delText>
        </w:r>
      </w:del>
      <w:ins w:id="1735" w:author="Author" w:date="2021-02-09T14:30:00Z">
        <w:r w:rsidR="009D19F4" w:rsidRPr="0041604F">
          <w:rPr>
            <w:rFonts w:ascii="Courier New" w:eastAsia="Times New Roman" w:hAnsi="Courier New" w:cs="Courier New"/>
            <w:color w:val="000000"/>
            <w:sz w:val="20"/>
            <w:szCs w:val="20"/>
          </w:rPr>
          <w:t>preferr</w:t>
        </w:r>
        <w:r w:rsidR="009D19F4">
          <w:rPr>
            <w:rFonts w:ascii="Courier New" w:eastAsia="Times New Roman" w:hAnsi="Courier New" w:cs="Courier New"/>
            <w:color w:val="000000"/>
            <w:sz w:val="20"/>
            <w:szCs w:val="20"/>
          </w:rPr>
          <w:t>ed</w:t>
        </w:r>
        <w:r w:rsidR="009D19F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soft attributes to hard</w:t>
      </w:r>
      <w:del w:id="1736" w:author="Author" w:date="2021-02-09T14:31:00Z">
        <w:r w:rsidRPr="0041604F" w:rsidDel="009D19F4">
          <w:rPr>
            <w:rFonts w:ascii="Courier New" w:eastAsia="Times New Roman" w:hAnsi="Courier New" w:cs="Courier New"/>
            <w:color w:val="000000"/>
            <w:sz w:val="20"/>
            <w:szCs w:val="20"/>
          </w:rPr>
          <w:delText>-set</w:delText>
        </w:r>
      </w:del>
      <w:r w:rsidRPr="0041604F">
        <w:rPr>
          <w:rFonts w:ascii="Courier New" w:eastAsia="Times New Roman" w:hAnsi="Courier New" w:cs="Courier New"/>
          <w:color w:val="000000"/>
          <w:sz w:val="20"/>
          <w:szCs w:val="20"/>
        </w:rPr>
        <w:t xml:space="preserve"> ones. The other conclusion is that managerial decisions </w:t>
      </w:r>
      <w:del w:id="1737" w:author="Author" w:date="2021-02-09T14:32:00Z">
        <w:r w:rsidRPr="0041604F" w:rsidDel="007D32C2">
          <w:rPr>
            <w:rFonts w:ascii="Courier New" w:eastAsia="Times New Roman" w:hAnsi="Courier New" w:cs="Courier New"/>
            <w:color w:val="000000"/>
            <w:sz w:val="20"/>
            <w:szCs w:val="20"/>
          </w:rPr>
          <w:delText xml:space="preserve">will </w:delText>
        </w:r>
      </w:del>
      <w:ins w:id="1738" w:author="Author" w:date="2021-02-09T14:32:00Z">
        <w:r w:rsidR="007D32C2">
          <w:rPr>
            <w:rFonts w:ascii="Courier New" w:eastAsia="Times New Roman" w:hAnsi="Courier New" w:cs="Courier New"/>
            <w:color w:val="000000"/>
            <w:sz w:val="20"/>
            <w:szCs w:val="20"/>
          </w:rPr>
          <w:t>could</w:t>
        </w:r>
        <w:r w:rsidR="007D32C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mostly benefit Western tourists, except that Chinese language improvements and breakfast inclusion </w:t>
      </w:r>
      <w:del w:id="1739" w:author="Author" w:date="2021-02-09T14:32:00Z">
        <w:r w:rsidRPr="0041604F" w:rsidDel="007D32C2">
          <w:rPr>
            <w:rFonts w:ascii="Courier New" w:eastAsia="Times New Roman" w:hAnsi="Courier New" w:cs="Courier New"/>
            <w:color w:val="000000"/>
            <w:sz w:val="20"/>
            <w:szCs w:val="20"/>
          </w:rPr>
          <w:delText xml:space="preserve">can </w:delText>
        </w:r>
      </w:del>
      <w:ins w:id="1740" w:author="Author" w:date="2021-02-09T14:32:00Z">
        <w:r w:rsidR="007D32C2">
          <w:rPr>
            <w:rFonts w:ascii="Courier New" w:eastAsia="Times New Roman" w:hAnsi="Courier New" w:cs="Courier New"/>
            <w:color w:val="000000"/>
            <w:sz w:val="20"/>
            <w:szCs w:val="20"/>
          </w:rPr>
          <w:t>could</w:t>
        </w:r>
        <w:r w:rsidR="007D32C2"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satisfy </w:t>
      </w:r>
      <w:del w:id="1741" w:author="Author" w:date="2021-02-09T14:32:00Z">
        <w:r w:rsidRPr="0041604F" w:rsidDel="007D32C2">
          <w:rPr>
            <w:rFonts w:ascii="Courier New" w:eastAsia="Times New Roman" w:hAnsi="Courier New" w:cs="Courier New"/>
            <w:color w:val="000000"/>
            <w:sz w:val="20"/>
            <w:szCs w:val="20"/>
          </w:rPr>
          <w:delText xml:space="preserve">more </w:delText>
        </w:r>
      </w:del>
      <w:r w:rsidRPr="0041604F">
        <w:rPr>
          <w:rFonts w:ascii="Courier New" w:eastAsia="Times New Roman" w:hAnsi="Courier New" w:cs="Courier New"/>
          <w:color w:val="000000"/>
          <w:sz w:val="20"/>
          <w:szCs w:val="20"/>
        </w:rPr>
        <w:t>Chinese customers</w:t>
      </w:r>
      <w:ins w:id="1742" w:author="Author" w:date="2021-02-09T14:33:00Z">
        <w:r w:rsidR="007D32C2" w:rsidRPr="007D32C2">
          <w:rPr>
            <w:rFonts w:ascii="Courier New" w:eastAsia="Times New Roman" w:hAnsi="Courier New" w:cs="Courier New"/>
            <w:color w:val="000000"/>
            <w:sz w:val="20"/>
            <w:szCs w:val="20"/>
          </w:rPr>
          <w:t xml:space="preserve"> </w:t>
        </w:r>
      </w:ins>
      <w:ins w:id="1743" w:author="Author" w:date="2021-02-11T14:19:00Z">
        <w:r w:rsidR="00CC1B30">
          <w:rPr>
            <w:rFonts w:ascii="Courier New" w:eastAsia="Times New Roman" w:hAnsi="Courier New" w:cs="Courier New"/>
            <w:color w:val="000000"/>
            <w:sz w:val="20"/>
            <w:szCs w:val="20"/>
          </w:rPr>
          <w:t>to a greater extent.</w:t>
        </w:r>
      </w:ins>
      <w:del w:id="1744" w:author="Author" w:date="2021-02-11T14:19:00Z">
        <w:r w:rsidRPr="0041604F" w:rsidDel="00CC1B30">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ins w:id="1745" w:author="Author" w:date="2021-02-09T14:34:00Z">
        <w:r w:rsidR="00691AD1">
          <w:rPr>
            <w:rFonts w:ascii="Courier New" w:eastAsia="Times New Roman" w:hAnsi="Courier New" w:cs="Courier New"/>
            <w:color w:val="000000"/>
            <w:sz w:val="20"/>
            <w:szCs w:val="20"/>
          </w:rPr>
          <w:t xml:space="preserve">Recently, </w:t>
        </w:r>
      </w:ins>
      <w:r w:rsidRPr="0041604F">
        <w:rPr>
          <w:rFonts w:ascii="Courier New" w:eastAsia="Times New Roman" w:hAnsi="Courier New" w:cs="Courier New"/>
          <w:color w:val="000000"/>
          <w:sz w:val="20"/>
          <w:szCs w:val="20"/>
        </w:rPr>
        <w:t xml:space="preserve">Japan </w:t>
      </w:r>
      <w:del w:id="1746" w:author="Author" w:date="2021-02-09T14:34:00Z">
        <w:r w:rsidRPr="0041604F" w:rsidDel="00691AD1">
          <w:rPr>
            <w:rFonts w:ascii="Courier New" w:eastAsia="Times New Roman" w:hAnsi="Courier New" w:cs="Courier New"/>
            <w:color w:val="000000"/>
            <w:sz w:val="20"/>
            <w:szCs w:val="20"/>
          </w:rPr>
          <w:delText xml:space="preserve">is </w:delText>
        </w:r>
      </w:del>
      <w:ins w:id="1747" w:author="Author" w:date="2021-02-09T14:34:00Z">
        <w:r w:rsidR="00691AD1">
          <w:rPr>
            <w:rFonts w:ascii="Courier New" w:eastAsia="Times New Roman" w:hAnsi="Courier New" w:cs="Courier New"/>
            <w:color w:val="000000"/>
            <w:sz w:val="20"/>
            <w:szCs w:val="20"/>
          </w:rPr>
          <w:t>has been</w:t>
        </w:r>
        <w:r w:rsidR="00691AD1" w:rsidRPr="0041604F">
          <w:rPr>
            <w:rFonts w:ascii="Courier New" w:eastAsia="Times New Roman" w:hAnsi="Courier New" w:cs="Courier New"/>
            <w:color w:val="000000"/>
            <w:sz w:val="20"/>
            <w:szCs w:val="20"/>
          </w:rPr>
          <w:t xml:space="preserve"> </w:t>
        </w:r>
      </w:ins>
      <w:del w:id="1748" w:author="Author" w:date="2021-02-09T14:34:00Z">
        <w:r w:rsidRPr="0041604F" w:rsidDel="00691AD1">
          <w:rPr>
            <w:rFonts w:ascii="Courier New" w:eastAsia="Times New Roman" w:hAnsi="Courier New" w:cs="Courier New"/>
            <w:color w:val="000000"/>
            <w:sz w:val="20"/>
            <w:szCs w:val="20"/>
          </w:rPr>
          <w:delText xml:space="preserve">recently seeing </w:delText>
        </w:r>
      </w:del>
      <w:ins w:id="1749" w:author="Author" w:date="2021-02-09T14:34:00Z">
        <w:r w:rsidR="00691AD1">
          <w:rPr>
            <w:rFonts w:ascii="Courier New" w:eastAsia="Times New Roman" w:hAnsi="Courier New" w:cs="Courier New"/>
            <w:color w:val="000000"/>
            <w:sz w:val="20"/>
            <w:szCs w:val="20"/>
          </w:rPr>
          <w:t>facing</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an increase in Chinese students as well as </w:t>
      </w:r>
      <w:del w:id="1750" w:author="Author" w:date="2021-02-11T14:19:00Z">
        <w:r w:rsidRPr="0041604F" w:rsidDel="00CC1B30">
          <w:rPr>
            <w:rFonts w:ascii="Courier New" w:eastAsia="Times New Roman" w:hAnsi="Courier New" w:cs="Courier New"/>
            <w:color w:val="000000"/>
            <w:sz w:val="20"/>
            <w:szCs w:val="20"/>
          </w:rPr>
          <w:delText xml:space="preserve">Western </w:delText>
        </w:r>
      </w:del>
      <w:r w:rsidRPr="0041604F">
        <w:rPr>
          <w:rFonts w:ascii="Courier New" w:eastAsia="Times New Roman" w:hAnsi="Courier New" w:cs="Courier New"/>
          <w:color w:val="000000"/>
          <w:sz w:val="20"/>
          <w:szCs w:val="20"/>
        </w:rPr>
        <w:t xml:space="preserve">students of </w:t>
      </w:r>
      <w:ins w:id="1751" w:author="Author" w:date="2021-02-11T14:19:00Z">
        <w:r w:rsidR="00CC1B30" w:rsidRPr="0041604F">
          <w:rPr>
            <w:rFonts w:ascii="Courier New" w:eastAsia="Times New Roman" w:hAnsi="Courier New" w:cs="Courier New"/>
            <w:color w:val="000000"/>
            <w:sz w:val="20"/>
            <w:szCs w:val="20"/>
          </w:rPr>
          <w:t xml:space="preserve">Western </w:t>
        </w:r>
      </w:ins>
      <w:r w:rsidRPr="0041604F">
        <w:rPr>
          <w:rFonts w:ascii="Courier New" w:eastAsia="Times New Roman" w:hAnsi="Courier New" w:cs="Courier New"/>
          <w:color w:val="000000"/>
          <w:sz w:val="20"/>
          <w:szCs w:val="20"/>
        </w:rPr>
        <w:t>universities. Hiring students as part-time workers could increase the language services of a hotel.</w:t>
      </w:r>
    </w:p>
    <w:p w14:paraId="59AF04CF"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586639" w14:textId="6D29C2A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To satisfy both customer types, hotel managers need to invest in cleanliness, deodorizing, and making hotel rooms tobacco-free. It could also be recommended to invest in breakfast inclusion and multilingual services and </w:t>
      </w:r>
      <w:r w:rsidRPr="0041604F">
        <w:rPr>
          <w:rFonts w:ascii="Courier New" w:eastAsia="Times New Roman" w:hAnsi="Courier New" w:cs="Courier New"/>
          <w:color w:val="000000"/>
          <w:sz w:val="20"/>
          <w:szCs w:val="20"/>
        </w:rPr>
        <w:lastRenderedPageBreak/>
        <w:t xml:space="preserve">staff preparedness to deal with Chinese and English speakers. Western tourists were also observed to have high comfort standards, which </w:t>
      </w:r>
      <w:del w:id="1752" w:author="Author" w:date="2021-02-09T14:35:00Z">
        <w:r w:rsidRPr="0041604F" w:rsidDel="00691AD1">
          <w:rPr>
            <w:rFonts w:ascii="Courier New" w:eastAsia="Times New Roman" w:hAnsi="Courier New" w:cs="Courier New"/>
            <w:color w:val="000000"/>
            <w:sz w:val="20"/>
            <w:szCs w:val="20"/>
          </w:rPr>
          <w:delText xml:space="preserve">can </w:delText>
        </w:r>
      </w:del>
      <w:ins w:id="1753" w:author="Author" w:date="2021-02-09T14:35:00Z">
        <w:r w:rsidR="00691AD1">
          <w:rPr>
            <w:rFonts w:ascii="Courier New" w:eastAsia="Times New Roman" w:hAnsi="Courier New" w:cs="Courier New"/>
            <w:color w:val="000000"/>
            <w:sz w:val="20"/>
            <w:szCs w:val="20"/>
          </w:rPr>
          <w:t>could</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be </w:t>
      </w:r>
      <w:ins w:id="1754" w:author="Author" w:date="2021-02-09T14:36:00Z">
        <w:r w:rsidR="00691AD1" w:rsidRPr="0041604F">
          <w:rPr>
            <w:rFonts w:ascii="Courier New" w:eastAsia="Times New Roman" w:hAnsi="Courier New" w:cs="Courier New"/>
            <w:color w:val="000000"/>
            <w:sz w:val="20"/>
            <w:szCs w:val="20"/>
            <w:u w:val="single"/>
          </w:rPr>
          <w:t>managerially</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improved </w:t>
      </w:r>
      <w:del w:id="1755" w:author="Author" w:date="2021-02-09T14:36:00Z">
        <w:r w:rsidRPr="0041604F" w:rsidDel="00691AD1">
          <w:rPr>
            <w:rFonts w:ascii="Courier New" w:eastAsia="Times New Roman" w:hAnsi="Courier New" w:cs="Courier New"/>
            <w:color w:val="000000"/>
            <w:sz w:val="20"/>
            <w:szCs w:val="20"/>
          </w:rPr>
          <w:delText xml:space="preserve">upon </w:delText>
        </w:r>
        <w:r w:rsidRPr="0041604F" w:rsidDel="00691AD1">
          <w:rPr>
            <w:rFonts w:ascii="Courier New" w:eastAsia="Times New Roman" w:hAnsi="Courier New" w:cs="Courier New"/>
            <w:color w:val="000000"/>
            <w:sz w:val="20"/>
            <w:szCs w:val="20"/>
            <w:u w:val="single"/>
          </w:rPr>
          <w:delText>managerially</w:delText>
        </w:r>
        <w:r w:rsidRPr="0041604F" w:rsidDel="00691AD1">
          <w:rPr>
            <w:rFonts w:ascii="Courier New" w:eastAsia="Times New Roman" w:hAnsi="Courier New" w:cs="Courier New"/>
            <w:color w:val="000000"/>
            <w:sz w:val="20"/>
            <w:szCs w:val="20"/>
          </w:rPr>
          <w:delText xml:space="preserve"> </w:delText>
        </w:r>
      </w:del>
      <w:r w:rsidRPr="0041604F">
        <w:rPr>
          <w:rFonts w:ascii="Courier New" w:eastAsia="Times New Roman" w:hAnsi="Courier New" w:cs="Courier New"/>
          <w:color w:val="000000"/>
          <w:sz w:val="20"/>
          <w:szCs w:val="20"/>
        </w:rPr>
        <w:t xml:space="preserve">for better reviews. Perhaps it could be suggested to perform surveys of the bedding that is most comfortable for Western tourists. However, not all hotels can invest in all of these factors simultaneously. Our results suggest that satisfying cleanliness needs </w:t>
      </w:r>
      <w:del w:id="1756" w:author="Author" w:date="2021-02-09T14:36:00Z">
        <w:r w:rsidRPr="0041604F" w:rsidDel="00691AD1">
          <w:rPr>
            <w:rFonts w:ascii="Courier New" w:eastAsia="Times New Roman" w:hAnsi="Courier New" w:cs="Courier New"/>
            <w:color w:val="000000"/>
            <w:sz w:val="20"/>
            <w:szCs w:val="20"/>
          </w:rPr>
          <w:delText xml:space="preserve">can </w:delText>
        </w:r>
      </w:del>
      <w:ins w:id="1757" w:author="Author" w:date="2021-02-09T14:36:00Z">
        <w:r w:rsidR="00691AD1">
          <w:rPr>
            <w:rFonts w:ascii="Courier New" w:eastAsia="Times New Roman" w:hAnsi="Courier New" w:cs="Courier New"/>
            <w:color w:val="000000"/>
            <w:sz w:val="20"/>
            <w:szCs w:val="20"/>
          </w:rPr>
          <w:t>could</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satisfy both customer types. A low-cost investment could be to make the facilities tobacco-free. Our results are also divided by price ranges, </w:t>
      </w:r>
      <w:del w:id="1758" w:author="Author" w:date="2021-02-09T14:37:00Z">
        <w:r w:rsidRPr="0041604F" w:rsidDel="00691AD1">
          <w:rPr>
            <w:rFonts w:ascii="Courier New" w:eastAsia="Times New Roman" w:hAnsi="Courier New" w:cs="Courier New"/>
            <w:color w:val="000000"/>
            <w:sz w:val="20"/>
            <w:szCs w:val="20"/>
          </w:rPr>
          <w:delText xml:space="preserve">so </w:delText>
        </w:r>
      </w:del>
      <w:ins w:id="1759" w:author="Author" w:date="2021-02-09T14:37:00Z">
        <w:r w:rsidR="00691AD1">
          <w:rPr>
            <w:rFonts w:ascii="Courier New" w:eastAsia="Times New Roman" w:hAnsi="Courier New" w:cs="Courier New"/>
            <w:color w:val="000000"/>
            <w:sz w:val="20"/>
            <w:szCs w:val="20"/>
          </w:rPr>
          <w:t>thereby</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a hotel manager </w:t>
      </w:r>
      <w:del w:id="1760" w:author="Author" w:date="2021-02-09T14:37:00Z">
        <w:r w:rsidRPr="0041604F" w:rsidDel="00691AD1">
          <w:rPr>
            <w:rFonts w:ascii="Courier New" w:eastAsia="Times New Roman" w:hAnsi="Courier New" w:cs="Courier New"/>
            <w:color w:val="000000"/>
            <w:sz w:val="20"/>
            <w:szCs w:val="20"/>
          </w:rPr>
          <w:delText xml:space="preserve">can </w:delText>
        </w:r>
      </w:del>
      <w:ins w:id="1761" w:author="Author" w:date="2021-02-09T14:37:00Z">
        <w:r w:rsidR="00691AD1">
          <w:rPr>
            <w:rFonts w:ascii="Courier New" w:eastAsia="Times New Roman" w:hAnsi="Courier New" w:cs="Courier New"/>
            <w:color w:val="000000"/>
            <w:sz w:val="20"/>
            <w:szCs w:val="20"/>
          </w:rPr>
          <w:t>could</w:t>
        </w:r>
        <w:r w:rsidR="00691AD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consider which analysis suits their hotel the most.</w:t>
      </w:r>
    </w:p>
    <w:p w14:paraId="1C56573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5C05BC" w14:textId="2B0F8ECD"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762" w:author="Author" w:date="2021-02-09T14:37:00Z">
        <w:r w:rsidRPr="0041604F" w:rsidDel="000648B4">
          <w:rPr>
            <w:rFonts w:ascii="Courier New" w:eastAsia="Times New Roman" w:hAnsi="Courier New" w:cs="Courier New"/>
            <w:color w:val="000000"/>
            <w:sz w:val="20"/>
            <w:szCs w:val="20"/>
          </w:rPr>
          <w:delText xml:space="preserve">While </w:delText>
        </w:r>
      </w:del>
      <w:ins w:id="1763" w:author="Author" w:date="2021-02-09T14:37:00Z">
        <w:r w:rsidR="000648B4">
          <w:rPr>
            <w:rFonts w:ascii="Courier New" w:eastAsia="Times New Roman" w:hAnsi="Courier New" w:cs="Courier New"/>
            <w:color w:val="000000"/>
            <w:sz w:val="20"/>
            <w:szCs w:val="20"/>
          </w:rPr>
          <w:t>Albeit</w:t>
        </w:r>
        <w:r w:rsidR="000648B4"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not manageable after a hotel </w:t>
      </w:r>
      <w:del w:id="1764" w:author="Author" w:date="2021-02-09T14:38:00Z">
        <w:r w:rsidRPr="0041604F" w:rsidDel="000648B4">
          <w:rPr>
            <w:rFonts w:ascii="Courier New" w:eastAsia="Times New Roman" w:hAnsi="Courier New" w:cs="Courier New"/>
            <w:color w:val="000000"/>
            <w:sz w:val="20"/>
            <w:szCs w:val="20"/>
          </w:rPr>
          <w:delText>has finished its</w:delText>
        </w:r>
      </w:del>
      <w:ins w:id="1765" w:author="Author" w:date="2021-02-09T14:38:00Z">
        <w:r w:rsidR="000648B4">
          <w:rPr>
            <w:rFonts w:ascii="Courier New" w:eastAsia="Times New Roman" w:hAnsi="Courier New" w:cs="Courier New"/>
            <w:color w:val="000000"/>
            <w:sz w:val="20"/>
            <w:szCs w:val="20"/>
          </w:rPr>
          <w:t>is completely</w:t>
        </w:r>
      </w:ins>
      <w:r w:rsidRPr="0041604F">
        <w:rPr>
          <w:rFonts w:ascii="Courier New" w:eastAsia="Times New Roman" w:hAnsi="Courier New" w:cs="Courier New"/>
          <w:color w:val="000000"/>
          <w:sz w:val="20"/>
          <w:szCs w:val="20"/>
        </w:rPr>
        <w:t xml:space="preserve"> </w:t>
      </w:r>
      <w:del w:id="1766" w:author="Author" w:date="2021-02-09T14:38:00Z">
        <w:r w:rsidRPr="0041604F" w:rsidDel="000648B4">
          <w:rPr>
            <w:rFonts w:ascii="Courier New" w:eastAsia="Times New Roman" w:hAnsi="Courier New" w:cs="Courier New"/>
            <w:color w:val="000000"/>
            <w:sz w:val="20"/>
            <w:szCs w:val="20"/>
          </w:rPr>
          <w:delText>construction</w:delText>
        </w:r>
      </w:del>
      <w:ins w:id="1767" w:author="Author" w:date="2021-02-09T14:38:00Z">
        <w:r w:rsidR="000648B4" w:rsidRPr="0041604F">
          <w:rPr>
            <w:rFonts w:ascii="Courier New" w:eastAsia="Times New Roman" w:hAnsi="Courier New" w:cs="Courier New"/>
            <w:color w:val="000000"/>
            <w:sz w:val="20"/>
            <w:szCs w:val="20"/>
          </w:rPr>
          <w:t>construct</w:t>
        </w:r>
        <w:r w:rsidR="000648B4">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hard attributes </w:t>
      </w:r>
      <w:del w:id="1768" w:author="Author" w:date="2021-02-09T14:38:00Z">
        <w:r w:rsidRPr="0041604F" w:rsidDel="00957FE7">
          <w:rPr>
            <w:rFonts w:ascii="Courier New" w:eastAsia="Times New Roman" w:hAnsi="Courier New" w:cs="Courier New"/>
            <w:color w:val="000000"/>
            <w:sz w:val="20"/>
            <w:szCs w:val="20"/>
          </w:rPr>
          <w:delText>are essential to</w:delText>
        </w:r>
      </w:del>
      <w:ins w:id="1769" w:author="Author" w:date="2021-02-09T14:38:00Z">
        <w:r w:rsidR="00957FE7">
          <w:rPr>
            <w:rFonts w:ascii="Courier New" w:eastAsia="Times New Roman" w:hAnsi="Courier New" w:cs="Courier New"/>
            <w:color w:val="000000"/>
            <w:sz w:val="20"/>
            <w:szCs w:val="20"/>
          </w:rPr>
          <w:t>should be</w:t>
        </w:r>
      </w:ins>
      <w:r w:rsidRPr="0041604F">
        <w:rPr>
          <w:rFonts w:ascii="Courier New" w:eastAsia="Times New Roman" w:hAnsi="Courier New" w:cs="Courier New"/>
          <w:color w:val="000000"/>
          <w:sz w:val="20"/>
          <w:szCs w:val="20"/>
        </w:rPr>
        <w:t xml:space="preserve"> consider</w:t>
      </w:r>
      <w:ins w:id="1770" w:author="Author" w:date="2021-02-09T14:38:00Z">
        <w:r w:rsidR="00957FE7">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w:t>
      </w:r>
      <w:del w:id="1771" w:author="Author" w:date="2021-02-09T14:38:00Z">
        <w:r w:rsidRPr="0041604F" w:rsidDel="00957FE7">
          <w:rPr>
            <w:rFonts w:ascii="Courier New" w:eastAsia="Times New Roman" w:hAnsi="Courier New" w:cs="Courier New"/>
            <w:color w:val="000000"/>
            <w:sz w:val="20"/>
            <w:szCs w:val="20"/>
          </w:rPr>
          <w:delText xml:space="preserve">for </w:delText>
        </w:r>
      </w:del>
      <w:ins w:id="1772" w:author="Author" w:date="2021-02-09T14:38:00Z">
        <w:r w:rsidR="00957FE7">
          <w:rPr>
            <w:rFonts w:ascii="Courier New" w:eastAsia="Times New Roman" w:hAnsi="Courier New" w:cs="Courier New"/>
            <w:color w:val="000000"/>
            <w:sz w:val="20"/>
            <w:szCs w:val="20"/>
          </w:rPr>
          <w:t>by</w:t>
        </w:r>
        <w:r w:rsidR="00957FE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managers. As </w:t>
      </w:r>
      <w:del w:id="1773" w:author="Author" w:date="2021-02-09T14:39:00Z">
        <w:r w:rsidRPr="0041604F" w:rsidDel="00957FE7">
          <w:rPr>
            <w:rFonts w:ascii="Courier New" w:eastAsia="Times New Roman" w:hAnsi="Courier New" w:cs="Courier New"/>
            <w:color w:val="000000"/>
            <w:sz w:val="20"/>
            <w:szCs w:val="20"/>
          </w:rPr>
          <w:delText xml:space="preserve">previously </w:delText>
        </w:r>
      </w:del>
      <w:r w:rsidRPr="0041604F">
        <w:rPr>
          <w:rFonts w:ascii="Courier New" w:eastAsia="Times New Roman" w:hAnsi="Courier New" w:cs="Courier New"/>
          <w:color w:val="000000"/>
          <w:sz w:val="20"/>
          <w:szCs w:val="20"/>
        </w:rPr>
        <w:t>stated</w:t>
      </w:r>
      <w:ins w:id="1774" w:author="Author" w:date="2021-02-09T14:39:00Z">
        <w:r w:rsidR="00957FE7">
          <w:rPr>
            <w:rFonts w:ascii="Courier New" w:eastAsia="Times New Roman" w:hAnsi="Courier New" w:cs="Courier New"/>
            <w:color w:val="000000"/>
            <w:sz w:val="20"/>
            <w:szCs w:val="20"/>
          </w:rPr>
          <w:t xml:space="preserve"> before</w:t>
        </w:r>
      </w:ins>
      <w:r w:rsidRPr="0041604F">
        <w:rPr>
          <w:rFonts w:ascii="Courier New" w:eastAsia="Times New Roman" w:hAnsi="Courier New" w:cs="Courier New"/>
          <w:color w:val="000000"/>
          <w:sz w:val="20"/>
          <w:szCs w:val="20"/>
        </w:rPr>
        <w:t>, transport</w:t>
      </w:r>
      <w:ins w:id="1775" w:author="Author" w:date="2021-02-08T20:38:00Z">
        <w:r w:rsidR="003B0624">
          <w:rPr>
            <w:rFonts w:ascii="Courier New" w:eastAsia="Times New Roman" w:hAnsi="Courier New" w:cs="Courier New"/>
            <w:color w:val="000000"/>
            <w:sz w:val="20"/>
            <w:szCs w:val="20"/>
          </w:rPr>
          <w:t>ation</w:t>
        </w:r>
      </w:ins>
      <w:r w:rsidRPr="0041604F">
        <w:rPr>
          <w:rFonts w:ascii="Courier New" w:eastAsia="Times New Roman" w:hAnsi="Courier New" w:cs="Courier New"/>
          <w:color w:val="000000"/>
          <w:sz w:val="20"/>
          <w:szCs w:val="20"/>
        </w:rPr>
        <w:t xml:space="preserve"> systems and nearby shops are points of interest for both Chinese and Western tourists. Japanese hotel managers </w:t>
      </w:r>
      <w:del w:id="1776" w:author="Author" w:date="2021-02-09T14:39:00Z">
        <w:r w:rsidRPr="0041604F" w:rsidDel="00957FE7">
          <w:rPr>
            <w:rFonts w:ascii="Courier New" w:eastAsia="Times New Roman" w:hAnsi="Courier New" w:cs="Courier New"/>
            <w:color w:val="000000"/>
            <w:sz w:val="20"/>
            <w:szCs w:val="20"/>
          </w:rPr>
          <w:delText>have to</w:delText>
        </w:r>
      </w:del>
      <w:ins w:id="1777" w:author="Author" w:date="2021-02-09T14:39:00Z">
        <w:r w:rsidR="00957FE7">
          <w:rPr>
            <w:rFonts w:ascii="Courier New" w:eastAsia="Times New Roman" w:hAnsi="Courier New" w:cs="Courier New"/>
            <w:color w:val="000000"/>
            <w:sz w:val="20"/>
            <w:szCs w:val="20"/>
          </w:rPr>
          <w:t>should</w:t>
        </w:r>
      </w:ins>
      <w:r w:rsidRPr="0041604F">
        <w:rPr>
          <w:rFonts w:ascii="Courier New" w:eastAsia="Times New Roman" w:hAnsi="Courier New" w:cs="Courier New"/>
          <w:color w:val="000000"/>
          <w:sz w:val="20"/>
          <w:szCs w:val="20"/>
        </w:rPr>
        <w:t xml:space="preserve"> consider the location and surroundings before the hotel is constructed. A suggestion could be to purchase land and start the construction </w:t>
      </w:r>
      <w:ins w:id="1778" w:author="Author" w:date="2021-02-09T14:40:00Z">
        <w:r w:rsidR="00957FE7">
          <w:rPr>
            <w:rFonts w:ascii="Courier New" w:eastAsia="Times New Roman" w:hAnsi="Courier New" w:cs="Courier New"/>
            <w:color w:val="000000"/>
            <w:sz w:val="20"/>
            <w:szCs w:val="20"/>
          </w:rPr>
          <w:t xml:space="preserve">at places where </w:t>
        </w:r>
      </w:ins>
      <w:del w:id="1779" w:author="Author" w:date="2021-02-09T14:40:00Z">
        <w:r w:rsidRPr="0041604F" w:rsidDel="00957FE7">
          <w:rPr>
            <w:rFonts w:ascii="Courier New" w:eastAsia="Times New Roman" w:hAnsi="Courier New" w:cs="Courier New"/>
            <w:color w:val="000000"/>
            <w:sz w:val="20"/>
            <w:szCs w:val="20"/>
          </w:rPr>
          <w:delText xml:space="preserve">after </w:delText>
        </w:r>
      </w:del>
      <w:r w:rsidRPr="0041604F">
        <w:rPr>
          <w:rFonts w:ascii="Courier New" w:eastAsia="Times New Roman" w:hAnsi="Courier New" w:cs="Courier New"/>
          <w:color w:val="000000"/>
          <w:sz w:val="20"/>
          <w:szCs w:val="20"/>
        </w:rPr>
        <w:t xml:space="preserve">public plans </w:t>
      </w:r>
      <w:del w:id="1780" w:author="Author" w:date="2021-02-09T14:40:00Z">
        <w:r w:rsidRPr="0041604F" w:rsidDel="00EB6E19">
          <w:rPr>
            <w:rFonts w:ascii="Courier New" w:eastAsia="Times New Roman" w:hAnsi="Courier New" w:cs="Courier New"/>
            <w:color w:val="000000"/>
            <w:sz w:val="20"/>
            <w:szCs w:val="20"/>
          </w:rPr>
          <w:delText>to make</w:delText>
        </w:r>
      </w:del>
      <w:ins w:id="1781" w:author="Author" w:date="2021-02-09T14:40:00Z">
        <w:r w:rsidR="00EB6E19">
          <w:rPr>
            <w:rFonts w:ascii="Courier New" w:eastAsia="Times New Roman" w:hAnsi="Courier New" w:cs="Courier New"/>
            <w:color w:val="000000"/>
            <w:sz w:val="20"/>
            <w:szCs w:val="20"/>
          </w:rPr>
          <w:t>for</w:t>
        </w:r>
      </w:ins>
      <w:r w:rsidRPr="0041604F">
        <w:rPr>
          <w:rFonts w:ascii="Courier New" w:eastAsia="Times New Roman" w:hAnsi="Courier New" w:cs="Courier New"/>
          <w:color w:val="000000"/>
          <w:sz w:val="20"/>
          <w:szCs w:val="20"/>
        </w:rPr>
        <w:t xml:space="preserve"> new subway lines </w:t>
      </w:r>
      <w:del w:id="1782" w:author="Author" w:date="2021-02-09T14:40:00Z">
        <w:r w:rsidRPr="0041604F" w:rsidDel="00EB6E19">
          <w:rPr>
            <w:rFonts w:ascii="Courier New" w:eastAsia="Times New Roman" w:hAnsi="Courier New" w:cs="Courier New"/>
            <w:color w:val="000000"/>
            <w:sz w:val="20"/>
            <w:szCs w:val="20"/>
          </w:rPr>
          <w:delText>are made</w:delText>
        </w:r>
      </w:del>
      <w:ins w:id="1783" w:author="Author" w:date="2021-02-09T14:40:00Z">
        <w:r w:rsidR="00EB6E19">
          <w:rPr>
            <w:rFonts w:ascii="Courier New" w:eastAsia="Times New Roman" w:hAnsi="Courier New" w:cs="Courier New"/>
            <w:color w:val="000000"/>
            <w:sz w:val="20"/>
            <w:szCs w:val="20"/>
          </w:rPr>
          <w:t>have already been made</w:t>
        </w:r>
      </w:ins>
      <w:r w:rsidRPr="0041604F">
        <w:rPr>
          <w:rFonts w:ascii="Courier New" w:eastAsia="Times New Roman" w:hAnsi="Courier New" w:cs="Courier New"/>
          <w:color w:val="000000"/>
          <w:sz w:val="20"/>
          <w:szCs w:val="20"/>
        </w:rPr>
        <w:t xml:space="preserve">. </w:t>
      </w:r>
    </w:p>
    <w:p w14:paraId="6054DEB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07E53" w14:textId="6260A234"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784" w:author="Author" w:date="2021-02-11T14:20:00Z">
        <w:r w:rsidRPr="0041604F" w:rsidDel="00CC1B30">
          <w:rPr>
            <w:rFonts w:ascii="Courier New" w:eastAsia="Times New Roman" w:hAnsi="Courier New" w:cs="Courier New"/>
            <w:color w:val="000000"/>
            <w:sz w:val="20"/>
            <w:szCs w:val="20"/>
          </w:rPr>
          <w:delText xml:space="preserve">It is left to </w:delText>
        </w:r>
      </w:del>
      <w:ins w:id="1785" w:author="Author" w:date="2021-02-11T14:20:00Z">
        <w:r w:rsidR="00CC1B30">
          <w:rPr>
            <w:rFonts w:ascii="Courier New" w:eastAsia="Times New Roman" w:hAnsi="Courier New" w:cs="Courier New"/>
            <w:color w:val="000000"/>
            <w:sz w:val="20"/>
            <w:szCs w:val="20"/>
          </w:rPr>
          <w:t>T</w:t>
        </w:r>
      </w:ins>
      <w:del w:id="1786" w:author="Author" w:date="2021-02-11T14:20:00Z">
        <w:r w:rsidRPr="0041604F" w:rsidDel="00CC1B30">
          <w:rPr>
            <w:rFonts w:ascii="Courier New" w:eastAsia="Times New Roman" w:hAnsi="Courier New" w:cs="Courier New"/>
            <w:color w:val="000000"/>
            <w:sz w:val="20"/>
            <w:szCs w:val="20"/>
          </w:rPr>
          <w:delText>t</w:delText>
        </w:r>
      </w:del>
      <w:r w:rsidRPr="0041604F">
        <w:rPr>
          <w:rFonts w:ascii="Courier New" w:eastAsia="Times New Roman" w:hAnsi="Courier New" w:cs="Courier New"/>
          <w:color w:val="000000"/>
          <w:sz w:val="20"/>
          <w:szCs w:val="20"/>
        </w:rPr>
        <w:t xml:space="preserve">he managers </w:t>
      </w:r>
      <w:ins w:id="1787" w:author="Author" w:date="2021-02-11T14:20:00Z">
        <w:r w:rsidR="00CC1B30">
          <w:rPr>
            <w:rFonts w:ascii="Courier New" w:eastAsia="Times New Roman" w:hAnsi="Courier New" w:cs="Courier New"/>
            <w:color w:val="000000"/>
            <w:sz w:val="20"/>
            <w:szCs w:val="20"/>
          </w:rPr>
          <w:t>must</w:t>
        </w:r>
      </w:ins>
      <w:del w:id="1788" w:author="Author" w:date="2021-02-11T14:20:00Z">
        <w:r w:rsidRPr="0041604F" w:rsidDel="00CC1B30">
          <w:rPr>
            <w:rFonts w:ascii="Courier New" w:eastAsia="Times New Roman" w:hAnsi="Courier New" w:cs="Courier New"/>
            <w:color w:val="000000"/>
            <w:sz w:val="20"/>
            <w:szCs w:val="20"/>
          </w:rPr>
          <w:delText>to</w:delText>
        </w:r>
      </w:del>
      <w:r w:rsidRPr="0041604F">
        <w:rPr>
          <w:rFonts w:ascii="Courier New" w:eastAsia="Times New Roman" w:hAnsi="Courier New" w:cs="Courier New"/>
          <w:color w:val="000000"/>
          <w:sz w:val="20"/>
          <w:szCs w:val="20"/>
        </w:rPr>
        <w:t xml:space="preserve"> consider their business model for </w:t>
      </w:r>
      <w:ins w:id="1789" w:author="Author" w:date="2021-02-11T14:21:00Z">
        <w:r w:rsidR="00CC1B30">
          <w:rPr>
            <w:rFonts w:ascii="Courier New" w:eastAsia="Times New Roman" w:hAnsi="Courier New" w:cs="Courier New"/>
            <w:color w:val="000000"/>
            <w:sz w:val="20"/>
            <w:szCs w:val="20"/>
          </w:rPr>
          <w:t xml:space="preserve">implementing </w:t>
        </w:r>
      </w:ins>
      <w:r w:rsidRPr="0041604F">
        <w:rPr>
          <w:rFonts w:ascii="Courier New" w:eastAsia="Times New Roman" w:hAnsi="Courier New" w:cs="Courier New"/>
          <w:color w:val="000000"/>
          <w:sz w:val="20"/>
          <w:szCs w:val="20"/>
        </w:rPr>
        <w:t>the next strategy. One option could be attracting more Chinese customers</w:t>
      </w:r>
      <w:del w:id="1790" w:author="Author" w:date="2021-02-11T14:20:00Z">
        <w:r w:rsidRPr="0041604F" w:rsidDel="00CC1B30">
          <w:rPr>
            <w:rFonts w:ascii="Courier New" w:eastAsia="Times New Roman" w:hAnsi="Courier New" w:cs="Courier New"/>
            <w:color w:val="000000"/>
            <w:sz w:val="20"/>
            <w:szCs w:val="20"/>
          </w:rPr>
          <w:delText xml:space="preserve"> in number</w:delText>
        </w:r>
      </w:del>
      <w:r w:rsidRPr="0041604F">
        <w:rPr>
          <w:rFonts w:ascii="Courier New" w:eastAsia="Times New Roman" w:hAnsi="Courier New" w:cs="Courier New"/>
          <w:color w:val="000000"/>
          <w:sz w:val="20"/>
          <w:szCs w:val="20"/>
        </w:rPr>
        <w:t xml:space="preserve"> with their observed low budgeting. Another could be attracting more </w:t>
      </w:r>
      <w:del w:id="1791" w:author="Author" w:date="2021-02-07T22:05:00Z">
        <w:r w:rsidRPr="0041604F" w:rsidDel="00800364">
          <w:rPr>
            <w:rFonts w:ascii="Courier New" w:eastAsia="Times New Roman" w:hAnsi="Courier New" w:cs="Courier New"/>
            <w:color w:val="000000"/>
            <w:sz w:val="20"/>
            <w:szCs w:val="20"/>
          </w:rPr>
          <w:delText xml:space="preserve">high </w:delText>
        </w:r>
      </w:del>
      <w:ins w:id="1792" w:author="Author" w:date="2021-02-07T22:05:00Z">
        <w:r w:rsidR="00800364">
          <w:rPr>
            <w:rFonts w:ascii="Courier New" w:eastAsia="Times New Roman" w:hAnsi="Courier New" w:cs="Courier New"/>
            <w:color w:val="000000"/>
            <w:sz w:val="20"/>
            <w:szCs w:val="20"/>
          </w:rPr>
          <w:t>big-</w:t>
        </w:r>
      </w:ins>
      <w:r w:rsidRPr="0041604F">
        <w:rPr>
          <w:rFonts w:ascii="Courier New" w:eastAsia="Times New Roman" w:hAnsi="Courier New" w:cs="Courier New"/>
          <w:color w:val="000000"/>
          <w:sz w:val="20"/>
          <w:szCs w:val="20"/>
        </w:rPr>
        <w:t>budget Western customers</w:t>
      </w:r>
      <w:del w:id="1793" w:author="Author" w:date="2021-02-11T14:21:00Z">
        <w:r w:rsidRPr="0041604F" w:rsidDel="00CC1B30">
          <w:rPr>
            <w:rFonts w:ascii="Courier New" w:eastAsia="Times New Roman" w:hAnsi="Courier New" w:cs="Courier New"/>
            <w:color w:val="000000"/>
            <w:sz w:val="20"/>
            <w:szCs w:val="20"/>
          </w:rPr>
          <w:delText xml:space="preserve"> </w:delText>
        </w:r>
      </w:del>
      <w:del w:id="1794" w:author="Author" w:date="2021-02-09T14:43:00Z">
        <w:r w:rsidRPr="0041604F" w:rsidDel="00EB6E19">
          <w:rPr>
            <w:rFonts w:ascii="Courier New" w:eastAsia="Times New Roman" w:hAnsi="Courier New" w:cs="Courier New"/>
            <w:color w:val="000000"/>
            <w:sz w:val="20"/>
            <w:szCs w:val="20"/>
          </w:rPr>
          <w:delText>is on par with</w:delText>
        </w:r>
      </w:del>
      <w:del w:id="1795" w:author="Author" w:date="2021-02-11T14:21:00Z">
        <w:r w:rsidRPr="0041604F" w:rsidDel="00CC1B30">
          <w:rPr>
            <w:rFonts w:ascii="Courier New" w:eastAsia="Times New Roman" w:hAnsi="Courier New" w:cs="Courier New"/>
            <w:color w:val="000000"/>
            <w:sz w:val="20"/>
            <w:szCs w:val="20"/>
          </w:rPr>
          <w:delText xml:space="preserve"> their business model</w:delText>
        </w:r>
      </w:del>
      <w:r w:rsidRPr="0041604F">
        <w:rPr>
          <w:rFonts w:ascii="Courier New" w:eastAsia="Times New Roman" w:hAnsi="Courier New" w:cs="Courier New"/>
          <w:color w:val="000000"/>
          <w:sz w:val="20"/>
          <w:szCs w:val="20"/>
        </w:rPr>
        <w:t xml:space="preserve">. For example, investing more in cleanliness could improve Western customers looking for high-quality lodging satisfaction, even </w:t>
      </w:r>
      <w:del w:id="1796" w:author="Author" w:date="2021-02-09T14:44:00Z">
        <w:r w:rsidRPr="0041604F" w:rsidDel="00EB6E19">
          <w:rPr>
            <w:rFonts w:ascii="Courier New" w:eastAsia="Times New Roman" w:hAnsi="Courier New" w:cs="Courier New"/>
            <w:color w:val="000000"/>
            <w:sz w:val="20"/>
            <w:szCs w:val="20"/>
          </w:rPr>
          <w:delText>though the</w:delText>
        </w:r>
      </w:del>
      <w:ins w:id="1797" w:author="Author" w:date="2021-02-09T14:44:00Z">
        <w:r w:rsidR="00EB6E19">
          <w:rPr>
            <w:rFonts w:ascii="Courier New" w:eastAsia="Times New Roman" w:hAnsi="Courier New" w:cs="Courier New"/>
            <w:color w:val="000000"/>
            <w:sz w:val="20"/>
            <w:szCs w:val="20"/>
          </w:rPr>
          <w:t>for an increased</w:t>
        </w:r>
      </w:ins>
      <w:r w:rsidRPr="0041604F">
        <w:rPr>
          <w:rFonts w:ascii="Courier New" w:eastAsia="Times New Roman" w:hAnsi="Courier New" w:cs="Courier New"/>
          <w:color w:val="000000"/>
          <w:sz w:val="20"/>
          <w:szCs w:val="20"/>
        </w:rPr>
        <w:t xml:space="preserve"> price per night</w:t>
      </w:r>
      <w:del w:id="1798" w:author="Author" w:date="2021-02-09T14:44:00Z">
        <w:r w:rsidRPr="0041604F" w:rsidDel="00EB6E19">
          <w:rPr>
            <w:rFonts w:ascii="Courier New" w:eastAsia="Times New Roman" w:hAnsi="Courier New" w:cs="Courier New"/>
            <w:color w:val="000000"/>
            <w:sz w:val="20"/>
            <w:szCs w:val="20"/>
          </w:rPr>
          <w:delText xml:space="preserve"> would increase</w:delText>
        </w:r>
      </w:del>
      <w:r w:rsidRPr="0041604F">
        <w:rPr>
          <w:rFonts w:ascii="Courier New" w:eastAsia="Times New Roman" w:hAnsi="Courier New" w:cs="Courier New"/>
          <w:color w:val="000000"/>
          <w:sz w:val="20"/>
          <w:szCs w:val="20"/>
        </w:rPr>
        <w:t xml:space="preserve">. On the other hand, hotels might be </w:t>
      </w:r>
      <w:del w:id="1799" w:author="Author" w:date="2021-02-09T14:45:00Z">
        <w:r w:rsidRPr="0041604F" w:rsidDel="00EB6E19">
          <w:rPr>
            <w:rFonts w:ascii="Courier New" w:eastAsia="Times New Roman" w:hAnsi="Courier New" w:cs="Courier New"/>
            <w:color w:val="000000"/>
            <w:sz w:val="20"/>
            <w:szCs w:val="20"/>
          </w:rPr>
          <w:delText xml:space="preserve">considered </w:delText>
        </w:r>
      </w:del>
      <w:ins w:id="1800" w:author="Author" w:date="2021-02-09T14:45:00Z">
        <w:r w:rsidR="00EB6E19">
          <w:rPr>
            <w:rFonts w:ascii="Courier New" w:eastAsia="Times New Roman" w:hAnsi="Courier New" w:cs="Courier New"/>
            <w:color w:val="000000"/>
            <w:sz w:val="20"/>
            <w:szCs w:val="20"/>
          </w:rPr>
          <w:t>deemed</w:t>
        </w:r>
        <w:r w:rsidR="00EB6E1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costly by Chinese customers wherever such an investment is made.</w:t>
      </w:r>
    </w:p>
    <w:p w14:paraId="4F2B1550"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DD6BC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b/>
          <w:bCs/>
          <w:color w:val="0000CC"/>
          <w:sz w:val="20"/>
          <w:szCs w:val="20"/>
        </w:rPr>
        <w:t>\section{Limitations and Future Work}\label{limitations}</w:t>
      </w:r>
    </w:p>
    <w:p w14:paraId="437BFF8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739F6" w14:textId="60A2788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w:t>
      </w:r>
      <w:del w:id="1801" w:author="Author" w:date="2021-02-09T14:45:00Z">
        <w:r w:rsidRPr="0041604F" w:rsidDel="00EB6E19">
          <w:rPr>
            <w:rFonts w:ascii="Courier New" w:eastAsia="Times New Roman" w:hAnsi="Courier New" w:cs="Courier New"/>
            <w:color w:val="000000"/>
            <w:sz w:val="20"/>
            <w:szCs w:val="20"/>
          </w:rPr>
          <w:delText xml:space="preserve">This paper is not without its limitations. </w:delText>
        </w:r>
      </w:del>
      <w:ins w:id="1802" w:author="Author" w:date="2021-02-09T14:45:00Z">
        <w:r w:rsidR="00EB6E19">
          <w:rPr>
            <w:rFonts w:ascii="Courier New" w:eastAsia="Times New Roman" w:hAnsi="Courier New" w:cs="Courier New"/>
            <w:color w:val="000000"/>
            <w:sz w:val="20"/>
            <w:szCs w:val="20"/>
          </w:rPr>
          <w:t xml:space="preserve">In this study, </w:t>
        </w:r>
      </w:ins>
      <w:del w:id="1803" w:author="Author" w:date="2021-02-09T14:45:00Z">
        <w:r w:rsidRPr="0041604F" w:rsidDel="00EB6E19">
          <w:rPr>
            <w:rFonts w:ascii="Courier New" w:eastAsia="Times New Roman" w:hAnsi="Courier New" w:cs="Courier New"/>
            <w:color w:val="000000"/>
            <w:sz w:val="20"/>
            <w:szCs w:val="20"/>
          </w:rPr>
          <w:delText xml:space="preserve">We </w:delText>
        </w:r>
      </w:del>
      <w:ins w:id="1804" w:author="Author" w:date="2021-02-09T14:45:00Z">
        <w:r w:rsidR="00EB6E19">
          <w:rPr>
            <w:rFonts w:ascii="Courier New" w:eastAsia="Times New Roman" w:hAnsi="Courier New" w:cs="Courier New"/>
            <w:color w:val="000000"/>
            <w:sz w:val="20"/>
            <w:szCs w:val="20"/>
          </w:rPr>
          <w:t>w</w:t>
        </w:r>
        <w:r w:rsidR="00EB6E19" w:rsidRPr="0041604F">
          <w:rPr>
            <w:rFonts w:ascii="Courier New" w:eastAsia="Times New Roman" w:hAnsi="Courier New" w:cs="Courier New"/>
            <w:color w:val="000000"/>
            <w:sz w:val="20"/>
            <w:szCs w:val="20"/>
          </w:rPr>
          <w:t xml:space="preserve">e </w:t>
        </w:r>
      </w:ins>
      <w:r w:rsidRPr="0041604F">
        <w:rPr>
          <w:rFonts w:ascii="Courier New" w:eastAsia="Times New Roman" w:hAnsi="Courier New" w:cs="Courier New"/>
          <w:color w:val="000000"/>
          <w:sz w:val="20"/>
          <w:szCs w:val="20"/>
        </w:rPr>
        <w:t xml:space="preserve">analyzed satisfaction and dissatisfaction keywords based on whether they appeared on satisfied reviews or dissatisfied ones. Following that, we attempted to understand the context in which these words were used by using a dependency parser and observing the related nouns. However, </w:t>
      </w:r>
      <w:del w:id="1805" w:author="Author" w:date="2021-02-09T14:49:00Z">
        <w:r w:rsidRPr="0041604F" w:rsidDel="00EB6E19">
          <w:rPr>
            <w:rFonts w:ascii="Courier New" w:eastAsia="Times New Roman" w:hAnsi="Courier New" w:cs="Courier New"/>
            <w:color w:val="000000"/>
            <w:sz w:val="20"/>
            <w:szCs w:val="20"/>
          </w:rPr>
          <w:delText xml:space="preserve">the </w:delText>
        </w:r>
      </w:del>
      <w:ins w:id="1806" w:author="Author" w:date="2021-02-09T14:49:00Z">
        <w:r w:rsidR="00EB6E19">
          <w:rPr>
            <w:rFonts w:ascii="Courier New" w:eastAsia="Times New Roman" w:hAnsi="Courier New" w:cs="Courier New"/>
            <w:color w:val="000000"/>
            <w:sz w:val="20"/>
            <w:szCs w:val="20"/>
          </w:rPr>
          <w:t>our</w:t>
        </w:r>
        <w:r w:rsidR="00EB6E1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study is limited </w:t>
      </w:r>
      <w:ins w:id="1807" w:author="Author" w:date="2021-02-11T12:31:00Z">
        <w:r w:rsidR="00E81860">
          <w:rPr>
            <w:rFonts w:ascii="Courier New" w:eastAsia="Times New Roman" w:hAnsi="Courier New" w:cs="Courier New"/>
            <w:color w:val="000000"/>
            <w:sz w:val="20"/>
            <w:szCs w:val="20"/>
          </w:rPr>
          <w:t>because it</w:t>
        </w:r>
      </w:ins>
      <w:del w:id="1808" w:author="Author" w:date="2021-02-11T12:30:00Z">
        <w:r w:rsidRPr="0041604F" w:rsidDel="00E81860">
          <w:rPr>
            <w:rFonts w:ascii="Courier New" w:eastAsia="Times New Roman" w:hAnsi="Courier New" w:cs="Courier New"/>
            <w:color w:val="000000"/>
            <w:sz w:val="20"/>
            <w:szCs w:val="20"/>
          </w:rPr>
          <w:delText>in that it</w:delText>
        </w:r>
      </w:del>
      <w:r w:rsidRPr="0041604F">
        <w:rPr>
          <w:rFonts w:ascii="Courier New" w:eastAsia="Times New Roman" w:hAnsi="Courier New" w:cs="Courier New"/>
          <w:color w:val="000000"/>
          <w:sz w:val="20"/>
          <w:szCs w:val="20"/>
        </w:rPr>
        <w:t xml:space="preserve"> </w:t>
      </w:r>
      <w:del w:id="1809" w:author="Author" w:date="2021-02-09T14:49:00Z">
        <w:r w:rsidRPr="0041604F" w:rsidDel="00EB6E19">
          <w:rPr>
            <w:rFonts w:ascii="Courier New" w:eastAsia="Times New Roman" w:hAnsi="Courier New" w:cs="Courier New"/>
            <w:color w:val="000000"/>
            <w:sz w:val="20"/>
            <w:szCs w:val="20"/>
          </w:rPr>
          <w:delText xml:space="preserve">only analyzes </w:delText>
        </w:r>
      </w:del>
      <w:ins w:id="1810" w:author="Author" w:date="2021-02-09T14:49:00Z">
        <w:r w:rsidR="00EB6E19" w:rsidRPr="0041604F">
          <w:rPr>
            <w:rFonts w:ascii="Courier New" w:eastAsia="Times New Roman" w:hAnsi="Courier New" w:cs="Courier New"/>
            <w:color w:val="000000"/>
            <w:sz w:val="20"/>
            <w:szCs w:val="20"/>
          </w:rPr>
          <w:t>analyze</w:t>
        </w:r>
        <w:r w:rsidR="00EB6E19">
          <w:rPr>
            <w:rFonts w:ascii="Courier New" w:eastAsia="Times New Roman" w:hAnsi="Courier New" w:cs="Courier New"/>
            <w:color w:val="000000"/>
            <w:sz w:val="20"/>
            <w:szCs w:val="20"/>
          </w:rPr>
          <w:t>d</w:t>
        </w:r>
        <w:r w:rsidR="00EB6E19" w:rsidRPr="0041604F">
          <w:rPr>
            <w:rFonts w:ascii="Courier New" w:eastAsia="Times New Roman" w:hAnsi="Courier New" w:cs="Courier New"/>
            <w:color w:val="000000"/>
            <w:sz w:val="20"/>
            <w:szCs w:val="20"/>
          </w:rPr>
          <w:t xml:space="preserve"> </w:t>
        </w:r>
        <w:r w:rsidR="00EB6E19">
          <w:rPr>
            <w:rFonts w:ascii="Courier New" w:eastAsia="Times New Roman" w:hAnsi="Courier New" w:cs="Courier New"/>
            <w:color w:val="000000"/>
            <w:sz w:val="20"/>
            <w:szCs w:val="20"/>
          </w:rPr>
          <w:t xml:space="preserve">solely </w:t>
        </w:r>
      </w:ins>
      <w:r w:rsidRPr="0041604F">
        <w:rPr>
          <w:rFonts w:ascii="Courier New" w:eastAsia="Times New Roman" w:hAnsi="Courier New" w:cs="Courier New"/>
          <w:color w:val="000000"/>
          <w:sz w:val="20"/>
          <w:szCs w:val="20"/>
        </w:rPr>
        <w:t xml:space="preserve">the words directly related to each keyword and </w:t>
      </w:r>
      <w:del w:id="1811" w:author="Author" w:date="2021-02-09T14:49:00Z">
        <w:r w:rsidRPr="0041604F" w:rsidDel="00EB6E19">
          <w:rPr>
            <w:rFonts w:ascii="Courier New" w:eastAsia="Times New Roman" w:hAnsi="Courier New" w:cs="Courier New"/>
            <w:color w:val="000000"/>
            <w:sz w:val="20"/>
            <w:szCs w:val="20"/>
          </w:rPr>
          <w:delText xml:space="preserve">does </w:delText>
        </w:r>
      </w:del>
      <w:ins w:id="1812" w:author="Author" w:date="2021-02-09T14:49:00Z">
        <w:r w:rsidR="00EB6E19">
          <w:rPr>
            <w:rFonts w:ascii="Courier New" w:eastAsia="Times New Roman" w:hAnsi="Courier New" w:cs="Courier New"/>
            <w:color w:val="000000"/>
            <w:sz w:val="20"/>
            <w:szCs w:val="20"/>
          </w:rPr>
          <w:t>did</w:t>
        </w:r>
        <w:r w:rsidR="00EB6E1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not follow the upstream or downstream path down </w:t>
      </w:r>
      <w:ins w:id="1813" w:author="Author" w:date="2021-02-09T14:50:00Z">
        <w:r w:rsidR="00971CF1">
          <w:rPr>
            <w:rFonts w:ascii="Courier New" w:eastAsia="Times New Roman" w:hAnsi="Courier New" w:cs="Courier New"/>
            <w:color w:val="000000"/>
            <w:sz w:val="20"/>
            <w:szCs w:val="20"/>
          </w:rPr>
          <w:t xml:space="preserve">to </w:t>
        </w:r>
      </w:ins>
      <w:r w:rsidRPr="0041604F">
        <w:rPr>
          <w:rFonts w:ascii="Courier New" w:eastAsia="Times New Roman" w:hAnsi="Courier New" w:cs="Courier New"/>
          <w:color w:val="000000"/>
          <w:sz w:val="20"/>
          <w:szCs w:val="20"/>
        </w:rPr>
        <w:t xml:space="preserve">further connections. This means that if the words </w:t>
      </w:r>
      <w:del w:id="1814" w:author="Author" w:date="2021-02-09T14:49:00Z">
        <w:r w:rsidRPr="0041604F" w:rsidDel="00EB6E19">
          <w:rPr>
            <w:rFonts w:ascii="Courier New" w:eastAsia="Times New Roman" w:hAnsi="Courier New" w:cs="Courier New"/>
            <w:color w:val="000000"/>
            <w:sz w:val="20"/>
            <w:szCs w:val="20"/>
          </w:rPr>
          <w:delText xml:space="preserve">are </w:delText>
        </w:r>
      </w:del>
      <w:ins w:id="1815" w:author="Author" w:date="2021-02-09T14:49:00Z">
        <w:r w:rsidR="00EB6E19">
          <w:rPr>
            <w:rFonts w:ascii="Courier New" w:eastAsia="Times New Roman" w:hAnsi="Courier New" w:cs="Courier New"/>
            <w:color w:val="000000"/>
            <w:sz w:val="20"/>
            <w:szCs w:val="20"/>
          </w:rPr>
          <w:t>we</w:t>
        </w:r>
        <w:r w:rsidR="00EB6E19"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used in combination with other keywords, we did not trace the effects of multiple contradicting statements. For example, in the sentence ``The room is good, but the food is lacking</w:t>
      </w:r>
      <w:ins w:id="1816" w:author="Author" w:date="2021-02-07T20:22:00Z">
        <w:r w:rsidR="00BE702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w:t>
      </w:r>
      <w:del w:id="1817" w:author="Author" w:date="2021-02-07T20:22: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we </w:t>
      </w:r>
      <w:del w:id="1818" w:author="Author" w:date="2021-02-09T14:50:00Z">
        <w:r w:rsidRPr="0041604F" w:rsidDel="00971CF1">
          <w:rPr>
            <w:rFonts w:ascii="Courier New" w:eastAsia="Times New Roman" w:hAnsi="Courier New" w:cs="Courier New"/>
            <w:color w:val="000000"/>
            <w:sz w:val="20"/>
            <w:szCs w:val="20"/>
          </w:rPr>
          <w:delText xml:space="preserve">would </w:delText>
        </w:r>
      </w:del>
      <w:r w:rsidRPr="0041604F">
        <w:rPr>
          <w:rFonts w:ascii="Courier New" w:eastAsia="Times New Roman" w:hAnsi="Courier New" w:cs="Courier New"/>
          <w:color w:val="000000"/>
          <w:sz w:val="20"/>
          <w:szCs w:val="20"/>
        </w:rPr>
        <w:t>extract</w:t>
      </w:r>
      <w:ins w:id="1819" w:author="Author" w:date="2021-02-09T14:50:00Z">
        <w:r w:rsidR="00971CF1">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``good food'' and ``lacking food''</w:t>
      </w:r>
      <w:del w:id="1820" w:author="Author" w:date="2021-02-07T20:22:00Z">
        <w:r w:rsidRPr="0041604F" w:rsidDel="00BE702D">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but </w:t>
      </w:r>
      <w:del w:id="1821" w:author="Author" w:date="2021-02-09T14:50:00Z">
        <w:r w:rsidRPr="0041604F" w:rsidDel="00971CF1">
          <w:rPr>
            <w:rFonts w:ascii="Courier New" w:eastAsia="Times New Roman" w:hAnsi="Courier New" w:cs="Courier New"/>
            <w:color w:val="000000"/>
            <w:sz w:val="20"/>
            <w:szCs w:val="20"/>
          </w:rPr>
          <w:delText xml:space="preserve">do </w:delText>
        </w:r>
      </w:del>
      <w:ins w:id="1822" w:author="Author" w:date="2021-02-09T14:50:00Z">
        <w:r w:rsidR="00971CF1">
          <w:rPr>
            <w:rFonts w:ascii="Courier New" w:eastAsia="Times New Roman" w:hAnsi="Courier New" w:cs="Courier New"/>
            <w:color w:val="000000"/>
            <w:sz w:val="20"/>
            <w:szCs w:val="20"/>
          </w:rPr>
          <w:t>did</w:t>
        </w:r>
        <w:r w:rsidR="00971CF1"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not consider the fact that both occurred in the same sentence.</w:t>
      </w:r>
    </w:p>
    <w:p w14:paraId="3B474A4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F8D983" w14:textId="42DF13B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This study analyzed the differences in customers' expectations at different levels of hospitality and service factors by dividing our data into price ranges. However, in the same price range, for example, the highest one, we can find both a </w:t>
      </w:r>
      <w:del w:id="1823" w:author="Author" w:date="2021-02-09T14:55:00Z">
        <w:r w:rsidRPr="0041604F" w:rsidDel="00C03327">
          <w:rPr>
            <w:rFonts w:ascii="Courier New" w:eastAsia="Times New Roman" w:hAnsi="Courier New" w:cs="Courier New"/>
            <w:color w:val="000000"/>
            <w:sz w:val="20"/>
            <w:szCs w:val="20"/>
          </w:rPr>
          <w:delText>western</w:delText>
        </w:r>
      </w:del>
      <w:ins w:id="1824" w:author="Author" w:date="2021-02-09T14:55:00Z">
        <w:r w:rsidR="00C03327">
          <w:rPr>
            <w:rFonts w:ascii="Courier New" w:eastAsia="Times New Roman" w:hAnsi="Courier New" w:cs="Courier New"/>
            <w:color w:val="000000"/>
            <w:sz w:val="20"/>
            <w:szCs w:val="20"/>
          </w:rPr>
          <w:t>W</w:t>
        </w:r>
        <w:r w:rsidR="00C03327" w:rsidRPr="0041604F">
          <w:rPr>
            <w:rFonts w:ascii="Courier New" w:eastAsia="Times New Roman" w:hAnsi="Courier New" w:cs="Courier New"/>
            <w:color w:val="000000"/>
            <w:sz w:val="20"/>
            <w:szCs w:val="20"/>
          </w:rPr>
          <w:t>estern</w:t>
        </w:r>
      </w:ins>
      <w:r w:rsidRPr="0041604F">
        <w:rPr>
          <w:rFonts w:ascii="Courier New" w:eastAsia="Times New Roman" w:hAnsi="Courier New" w:cs="Courier New"/>
          <w:color w:val="000000"/>
          <w:sz w:val="20"/>
          <w:szCs w:val="20"/>
        </w:rPr>
        <w:t>-style five-star resort and a high-end Japanese</w:t>
      </w:r>
      <w:del w:id="1825" w:author="Author" w:date="2021-02-07T04:39:00Z">
        <w:r w:rsidRPr="0041604F" w:rsidDel="00C50218">
          <w:rPr>
            <w:rFonts w:ascii="Courier New" w:eastAsia="Times New Roman" w:hAnsi="Courier New" w:cs="Courier New"/>
            <w:color w:val="000000"/>
            <w:sz w:val="20"/>
            <w:szCs w:val="20"/>
          </w:rPr>
          <w:delText>-</w:delText>
        </w:r>
      </w:del>
      <w:ins w:id="1826" w:author="Author" w:date="2021-02-07T04:39:00Z">
        <w:r w:rsidR="00C50218">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style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ryokan</w:t>
      </w:r>
      <w:r w:rsidRPr="0041604F">
        <w:rPr>
          <w:rFonts w:ascii="Courier New" w:eastAsia="Times New Roman" w:hAnsi="Courier New" w:cs="Courier New"/>
          <w:color w:val="000000"/>
          <w:sz w:val="20"/>
          <w:szCs w:val="20"/>
        </w:rPr>
        <w:t xml:space="preserve">}. Services offered in these hotels are </w:t>
      </w:r>
      <w:del w:id="1827" w:author="Author" w:date="2021-02-07T04:55:00Z">
        <w:r w:rsidRPr="0041604F" w:rsidDel="000C0E37">
          <w:rPr>
            <w:rFonts w:ascii="Courier New" w:eastAsia="Times New Roman" w:hAnsi="Courier New" w:cs="Courier New"/>
            <w:color w:val="000000"/>
            <w:sz w:val="20"/>
            <w:szCs w:val="20"/>
          </w:rPr>
          <w:delText xml:space="preserve">very </w:delText>
        </w:r>
      </w:del>
      <w:ins w:id="1828" w:author="Author" w:date="2021-02-07T04:55:00Z">
        <w:r w:rsidR="000C0E37">
          <w:rPr>
            <w:rFonts w:ascii="Courier New" w:eastAsia="Times New Roman" w:hAnsi="Courier New" w:cs="Courier New"/>
            <w:color w:val="000000"/>
            <w:sz w:val="20"/>
            <w:szCs w:val="20"/>
          </w:rPr>
          <w:t>of</w:t>
        </w:r>
        <w:r w:rsidR="000C0E3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high quality, </w:t>
      </w:r>
      <w:del w:id="1829" w:author="Author" w:date="2021-02-09T14:51:00Z">
        <w:r w:rsidRPr="0041604F" w:rsidDel="00C03327">
          <w:rPr>
            <w:rFonts w:ascii="Courier New" w:eastAsia="Times New Roman" w:hAnsi="Courier New" w:cs="Courier New"/>
            <w:color w:val="000000"/>
            <w:sz w:val="20"/>
            <w:szCs w:val="20"/>
          </w:rPr>
          <w:delText xml:space="preserve">although </w:delText>
        </w:r>
      </w:del>
      <w:ins w:id="1830" w:author="Author" w:date="2021-02-09T14:51:00Z">
        <w:r w:rsidR="00C03327">
          <w:rPr>
            <w:rFonts w:ascii="Courier New" w:eastAsia="Times New Roman" w:hAnsi="Courier New" w:cs="Courier New"/>
            <w:color w:val="000000"/>
            <w:sz w:val="20"/>
            <w:szCs w:val="20"/>
          </w:rPr>
          <w:t>albeit</w:t>
        </w:r>
        <w:r w:rsidR="00C0332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very different. However, most of our database </w:t>
      </w:r>
      <w:del w:id="1831" w:author="Author" w:date="2021-02-09T14:56:00Z">
        <w:r w:rsidRPr="0041604F" w:rsidDel="00C03327">
          <w:rPr>
            <w:rFonts w:ascii="Courier New" w:eastAsia="Times New Roman" w:hAnsi="Courier New" w:cs="Courier New"/>
            <w:color w:val="000000"/>
            <w:sz w:val="20"/>
            <w:szCs w:val="20"/>
          </w:rPr>
          <w:delText xml:space="preserve">is </w:delText>
        </w:r>
      </w:del>
      <w:ins w:id="1832" w:author="Author" w:date="2021-02-09T14:56:00Z">
        <w:r w:rsidR="00C03327">
          <w:rPr>
            <w:rFonts w:ascii="Courier New" w:eastAsia="Times New Roman" w:hAnsi="Courier New" w:cs="Courier New"/>
            <w:color w:val="000000"/>
            <w:sz w:val="20"/>
            <w:szCs w:val="20"/>
          </w:rPr>
          <w:t>wa</w:t>
        </w:r>
        <w:r w:rsidR="00C03327"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focused on the middle range priced hotels, </w:t>
      </w:r>
      <w:del w:id="1833" w:author="Author" w:date="2021-02-09T14:52:00Z">
        <w:r w:rsidRPr="0041604F" w:rsidDel="00C03327">
          <w:rPr>
            <w:rFonts w:ascii="Courier New" w:eastAsia="Times New Roman" w:hAnsi="Courier New" w:cs="Courier New"/>
            <w:color w:val="000000"/>
            <w:sz w:val="20"/>
            <w:szCs w:val="20"/>
          </w:rPr>
          <w:delText xml:space="preserve">which </w:delText>
        </w:r>
      </w:del>
      <w:ins w:id="1834" w:author="Author" w:date="2021-02-11T12:32:00Z">
        <w:r w:rsidR="00E81860">
          <w:rPr>
            <w:rFonts w:ascii="Courier New" w:eastAsia="Times New Roman" w:hAnsi="Courier New" w:cs="Courier New"/>
            <w:color w:val="000000"/>
            <w:sz w:val="20"/>
            <w:szCs w:val="20"/>
          </w:rPr>
          <w:t>the</w:t>
        </w:r>
      </w:ins>
      <w:ins w:id="1835" w:author="Author" w:date="2021-02-09T14:52:00Z">
        <w:r w:rsidR="00C03327">
          <w:rPr>
            <w:rFonts w:ascii="Courier New" w:eastAsia="Times New Roman" w:hAnsi="Courier New" w:cs="Courier New"/>
            <w:color w:val="000000"/>
            <w:sz w:val="20"/>
            <w:szCs w:val="20"/>
          </w:rPr>
          <w:t xml:space="preserve"> service</w:t>
        </w:r>
      </w:ins>
      <w:ins w:id="1836" w:author="Author" w:date="2021-02-11T12:32:00Z">
        <w:r w:rsidR="00E81860">
          <w:rPr>
            <w:rFonts w:ascii="Courier New" w:eastAsia="Times New Roman" w:hAnsi="Courier New" w:cs="Courier New"/>
            <w:color w:val="000000"/>
            <w:sz w:val="20"/>
            <w:szCs w:val="20"/>
          </w:rPr>
          <w:t>s</w:t>
        </w:r>
      </w:ins>
      <w:ins w:id="1837" w:author="Author" w:date="2021-02-09T14:52:00Z">
        <w:r w:rsidR="00C03327" w:rsidRPr="0041604F">
          <w:rPr>
            <w:rFonts w:ascii="Courier New" w:eastAsia="Times New Roman" w:hAnsi="Courier New" w:cs="Courier New"/>
            <w:color w:val="000000"/>
            <w:sz w:val="20"/>
            <w:szCs w:val="20"/>
          </w:rPr>
          <w:t xml:space="preserve"> </w:t>
        </w:r>
      </w:ins>
      <w:ins w:id="1838" w:author="Author" w:date="2021-02-11T12:32:00Z">
        <w:r w:rsidR="00E81860">
          <w:rPr>
            <w:rFonts w:ascii="Courier New" w:eastAsia="Times New Roman" w:hAnsi="Courier New" w:cs="Courier New"/>
            <w:color w:val="000000"/>
            <w:sz w:val="20"/>
            <w:szCs w:val="20"/>
          </w:rPr>
          <w:t>of which are</w:t>
        </w:r>
      </w:ins>
      <w:del w:id="1839" w:author="Author" w:date="2021-02-11T12:32:00Z">
        <w:r w:rsidRPr="0041604F" w:rsidDel="00E81860">
          <w:rPr>
            <w:rFonts w:ascii="Courier New" w:eastAsia="Times New Roman" w:hAnsi="Courier New" w:cs="Courier New"/>
            <w:color w:val="000000"/>
            <w:sz w:val="20"/>
            <w:szCs w:val="20"/>
          </w:rPr>
          <w:delText>is</w:delText>
        </w:r>
      </w:del>
      <w:r w:rsidRPr="0041604F">
        <w:rPr>
          <w:rFonts w:ascii="Courier New" w:eastAsia="Times New Roman" w:hAnsi="Courier New" w:cs="Courier New"/>
          <w:color w:val="000000"/>
          <w:sz w:val="20"/>
          <w:szCs w:val="20"/>
        </w:rPr>
        <w:t xml:space="preserve"> comparably less varied</w:t>
      </w:r>
      <w:del w:id="1840" w:author="Author" w:date="2021-02-09T14:52:00Z">
        <w:r w:rsidRPr="0041604F" w:rsidDel="00C03327">
          <w:rPr>
            <w:rFonts w:ascii="Courier New" w:eastAsia="Times New Roman" w:hAnsi="Courier New" w:cs="Courier New"/>
            <w:color w:val="000000"/>
            <w:sz w:val="20"/>
            <w:szCs w:val="20"/>
          </w:rPr>
          <w:delText xml:space="preserve"> in service</w:delText>
        </w:r>
      </w:del>
      <w:r w:rsidRPr="0041604F">
        <w:rPr>
          <w:rFonts w:ascii="Courier New" w:eastAsia="Times New Roman" w:hAnsi="Courier New" w:cs="Courier New"/>
          <w:color w:val="000000"/>
          <w:sz w:val="20"/>
          <w:szCs w:val="20"/>
        </w:rPr>
        <w:t xml:space="preserve">. However, there is still a </w:t>
      </w:r>
      <w:del w:id="1841" w:author="Author" w:date="2021-02-09T14:54:00Z">
        <w:r w:rsidRPr="0041604F" w:rsidDel="00C03327">
          <w:rPr>
            <w:rFonts w:ascii="Courier New" w:eastAsia="Times New Roman" w:hAnsi="Courier New" w:cs="Courier New"/>
            <w:color w:val="000000"/>
            <w:sz w:val="20"/>
            <w:szCs w:val="20"/>
          </w:rPr>
          <w:delText xml:space="preserve">divide </w:delText>
        </w:r>
      </w:del>
      <w:ins w:id="1842" w:author="Author" w:date="2021-02-09T14:54:00Z">
        <w:r w:rsidR="00C03327" w:rsidRPr="0041604F">
          <w:rPr>
            <w:rFonts w:ascii="Courier New" w:eastAsia="Times New Roman" w:hAnsi="Courier New" w:cs="Courier New"/>
            <w:color w:val="000000"/>
            <w:sz w:val="20"/>
            <w:szCs w:val="20"/>
          </w:rPr>
          <w:t>divi</w:t>
        </w:r>
        <w:r w:rsidR="00C03327">
          <w:rPr>
            <w:rFonts w:ascii="Courier New" w:eastAsia="Times New Roman" w:hAnsi="Courier New" w:cs="Courier New"/>
            <w:color w:val="000000"/>
            <w:sz w:val="20"/>
            <w:szCs w:val="20"/>
          </w:rPr>
          <w:t>sion</w:t>
        </w:r>
        <w:r w:rsidR="00C0332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between </w:t>
      </w:r>
      <w:del w:id="1843" w:author="Author" w:date="2021-02-09T14:55:00Z">
        <w:r w:rsidRPr="0041604F" w:rsidDel="00C03327">
          <w:rPr>
            <w:rFonts w:ascii="Courier New" w:eastAsia="Times New Roman" w:hAnsi="Courier New" w:cs="Courier New"/>
            <w:color w:val="000000"/>
            <w:sz w:val="20"/>
            <w:szCs w:val="20"/>
          </w:rPr>
          <w:delText xml:space="preserve">western </w:delText>
        </w:r>
      </w:del>
      <w:ins w:id="1844" w:author="Author" w:date="2021-02-09T14:55:00Z">
        <w:r w:rsidR="00C03327">
          <w:rPr>
            <w:rFonts w:ascii="Courier New" w:eastAsia="Times New Roman" w:hAnsi="Courier New" w:cs="Courier New"/>
            <w:color w:val="000000"/>
            <w:sz w:val="20"/>
            <w:szCs w:val="20"/>
          </w:rPr>
          <w:t>W</w:t>
        </w:r>
        <w:r w:rsidR="00C03327" w:rsidRPr="0041604F">
          <w:rPr>
            <w:rFonts w:ascii="Courier New" w:eastAsia="Times New Roman" w:hAnsi="Courier New" w:cs="Courier New"/>
            <w:color w:val="000000"/>
            <w:sz w:val="20"/>
            <w:szCs w:val="20"/>
          </w:rPr>
          <w:t xml:space="preserve">estern </w:t>
        </w:r>
      </w:ins>
      <w:r w:rsidRPr="0041604F">
        <w:rPr>
          <w:rFonts w:ascii="Courier New" w:eastAsia="Times New Roman" w:hAnsi="Courier New" w:cs="Courier New"/>
          <w:color w:val="000000"/>
          <w:sz w:val="20"/>
          <w:szCs w:val="20"/>
        </w:rPr>
        <w:t>and Japanese style hotels</w:t>
      </w:r>
      <w:del w:id="1845" w:author="Author" w:date="2021-02-09T14:56:00Z">
        <w:r w:rsidRPr="0041604F" w:rsidDel="00C03327">
          <w:rPr>
            <w:rFonts w:ascii="Courier New" w:eastAsia="Times New Roman" w:hAnsi="Courier New" w:cs="Courier New"/>
            <w:color w:val="000000"/>
            <w:sz w:val="20"/>
            <w:szCs w:val="20"/>
          </w:rPr>
          <w:delText>.</w:delText>
        </w:r>
      </w:del>
      <w:ins w:id="1846" w:author="Author" w:date="2021-02-09T14:56:00Z">
        <w:r w:rsidR="00C03327">
          <w:rPr>
            <w:rFonts w:ascii="Courier New" w:eastAsia="Times New Roman" w:hAnsi="Courier New" w:cs="Courier New"/>
            <w:color w:val="000000"/>
            <w:sz w:val="20"/>
            <w:szCs w:val="20"/>
          </w:rPr>
          <w:t>, which constitutes another limitation of our study.</w:t>
        </w:r>
      </w:ins>
    </w:p>
    <w:p w14:paraId="3DBD430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0D4C9" w14:textId="5FDD080B"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lastRenderedPageBreak/>
        <w:t xml:space="preserve">  An essential aspect of this study is that we focus</w:t>
      </w:r>
      <w:ins w:id="1847" w:author="Author" w:date="2021-02-09T14:58:00Z">
        <w:r w:rsidR="007919D0">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on the satisfaction and dissatisfaction towards </w:t>
      </w:r>
      <w:ins w:id="1848" w:author="Author" w:date="2021-02-09T14:58:00Z">
        <w:r w:rsidR="007919D0">
          <w:rPr>
            <w:rFonts w:ascii="Courier New" w:eastAsia="Times New Roman" w:hAnsi="Courier New" w:cs="Courier New"/>
            <w:color w:val="000000"/>
            <w:sz w:val="20"/>
            <w:szCs w:val="20"/>
          </w:rPr>
          <w:t xml:space="preserve">the </w:t>
        </w:r>
      </w:ins>
      <w:r w:rsidRPr="0041604F">
        <w:rPr>
          <w:rFonts w:ascii="Courier New" w:eastAsia="Times New Roman" w:hAnsi="Courier New" w:cs="Courier New"/>
          <w:color w:val="000000"/>
          <w:sz w:val="20"/>
          <w:szCs w:val="20"/>
        </w:rPr>
        <w:t xml:space="preserve">expectations of </w:t>
      </w:r>
      <w:ins w:id="1849" w:author="Author" w:date="2021-02-09T15:00:00Z">
        <w:r w:rsidR="001076FC">
          <w:rPr>
            <w:rFonts w:ascii="Courier New" w:eastAsia="Times New Roman" w:hAnsi="Courier New" w:cs="Courier New"/>
            <w:color w:val="000000"/>
            <w:sz w:val="20"/>
            <w:szCs w:val="20"/>
          </w:rPr>
          <w:t xml:space="preserve">the </w:t>
        </w:r>
      </w:ins>
      <w:r w:rsidRPr="0041604F">
        <w:rPr>
          <w:rFonts w:ascii="Courier New" w:eastAsia="Times New Roman" w:hAnsi="Courier New" w:cs="Courier New"/>
          <w:color w:val="000000"/>
          <w:sz w:val="20"/>
          <w:szCs w:val="20"/>
        </w:rPr>
        <w:t xml:space="preserve">individual aspects of the hotels. This </w:t>
      </w:r>
      <w:del w:id="1850" w:author="Author" w:date="2021-02-09T15:39:00Z">
        <w:r w:rsidRPr="0041604F" w:rsidDel="00192A47">
          <w:rPr>
            <w:rFonts w:ascii="Courier New" w:eastAsia="Times New Roman" w:hAnsi="Courier New" w:cs="Courier New"/>
            <w:color w:val="000000"/>
            <w:sz w:val="20"/>
            <w:szCs w:val="20"/>
          </w:rPr>
          <w:delText xml:space="preserve">gives </w:delText>
        </w:r>
      </w:del>
      <w:ins w:id="1851" w:author="Author" w:date="2021-02-09T15:39:00Z">
        <w:r w:rsidR="00192A47">
          <w:rPr>
            <w:rFonts w:ascii="Courier New" w:eastAsia="Times New Roman" w:hAnsi="Courier New" w:cs="Courier New"/>
            <w:color w:val="000000"/>
            <w:sz w:val="20"/>
            <w:szCs w:val="20"/>
          </w:rPr>
          <w:t>gave</w:t>
        </w:r>
        <w:r w:rsidR="00192A47"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us insight into </w:t>
      </w:r>
      <w:ins w:id="1852" w:author="Author" w:date="2021-02-11T12:32:00Z">
        <w:r w:rsidR="00E81860">
          <w:rPr>
            <w:rFonts w:ascii="Courier New" w:eastAsia="Times New Roman" w:hAnsi="Courier New" w:cs="Courier New"/>
            <w:color w:val="000000"/>
            <w:sz w:val="20"/>
            <w:szCs w:val="20"/>
          </w:rPr>
          <w:t>the</w:t>
        </w:r>
      </w:ins>
      <w:del w:id="1853" w:author="Author" w:date="2021-02-11T12:32:00Z">
        <w:r w:rsidRPr="0041604F" w:rsidDel="00E81860">
          <w:rPr>
            <w:rFonts w:ascii="Courier New" w:eastAsia="Times New Roman" w:hAnsi="Courier New" w:cs="Courier New"/>
            <w:color w:val="000000"/>
            <w:sz w:val="20"/>
            <w:szCs w:val="20"/>
          </w:rPr>
          <w:delText>which</w:delText>
        </w:r>
      </w:del>
      <w:r w:rsidRPr="0041604F">
        <w:rPr>
          <w:rFonts w:ascii="Courier New" w:eastAsia="Times New Roman" w:hAnsi="Courier New" w:cs="Courier New"/>
          <w:color w:val="000000"/>
          <w:sz w:val="20"/>
          <w:szCs w:val="20"/>
        </w:rPr>
        <w:t xml:space="preserve"> factors </w:t>
      </w:r>
      <w:ins w:id="1854" w:author="Author" w:date="2021-02-11T12:32:00Z">
        <w:r w:rsidR="00E81860">
          <w:rPr>
            <w:rFonts w:ascii="Courier New" w:eastAsia="Times New Roman" w:hAnsi="Courier New" w:cs="Courier New"/>
            <w:color w:val="000000"/>
            <w:sz w:val="20"/>
            <w:szCs w:val="20"/>
          </w:rPr>
          <w:t>that can</w:t>
        </w:r>
      </w:ins>
      <w:del w:id="1855" w:author="Author" w:date="2021-02-09T15:39:00Z">
        <w:r w:rsidRPr="0041604F" w:rsidDel="00192A47">
          <w:rPr>
            <w:rFonts w:ascii="Courier New" w:eastAsia="Times New Roman" w:hAnsi="Courier New" w:cs="Courier New"/>
            <w:color w:val="000000"/>
            <w:sz w:val="20"/>
            <w:szCs w:val="20"/>
          </w:rPr>
          <w:delText>can focus on</w:delText>
        </w:r>
      </w:del>
      <w:ins w:id="1856" w:author="Author" w:date="2021-02-11T12:33:00Z">
        <w:r w:rsidR="00E81860">
          <w:rPr>
            <w:rFonts w:ascii="Courier New" w:eastAsia="Times New Roman" w:hAnsi="Courier New" w:cs="Courier New"/>
            <w:color w:val="000000"/>
            <w:sz w:val="20"/>
            <w:szCs w:val="20"/>
          </w:rPr>
          <w:t xml:space="preserve"> </w:t>
        </w:r>
      </w:ins>
      <w:ins w:id="1857" w:author="Author" w:date="2021-02-09T15:39:00Z">
        <w:r w:rsidR="00192A47">
          <w:rPr>
            <w:rFonts w:ascii="Courier New" w:eastAsia="Times New Roman" w:hAnsi="Courier New" w:cs="Courier New"/>
            <w:color w:val="000000"/>
            <w:sz w:val="20"/>
            <w:szCs w:val="20"/>
          </w:rPr>
          <w:t>be considered</w:t>
        </w:r>
      </w:ins>
      <w:r w:rsidRPr="0041604F">
        <w:rPr>
          <w:rFonts w:ascii="Courier New" w:eastAsia="Times New Roman" w:hAnsi="Courier New" w:cs="Courier New"/>
          <w:color w:val="000000"/>
          <w:sz w:val="20"/>
          <w:szCs w:val="20"/>
        </w:rPr>
        <w:t xml:space="preserve"> by hotel managers</w:t>
      </w:r>
      <w:del w:id="1858" w:author="Author" w:date="2021-02-09T15:40:00Z">
        <w:r w:rsidRPr="0041604F" w:rsidDel="00192A47">
          <w:rPr>
            <w:rFonts w:ascii="Courier New" w:eastAsia="Times New Roman" w:hAnsi="Courier New" w:cs="Courier New"/>
            <w:color w:val="000000"/>
            <w:sz w:val="20"/>
            <w:szCs w:val="20"/>
          </w:rPr>
          <w:delText xml:space="preserve"> in applying this knowledge</w:delText>
        </w:r>
      </w:del>
      <w:r w:rsidRPr="0041604F">
        <w:rPr>
          <w:rFonts w:ascii="Courier New" w:eastAsia="Times New Roman" w:hAnsi="Courier New" w:cs="Courier New"/>
          <w:color w:val="000000"/>
          <w:sz w:val="20"/>
          <w:szCs w:val="20"/>
        </w:rPr>
        <w:t>. However,</w:t>
      </w:r>
      <w:del w:id="1859" w:author="Author" w:date="2021-02-11T12:33:00Z">
        <w:r w:rsidRPr="0041604F" w:rsidDel="00E81860">
          <w:rPr>
            <w:rFonts w:ascii="Courier New" w:eastAsia="Times New Roman" w:hAnsi="Courier New" w:cs="Courier New"/>
            <w:color w:val="000000"/>
            <w:sz w:val="20"/>
            <w:szCs w:val="20"/>
          </w:rPr>
          <w:delText xml:space="preserve"> our study was limited in that</w:delText>
        </w:r>
      </w:del>
      <w:r w:rsidRPr="0041604F">
        <w:rPr>
          <w:rFonts w:ascii="Courier New" w:eastAsia="Times New Roman" w:hAnsi="Courier New" w:cs="Courier New"/>
          <w:color w:val="000000"/>
          <w:sz w:val="20"/>
          <w:szCs w:val="20"/>
        </w:rPr>
        <w:t xml:space="preserve"> the overall satisfaction of each customer was not measured. This </w:t>
      </w:r>
      <w:ins w:id="1860" w:author="Author" w:date="2021-02-11T12:33:00Z">
        <w:r w:rsidR="00E81860">
          <w:rPr>
            <w:rFonts w:ascii="Courier New" w:eastAsia="Times New Roman" w:hAnsi="Courier New" w:cs="Courier New"/>
            <w:color w:val="000000"/>
            <w:sz w:val="20"/>
            <w:szCs w:val="20"/>
          </w:rPr>
          <w:t xml:space="preserve">measurement can </w:t>
        </w:r>
      </w:ins>
      <w:del w:id="1861" w:author="Author" w:date="2021-02-11T12:33:00Z">
        <w:r w:rsidRPr="0041604F" w:rsidDel="00E81860">
          <w:rPr>
            <w:rFonts w:ascii="Courier New" w:eastAsia="Times New Roman" w:hAnsi="Courier New" w:cs="Courier New"/>
            <w:color w:val="000000"/>
            <w:sz w:val="20"/>
            <w:szCs w:val="20"/>
          </w:rPr>
          <w:delText xml:space="preserve">could </w:delText>
        </w:r>
      </w:del>
      <w:r w:rsidRPr="0041604F">
        <w:rPr>
          <w:rFonts w:ascii="Courier New" w:eastAsia="Times New Roman" w:hAnsi="Courier New" w:cs="Courier New"/>
          <w:color w:val="000000"/>
          <w:sz w:val="20"/>
          <w:szCs w:val="20"/>
        </w:rPr>
        <w:t xml:space="preserve">be </w:t>
      </w:r>
      <w:ins w:id="1862" w:author="Author" w:date="2021-02-11T12:33:00Z">
        <w:r w:rsidR="00E81860">
          <w:rPr>
            <w:rFonts w:ascii="Courier New" w:eastAsia="Times New Roman" w:hAnsi="Courier New" w:cs="Courier New"/>
            <w:color w:val="000000"/>
            <w:sz w:val="20"/>
            <w:szCs w:val="20"/>
          </w:rPr>
          <w:t>performed</w:t>
        </w:r>
      </w:ins>
      <w:del w:id="1863" w:author="Author" w:date="2021-02-11T12:33:00Z">
        <w:r w:rsidRPr="0041604F" w:rsidDel="00E81860">
          <w:rPr>
            <w:rFonts w:ascii="Courier New" w:eastAsia="Times New Roman" w:hAnsi="Courier New" w:cs="Courier New"/>
            <w:color w:val="000000"/>
            <w:sz w:val="20"/>
            <w:szCs w:val="20"/>
          </w:rPr>
          <w:delText>done</w:delText>
        </w:r>
      </w:del>
      <w:r w:rsidRPr="0041604F">
        <w:rPr>
          <w:rFonts w:ascii="Courier New" w:eastAsia="Times New Roman" w:hAnsi="Courier New" w:cs="Courier New"/>
          <w:color w:val="000000"/>
          <w:sz w:val="20"/>
          <w:szCs w:val="20"/>
        </w:rPr>
        <w:t xml:space="preserve"> by rating the volume of text used to describe satisfaction </w:t>
      </w:r>
      <w:del w:id="1864" w:author="Author" w:date="2021-02-09T15:41:00Z">
        <w:r w:rsidRPr="0041604F" w:rsidDel="00657005">
          <w:rPr>
            <w:rFonts w:ascii="Courier New" w:eastAsia="Times New Roman" w:hAnsi="Courier New" w:cs="Courier New"/>
            <w:color w:val="000000"/>
            <w:sz w:val="20"/>
            <w:szCs w:val="20"/>
          </w:rPr>
          <w:delText>factors against the text volume used for</w:delText>
        </w:r>
      </w:del>
      <w:ins w:id="1865" w:author="Author" w:date="2021-02-09T15:41:00Z">
        <w:r w:rsidR="00657005">
          <w:rPr>
            <w:rFonts w:ascii="Courier New" w:eastAsia="Times New Roman" w:hAnsi="Courier New" w:cs="Courier New"/>
            <w:color w:val="000000"/>
            <w:sz w:val="20"/>
            <w:szCs w:val="20"/>
          </w:rPr>
          <w:t>and</w:t>
        </w:r>
      </w:ins>
      <w:r w:rsidRPr="0041604F">
        <w:rPr>
          <w:rFonts w:ascii="Courier New" w:eastAsia="Times New Roman" w:hAnsi="Courier New" w:cs="Courier New"/>
          <w:color w:val="000000"/>
          <w:sz w:val="20"/>
          <w:szCs w:val="20"/>
        </w:rPr>
        <w:t xml:space="preserve"> dissatisfaction</w:t>
      </w:r>
      <w:ins w:id="1866" w:author="Author" w:date="2021-02-09T15:41:00Z">
        <w:r w:rsidR="00657005" w:rsidRPr="00657005">
          <w:rPr>
            <w:rFonts w:ascii="Courier New" w:eastAsia="Times New Roman" w:hAnsi="Courier New" w:cs="Courier New"/>
            <w:color w:val="000000"/>
            <w:sz w:val="20"/>
            <w:szCs w:val="20"/>
          </w:rPr>
          <w:t xml:space="preserve"> </w:t>
        </w:r>
        <w:r w:rsidR="00657005" w:rsidRPr="0041604F">
          <w:rPr>
            <w:rFonts w:ascii="Courier New" w:eastAsia="Times New Roman" w:hAnsi="Courier New" w:cs="Courier New"/>
            <w:color w:val="000000"/>
            <w:sz w:val="20"/>
            <w:szCs w:val="20"/>
          </w:rPr>
          <w:t>factors</w:t>
        </w:r>
      </w:ins>
      <w:r w:rsidRPr="0041604F">
        <w:rPr>
          <w:rFonts w:ascii="Courier New" w:eastAsia="Times New Roman" w:hAnsi="Courier New" w:cs="Courier New"/>
          <w:color w:val="000000"/>
          <w:sz w:val="20"/>
          <w:szCs w:val="20"/>
        </w:rPr>
        <w:t xml:space="preserve">. However, this </w:t>
      </w:r>
      <w:ins w:id="1867" w:author="Author" w:date="2021-02-09T15:42:00Z">
        <w:r w:rsidR="00657005">
          <w:rPr>
            <w:rFonts w:ascii="Courier New" w:eastAsia="Times New Roman" w:hAnsi="Courier New" w:cs="Courier New"/>
            <w:color w:val="000000"/>
            <w:sz w:val="20"/>
            <w:szCs w:val="20"/>
          </w:rPr>
          <w:t xml:space="preserve">would </w:t>
        </w:r>
      </w:ins>
      <w:r w:rsidRPr="0041604F">
        <w:rPr>
          <w:rFonts w:ascii="Courier New" w:eastAsia="Times New Roman" w:hAnsi="Courier New" w:cs="Courier New"/>
          <w:color w:val="000000"/>
          <w:sz w:val="20"/>
          <w:szCs w:val="20"/>
        </w:rPr>
        <w:t>impose</w:t>
      </w:r>
      <w:del w:id="1868" w:author="Author" w:date="2021-02-09T15:42:00Z">
        <w:r w:rsidRPr="0041604F" w:rsidDel="00657005">
          <w:rPr>
            <w:rFonts w:ascii="Courier New" w:eastAsia="Times New Roman" w:hAnsi="Courier New" w:cs="Courier New"/>
            <w:color w:val="000000"/>
            <w:sz w:val="20"/>
            <w:szCs w:val="20"/>
          </w:rPr>
          <w:delText>s</w:delText>
        </w:r>
      </w:del>
      <w:r w:rsidRPr="0041604F">
        <w:rPr>
          <w:rFonts w:ascii="Courier New" w:eastAsia="Times New Roman" w:hAnsi="Courier New" w:cs="Courier New"/>
          <w:color w:val="000000"/>
          <w:sz w:val="20"/>
          <w:szCs w:val="20"/>
        </w:rPr>
        <w:t xml:space="preserve"> a few difficulties</w:t>
      </w:r>
      <w:ins w:id="1869" w:author="Author" w:date="2021-02-11T12:33:00Z">
        <w:r w:rsidR="00E81860">
          <w:rPr>
            <w:rFonts w:ascii="Courier New" w:eastAsia="Times New Roman" w:hAnsi="Courier New" w:cs="Courier New"/>
            <w:color w:val="000000"/>
            <w:sz w:val="20"/>
            <w:szCs w:val="20"/>
          </w:rPr>
          <w:t>, which are</w:t>
        </w:r>
      </w:ins>
      <w:r w:rsidRPr="0041604F">
        <w:rPr>
          <w:rFonts w:ascii="Courier New" w:eastAsia="Times New Roman" w:hAnsi="Courier New" w:cs="Courier New"/>
          <w:color w:val="000000"/>
          <w:sz w:val="20"/>
          <w:szCs w:val="20"/>
        </w:rPr>
        <w:t xml:space="preserve"> </w:t>
      </w:r>
      <w:del w:id="1870" w:author="Author" w:date="2021-02-09T15:42:00Z">
        <w:r w:rsidRPr="0041604F" w:rsidDel="00657005">
          <w:rPr>
            <w:rFonts w:ascii="Courier New" w:eastAsia="Times New Roman" w:hAnsi="Courier New" w:cs="Courier New"/>
            <w:color w:val="000000"/>
            <w:sz w:val="20"/>
            <w:szCs w:val="20"/>
          </w:rPr>
          <w:delText xml:space="preserve">that are </w:delText>
        </w:r>
      </w:del>
      <w:r w:rsidRPr="0041604F">
        <w:rPr>
          <w:rFonts w:ascii="Courier New" w:eastAsia="Times New Roman" w:hAnsi="Courier New" w:cs="Courier New"/>
          <w:color w:val="000000"/>
          <w:sz w:val="20"/>
          <w:szCs w:val="20"/>
        </w:rPr>
        <w:t xml:space="preserve">out of the scope of this study. </w:t>
      </w:r>
    </w:p>
    <w:p w14:paraId="20AFDED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03A975" w14:textId="03AB5CDF"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Another limitation is that a large portion of </w:t>
      </w:r>
      <w:del w:id="1871" w:author="Author" w:date="2021-02-09T15:43:00Z">
        <w:r w:rsidRPr="0041604F" w:rsidDel="007D24BD">
          <w:rPr>
            <w:rFonts w:ascii="Courier New" w:eastAsia="Times New Roman" w:hAnsi="Courier New" w:cs="Courier New"/>
            <w:color w:val="000000"/>
            <w:sz w:val="20"/>
            <w:szCs w:val="20"/>
          </w:rPr>
          <w:delText xml:space="preserve">the </w:delText>
        </w:r>
      </w:del>
      <w:r w:rsidRPr="0041604F">
        <w:rPr>
          <w:rFonts w:ascii="Courier New" w:eastAsia="Times New Roman" w:hAnsi="Courier New" w:cs="Courier New"/>
          <w:color w:val="000000"/>
          <w:sz w:val="20"/>
          <w:szCs w:val="20"/>
        </w:rPr>
        <w:t xml:space="preserve">Asian tourists coming to Japan </w:t>
      </w:r>
      <w:del w:id="1872" w:author="Author" w:date="2021-02-09T15:43:00Z">
        <w:r w:rsidRPr="0041604F" w:rsidDel="007D24BD">
          <w:rPr>
            <w:rFonts w:ascii="Courier New" w:eastAsia="Times New Roman" w:hAnsi="Courier New" w:cs="Courier New"/>
            <w:color w:val="000000"/>
            <w:sz w:val="20"/>
            <w:szCs w:val="20"/>
          </w:rPr>
          <w:delText xml:space="preserve">is </w:delText>
        </w:r>
      </w:del>
      <w:ins w:id="1873" w:author="Author" w:date="2021-02-09T15:43:00Z">
        <w:r w:rsidR="007D24BD">
          <w:rPr>
            <w:rFonts w:ascii="Courier New" w:eastAsia="Times New Roman" w:hAnsi="Courier New" w:cs="Courier New"/>
            <w:color w:val="000000"/>
            <w:sz w:val="20"/>
            <w:szCs w:val="20"/>
          </w:rPr>
          <w:t>are</w:t>
        </w:r>
        <w:r w:rsidR="007D24B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Taiwanese and Korean. We could not analyze these populations because our team members </w:t>
      </w:r>
      <w:del w:id="1874" w:author="Author" w:date="2021-02-09T15:43:00Z">
        <w:r w:rsidRPr="0041604F" w:rsidDel="007D24BD">
          <w:rPr>
            <w:rFonts w:ascii="Courier New" w:eastAsia="Times New Roman" w:hAnsi="Courier New" w:cs="Courier New"/>
            <w:color w:val="000000"/>
            <w:sz w:val="20"/>
            <w:szCs w:val="20"/>
          </w:rPr>
          <w:delText xml:space="preserve">do </w:delText>
        </w:r>
      </w:del>
      <w:ins w:id="1875" w:author="Author" w:date="2021-02-09T15:43:00Z">
        <w:r w:rsidR="007D24BD">
          <w:rPr>
            <w:rFonts w:ascii="Courier New" w:eastAsia="Times New Roman" w:hAnsi="Courier New" w:cs="Courier New"/>
            <w:color w:val="000000"/>
            <w:sz w:val="20"/>
            <w:szCs w:val="20"/>
          </w:rPr>
          <w:t>did</w:t>
        </w:r>
        <w:r w:rsidR="007D24B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not know those languages. </w:t>
      </w:r>
      <w:del w:id="1876" w:author="Author" w:date="2021-02-09T15:43:00Z">
        <w:r w:rsidRPr="0041604F" w:rsidDel="007D24BD">
          <w:rPr>
            <w:rFonts w:ascii="Courier New" w:eastAsia="Times New Roman" w:hAnsi="Courier New" w:cs="Courier New"/>
            <w:color w:val="000000"/>
            <w:sz w:val="20"/>
            <w:szCs w:val="20"/>
          </w:rPr>
          <w:delText xml:space="preserve">Aside </w:delText>
        </w:r>
      </w:del>
      <w:ins w:id="1877" w:author="Author" w:date="2021-02-11T12:34:00Z">
        <w:r w:rsidR="00E81860">
          <w:rPr>
            <w:rFonts w:ascii="Courier New" w:eastAsia="Times New Roman" w:hAnsi="Courier New" w:cs="Courier New"/>
            <w:color w:val="000000"/>
            <w:sz w:val="20"/>
            <w:szCs w:val="20"/>
          </w:rPr>
          <w:t>Moreover</w:t>
        </w:r>
      </w:ins>
      <w:del w:id="1878" w:author="Author" w:date="2021-02-11T12:34:00Z">
        <w:r w:rsidRPr="0041604F" w:rsidDel="00E81860">
          <w:rPr>
            <w:rFonts w:ascii="Courier New" w:eastAsia="Times New Roman" w:hAnsi="Courier New" w:cs="Courier New"/>
            <w:color w:val="000000"/>
            <w:sz w:val="20"/>
            <w:szCs w:val="20"/>
          </w:rPr>
          <w:delText>from that</w:delText>
        </w:r>
      </w:del>
      <w:r w:rsidRPr="0041604F">
        <w:rPr>
          <w:rFonts w:ascii="Courier New" w:eastAsia="Times New Roman" w:hAnsi="Courier New" w:cs="Courier New"/>
          <w:color w:val="000000"/>
          <w:sz w:val="20"/>
          <w:szCs w:val="20"/>
        </w:rPr>
        <w:t>, further typology analysis could not be made because of the nature of the data collected (for example, Chinese men and women of different ages or their Westerner counterparts).</w:t>
      </w:r>
    </w:p>
    <w:p w14:paraId="2588A374" w14:textId="77777777" w:rsidR="0041604F" w:rsidRPr="00192A47"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F36A97" w14:textId="6C53C323"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future work, we plan to investigate </w:t>
      </w:r>
      <w:del w:id="1879" w:author="Author" w:date="2021-02-09T15:44:00Z">
        <w:r w:rsidRPr="0041604F" w:rsidDel="007D24BD">
          <w:rPr>
            <w:rFonts w:ascii="Courier New" w:eastAsia="Times New Roman" w:hAnsi="Courier New" w:cs="Courier New"/>
            <w:color w:val="000000"/>
            <w:sz w:val="20"/>
            <w:szCs w:val="20"/>
          </w:rPr>
          <w:delText xml:space="preserve">further into </w:delText>
        </w:r>
      </w:del>
      <w:r w:rsidRPr="0041604F">
        <w:rPr>
          <w:rFonts w:ascii="Courier New" w:eastAsia="Times New Roman" w:hAnsi="Courier New" w:cs="Courier New"/>
          <w:color w:val="000000"/>
          <w:sz w:val="20"/>
          <w:szCs w:val="20"/>
        </w:rPr>
        <w:t>th</w:t>
      </w:r>
      <w:ins w:id="1880" w:author="Author" w:date="2021-02-11T12:34:00Z">
        <w:r w:rsidR="00E81860">
          <w:rPr>
            <w:rFonts w:ascii="Courier New" w:eastAsia="Times New Roman" w:hAnsi="Courier New" w:cs="Courier New"/>
            <w:color w:val="000000"/>
            <w:sz w:val="20"/>
            <w:szCs w:val="20"/>
          </w:rPr>
          <w:t>ese</w:t>
        </w:r>
      </w:ins>
      <w:del w:id="1881" w:author="Author" w:date="2021-02-11T12:34:00Z">
        <w:r w:rsidRPr="0041604F" w:rsidDel="00E81860">
          <w:rPr>
            <w:rFonts w:ascii="Courier New" w:eastAsia="Times New Roman" w:hAnsi="Courier New" w:cs="Courier New"/>
            <w:color w:val="000000"/>
            <w:sz w:val="20"/>
            <w:szCs w:val="20"/>
          </w:rPr>
          <w:delText>is</w:delText>
        </w:r>
      </w:del>
      <w:r w:rsidRPr="0041604F">
        <w:rPr>
          <w:rFonts w:ascii="Courier New" w:eastAsia="Times New Roman" w:hAnsi="Courier New" w:cs="Courier New"/>
          <w:color w:val="000000"/>
          <w:sz w:val="20"/>
          <w:szCs w:val="20"/>
        </w:rPr>
        <w:t xml:space="preserve"> topic</w:t>
      </w:r>
      <w:ins w:id="1882" w:author="Author" w:date="2021-02-11T12:34:00Z">
        <w:r w:rsidR="00E81860">
          <w:rPr>
            <w:rFonts w:ascii="Courier New" w:eastAsia="Times New Roman" w:hAnsi="Courier New" w:cs="Courier New"/>
            <w:color w:val="000000"/>
            <w:sz w:val="20"/>
            <w:szCs w:val="20"/>
          </w:rPr>
          <w:t>s</w:t>
        </w:r>
      </w:ins>
      <w:ins w:id="1883" w:author="Author" w:date="2021-02-09T15:44:00Z">
        <w:r w:rsidR="007D24BD" w:rsidRPr="007D24BD">
          <w:rPr>
            <w:rFonts w:ascii="Courier New" w:eastAsia="Times New Roman" w:hAnsi="Courier New" w:cs="Courier New"/>
            <w:color w:val="000000"/>
            <w:sz w:val="20"/>
            <w:szCs w:val="20"/>
          </w:rPr>
          <w:t xml:space="preserve"> </w:t>
        </w:r>
        <w:r w:rsidR="007D24BD" w:rsidRPr="0041604F">
          <w:rPr>
            <w:rFonts w:ascii="Courier New" w:eastAsia="Times New Roman" w:hAnsi="Courier New" w:cs="Courier New"/>
            <w:color w:val="000000"/>
            <w:sz w:val="20"/>
            <w:szCs w:val="20"/>
          </w:rPr>
          <w:t>further</w:t>
        </w:r>
      </w:ins>
      <w:r w:rsidRPr="0041604F">
        <w:rPr>
          <w:rFonts w:ascii="Courier New" w:eastAsia="Times New Roman" w:hAnsi="Courier New" w:cs="Courier New"/>
          <w:color w:val="000000"/>
          <w:sz w:val="20"/>
          <w:szCs w:val="20"/>
        </w:rPr>
        <w:t xml:space="preserve">. We plan to extend our data to research </w:t>
      </w:r>
      <w:del w:id="1884" w:author="Author" w:date="2021-02-09T15:45:00Z">
        <w:r w:rsidRPr="0041604F" w:rsidDel="007D24BD">
          <w:rPr>
            <w:rFonts w:ascii="Courier New" w:eastAsia="Times New Roman" w:hAnsi="Courier New" w:cs="Courier New"/>
            <w:color w:val="000000"/>
            <w:sz w:val="20"/>
            <w:szCs w:val="20"/>
          </w:rPr>
          <w:delText xml:space="preserve">for </w:delText>
        </w:r>
      </w:del>
      <w:ins w:id="1885" w:author="Author" w:date="2021-02-09T15:45:00Z">
        <w:r w:rsidR="007D24BD">
          <w:rPr>
            <w:rFonts w:ascii="Courier New" w:eastAsia="Times New Roman" w:hAnsi="Courier New" w:cs="Courier New"/>
            <w:color w:val="000000"/>
            <w:sz w:val="20"/>
            <w:szCs w:val="20"/>
          </w:rPr>
          <w:t>of</w:t>
        </w:r>
        <w:r w:rsidR="007D24BD"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different trends </w:t>
      </w:r>
      <w:del w:id="1886" w:author="Author" w:date="2021-02-09T15:45:00Z">
        <w:r w:rsidRPr="0041604F" w:rsidDel="007D24BD">
          <w:rPr>
            <w:rFonts w:ascii="Courier New" w:eastAsia="Times New Roman" w:hAnsi="Courier New" w:cs="Courier New"/>
            <w:color w:val="000000"/>
            <w:sz w:val="20"/>
            <w:szCs w:val="20"/>
          </w:rPr>
          <w:delText xml:space="preserve">for </w:delText>
        </w:r>
      </w:del>
      <w:ins w:id="1887" w:author="Author" w:date="2021-02-09T15:45:00Z">
        <w:r w:rsidR="007D24BD">
          <w:rPr>
            <w:rFonts w:ascii="Courier New" w:eastAsia="Times New Roman" w:hAnsi="Courier New" w:cs="Courier New"/>
            <w:color w:val="000000"/>
            <w:sz w:val="20"/>
            <w:szCs w:val="20"/>
          </w:rPr>
          <w:t>and</w:t>
        </w:r>
        <w:r w:rsidR="007D24BD" w:rsidRPr="0041604F">
          <w:rPr>
            <w:rFonts w:ascii="Courier New" w:eastAsia="Times New Roman" w:hAnsi="Courier New" w:cs="Courier New"/>
            <w:color w:val="000000"/>
            <w:sz w:val="20"/>
            <w:szCs w:val="20"/>
          </w:rPr>
          <w:t xml:space="preserve"> </w:t>
        </w:r>
      </w:ins>
      <w:del w:id="1888" w:author="Author" w:date="2021-02-09T15:45:00Z">
        <w:r w:rsidRPr="0041604F" w:rsidDel="007D24BD">
          <w:rPr>
            <w:rFonts w:ascii="Courier New" w:eastAsia="Times New Roman" w:hAnsi="Courier New" w:cs="Courier New"/>
            <w:color w:val="000000"/>
            <w:sz w:val="20"/>
            <w:szCs w:val="20"/>
          </w:rPr>
          <w:delText xml:space="preserve">different </w:delText>
        </w:r>
      </w:del>
      <w:r w:rsidRPr="0041604F">
        <w:rPr>
          <w:rFonts w:ascii="Courier New" w:eastAsia="Times New Roman" w:hAnsi="Courier New" w:cs="Courier New"/>
          <w:color w:val="000000"/>
          <w:sz w:val="20"/>
          <w:szCs w:val="20"/>
        </w:rPr>
        <w:t>regions of Japan</w:t>
      </w:r>
      <w:ins w:id="1889" w:author="Author" w:date="2021-02-09T15:46:00Z">
        <w:r w:rsidR="007D24B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890" w:author="Author" w:date="2021-02-09T15:46:00Z">
        <w:r w:rsidRPr="0041604F" w:rsidDel="007D24BD">
          <w:rPr>
            <w:rFonts w:ascii="Courier New" w:eastAsia="Times New Roman" w:hAnsi="Courier New" w:cs="Courier New"/>
            <w:color w:val="000000"/>
            <w:sz w:val="20"/>
            <w:szCs w:val="20"/>
          </w:rPr>
          <w:delText xml:space="preserve">and </w:delText>
        </w:r>
      </w:del>
      <w:r w:rsidRPr="0041604F">
        <w:rPr>
          <w:rFonts w:ascii="Courier New" w:eastAsia="Times New Roman" w:hAnsi="Courier New" w:cs="Courier New"/>
          <w:color w:val="000000"/>
          <w:sz w:val="20"/>
          <w:szCs w:val="20"/>
        </w:rPr>
        <w:t>different kinds of hotels</w:t>
      </w:r>
      <w:ins w:id="1891" w:author="Author" w:date="2021-02-09T15:46:00Z">
        <w:r w:rsidR="007D24BD">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and </w:t>
      </w:r>
      <w:del w:id="1892" w:author="Author" w:date="2021-02-09T15:46:00Z">
        <w:r w:rsidRPr="0041604F" w:rsidDel="007D24BD">
          <w:rPr>
            <w:rFonts w:ascii="Courier New" w:eastAsia="Times New Roman" w:hAnsi="Courier New" w:cs="Courier New"/>
            <w:color w:val="000000"/>
            <w:sz w:val="20"/>
            <w:szCs w:val="20"/>
          </w:rPr>
          <w:delText xml:space="preserve">between </w:delText>
        </w:r>
      </w:del>
      <w:r w:rsidRPr="0041604F">
        <w:rPr>
          <w:rFonts w:ascii="Courier New" w:eastAsia="Times New Roman" w:hAnsi="Courier New" w:cs="Courier New"/>
          <w:color w:val="000000"/>
          <w:sz w:val="20"/>
          <w:szCs w:val="20"/>
        </w:rPr>
        <w:t xml:space="preserve">customers traveling alone or in groups, </w:t>
      </w:r>
      <w:ins w:id="1893" w:author="Author" w:date="2021-02-11T12:34:00Z">
        <w:r w:rsidR="00E81860">
          <w:rPr>
            <w:rFonts w:ascii="Courier New" w:eastAsia="Times New Roman" w:hAnsi="Courier New" w:cs="Courier New"/>
            <w:color w:val="000000"/>
            <w:sz w:val="20"/>
            <w:szCs w:val="20"/>
          </w:rPr>
          <w:t xml:space="preserve">whether </w:t>
        </w:r>
      </w:ins>
      <w:r w:rsidRPr="0041604F">
        <w:rPr>
          <w:rFonts w:ascii="Courier New" w:eastAsia="Times New Roman" w:hAnsi="Courier New" w:cs="Courier New"/>
          <w:color w:val="000000"/>
          <w:sz w:val="20"/>
          <w:szCs w:val="20"/>
        </w:rPr>
        <w:t>for fun or for work. Another point of interest in this study's future</w:t>
      </w:r>
      <w:ins w:id="1894" w:author="Author" w:date="2021-02-09T15:46:00Z">
        <w:r w:rsidR="007D24BD">
          <w:rPr>
            <w:rFonts w:ascii="Courier New" w:eastAsia="Times New Roman" w:hAnsi="Courier New" w:cs="Courier New"/>
            <w:color w:val="000000"/>
            <w:sz w:val="20"/>
            <w:szCs w:val="20"/>
          </w:rPr>
          <w:t xml:space="preserve"> work</w:t>
        </w:r>
      </w:ins>
      <w:r w:rsidRPr="0041604F">
        <w:rPr>
          <w:rFonts w:ascii="Courier New" w:eastAsia="Times New Roman" w:hAnsi="Courier New" w:cs="Courier New"/>
          <w:color w:val="000000"/>
          <w:sz w:val="20"/>
          <w:szCs w:val="20"/>
        </w:rPr>
        <w:t xml:space="preserve"> is to use word clusters with similar meanings instead of single words. </w:t>
      </w:r>
    </w:p>
    <w:p w14:paraId="664CE757"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53CF32"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b/>
          <w:bCs/>
          <w:color w:val="0000CC"/>
          <w:sz w:val="20"/>
          <w:szCs w:val="20"/>
        </w:rPr>
        <w:t>\section{Conclusion}\label{conclusion}</w:t>
      </w:r>
    </w:p>
    <w:p w14:paraId="3D407BCB"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D9F149" w14:textId="67997C44"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this study, our objective was to analyze the differences in satisfaction and dissatisfaction between Chinese and English-speaking customers of Japanese hotels, particularly in the context of Japanese hospitality,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omotenashi</w:t>
      </w:r>
      <w:r w:rsidRPr="0041604F">
        <w:rPr>
          <w:rFonts w:ascii="Courier New" w:eastAsia="Times New Roman" w:hAnsi="Courier New" w:cs="Courier New"/>
          <w:color w:val="000000"/>
          <w:sz w:val="20"/>
          <w:szCs w:val="20"/>
        </w:rPr>
        <w:t xml:space="preserve">}. To answer our research questions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 xml:space="preserve">:hospitality} and </w:t>
      </w:r>
      <w:r w:rsidRPr="0041604F">
        <w:rPr>
          <w:rFonts w:ascii="Courier New" w:eastAsia="Times New Roman" w:hAnsi="Courier New" w:cs="Courier New"/>
          <w:color w:val="800000"/>
          <w:sz w:val="20"/>
          <w:szCs w:val="20"/>
        </w:rPr>
        <w:t>\ref</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rsq</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hospitality_both</w:t>
      </w:r>
      <w:r w:rsidRPr="0041604F">
        <w:rPr>
          <w:rFonts w:ascii="Courier New" w:eastAsia="Times New Roman" w:hAnsi="Courier New" w:cs="Courier New"/>
          <w:color w:val="000000"/>
          <w:sz w:val="20"/>
          <w:szCs w:val="20"/>
        </w:rPr>
        <w:t xml:space="preserve">}, we extracted keywords from their online reviews uploaded to the portal sites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Ctrip</w:t>
      </w:r>
      <w:r w:rsidRPr="0041604F">
        <w:rPr>
          <w:rFonts w:ascii="Courier New" w:eastAsia="Times New Roman" w:hAnsi="Courier New" w:cs="Courier New"/>
          <w:color w:val="000000"/>
          <w:sz w:val="20"/>
          <w:szCs w:val="20"/>
        </w:rPr>
        <w:t xml:space="preserve">} and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TripAdvisor</w:t>
      </w:r>
      <w:r w:rsidRPr="0041604F">
        <w:rPr>
          <w:rFonts w:ascii="Courier New" w:eastAsia="Times New Roman" w:hAnsi="Courier New" w:cs="Courier New"/>
          <w:color w:val="000000"/>
          <w:sz w:val="20"/>
          <w:szCs w:val="20"/>
        </w:rPr>
        <w:t xml:space="preserve">} using </w:t>
      </w:r>
      <w:r w:rsidRPr="0041604F">
        <w:rPr>
          <w:rFonts w:ascii="Courier New" w:eastAsia="Times New Roman" w:hAnsi="Courier New" w:cs="Courier New"/>
          <w:color w:val="000000"/>
          <w:sz w:val="20"/>
          <w:szCs w:val="20"/>
          <w:u w:val="single"/>
        </w:rPr>
        <w:t>Shannon's</w:t>
      </w:r>
      <w:r w:rsidRPr="0041604F">
        <w:rPr>
          <w:rFonts w:ascii="Courier New" w:eastAsia="Times New Roman" w:hAnsi="Courier New" w:cs="Courier New"/>
          <w:color w:val="000000"/>
          <w:sz w:val="20"/>
          <w:szCs w:val="20"/>
        </w:rPr>
        <w:t xml:space="preserve"> entropy calculations. We used these keywords for sentiment classification via an </w:t>
      </w:r>
      <w:commentRangeStart w:id="1895"/>
      <w:r w:rsidRPr="0041604F">
        <w:rPr>
          <w:rFonts w:ascii="Courier New" w:eastAsia="Times New Roman" w:hAnsi="Courier New" w:cs="Courier New"/>
          <w:color w:val="000000"/>
          <w:sz w:val="20"/>
          <w:szCs w:val="20"/>
          <w:u w:val="single"/>
        </w:rPr>
        <w:t>SVC</w:t>
      </w:r>
      <w:commentRangeEnd w:id="1895"/>
      <w:r w:rsidR="007D24BD">
        <w:rPr>
          <w:rStyle w:val="CommentReference"/>
        </w:rPr>
        <w:commentReference w:id="1895"/>
      </w:r>
      <w:r w:rsidRPr="0041604F">
        <w:rPr>
          <w:rFonts w:ascii="Courier New" w:eastAsia="Times New Roman" w:hAnsi="Courier New" w:cs="Courier New"/>
          <w:color w:val="000000"/>
          <w:sz w:val="20"/>
          <w:szCs w:val="20"/>
        </w:rPr>
        <w:t>. We then used dependency parsing and part of speech tagging to extract commonly found pairs of adjectives and nouns</w:t>
      </w:r>
      <w:del w:id="1896" w:author="Author" w:date="2021-02-09T15:50:00Z">
        <w:r w:rsidRPr="0041604F" w:rsidDel="00A00183">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as well as single words. We divided </w:t>
      </w:r>
      <w:commentRangeStart w:id="1897"/>
      <w:del w:id="1898" w:author="Author" w:date="2021-02-09T15:50:00Z">
        <w:r w:rsidRPr="0041604F" w:rsidDel="00A00183">
          <w:rPr>
            <w:rFonts w:ascii="Courier New" w:eastAsia="Times New Roman" w:hAnsi="Courier New" w:cs="Courier New"/>
            <w:color w:val="000000"/>
            <w:sz w:val="20"/>
            <w:szCs w:val="20"/>
          </w:rPr>
          <w:delText xml:space="preserve">this </w:delText>
        </w:r>
      </w:del>
      <w:ins w:id="1899" w:author="Author" w:date="2021-02-09T15:50:00Z">
        <w:r w:rsidR="00A00183" w:rsidRPr="0041604F">
          <w:rPr>
            <w:rFonts w:ascii="Courier New" w:eastAsia="Times New Roman" w:hAnsi="Courier New" w:cs="Courier New"/>
            <w:color w:val="000000"/>
            <w:sz w:val="20"/>
            <w:szCs w:val="20"/>
          </w:rPr>
          <w:t>th</w:t>
        </w:r>
        <w:r w:rsidR="00A00183">
          <w:rPr>
            <w:rFonts w:ascii="Courier New" w:eastAsia="Times New Roman" w:hAnsi="Courier New" w:cs="Courier New"/>
            <w:color w:val="000000"/>
            <w:sz w:val="20"/>
            <w:szCs w:val="20"/>
          </w:rPr>
          <w:t>ese</w:t>
        </w:r>
        <w:r w:rsidR="00A00183"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data </w:t>
      </w:r>
      <w:commentRangeEnd w:id="1897"/>
      <w:r w:rsidR="00A00183">
        <w:rPr>
          <w:rStyle w:val="CommentReference"/>
        </w:rPr>
        <w:commentReference w:id="1897"/>
      </w:r>
      <w:r w:rsidRPr="0041604F">
        <w:rPr>
          <w:rFonts w:ascii="Courier New" w:eastAsia="Times New Roman" w:hAnsi="Courier New" w:cs="Courier New"/>
          <w:color w:val="000000"/>
          <w:sz w:val="20"/>
          <w:szCs w:val="20"/>
        </w:rPr>
        <w:t>by sentiment and hotel price range</w:t>
      </w:r>
      <w:del w:id="1900" w:author="Author" w:date="2021-02-09T15:53:00Z">
        <w:r w:rsidRPr="0041604F" w:rsidDel="005464D9">
          <w:rPr>
            <w:rFonts w:ascii="Courier New" w:eastAsia="Times New Roman" w:hAnsi="Courier New" w:cs="Courier New"/>
            <w:color w:val="000000"/>
            <w:sz w:val="20"/>
            <w:szCs w:val="20"/>
          </w:rPr>
          <w:delText>,</w:delText>
        </w:r>
      </w:del>
      <w:ins w:id="1901" w:author="Author" w:date="2021-02-09T15:53:00Z">
        <w:r w:rsidR="005464D9">
          <w:rPr>
            <w:rFonts w:ascii="Courier New" w:eastAsia="Times New Roman" w:hAnsi="Courier New" w:cs="Courier New"/>
            <w:color w:val="000000"/>
            <w:sz w:val="20"/>
            <w:szCs w:val="20"/>
          </w:rPr>
          <w:t xml:space="preserve"> by</w:t>
        </w:r>
      </w:ins>
      <w:r w:rsidRPr="0041604F">
        <w:rPr>
          <w:rFonts w:ascii="Courier New" w:eastAsia="Times New Roman" w:hAnsi="Courier New" w:cs="Courier New"/>
          <w:color w:val="000000"/>
          <w:sz w:val="20"/>
          <w:szCs w:val="20"/>
        </w:rPr>
        <w:t xml:space="preserve"> considering the most expensive room for one night. </w:t>
      </w:r>
    </w:p>
    <w:p w14:paraId="5D0A75DA"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58219B" w14:textId="1353C8D2"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In the context of Japanese hospitality, we found that Western tourists </w:t>
      </w:r>
      <w:del w:id="1902" w:author="Author" w:date="2021-02-09T15:54:00Z">
        <w:r w:rsidRPr="0041604F" w:rsidDel="005464D9">
          <w:rPr>
            <w:rFonts w:ascii="Courier New" w:eastAsia="Times New Roman" w:hAnsi="Courier New" w:cs="Courier New"/>
            <w:color w:val="000000"/>
            <w:sz w:val="20"/>
            <w:szCs w:val="20"/>
          </w:rPr>
          <w:delText>had the</w:delText>
        </w:r>
      </w:del>
      <w:ins w:id="1903" w:author="Author" w:date="2021-02-09T15:54:00Z">
        <w:r w:rsidR="005464D9">
          <w:rPr>
            <w:rFonts w:ascii="Courier New" w:eastAsia="Times New Roman" w:hAnsi="Courier New" w:cs="Courier New"/>
            <w:color w:val="000000"/>
            <w:sz w:val="20"/>
            <w:szCs w:val="20"/>
          </w:rPr>
          <w:t>were</w:t>
        </w:r>
      </w:ins>
      <w:r w:rsidRPr="0041604F">
        <w:rPr>
          <w:rFonts w:ascii="Courier New" w:eastAsia="Times New Roman" w:hAnsi="Courier New" w:cs="Courier New"/>
          <w:color w:val="000000"/>
          <w:sz w:val="20"/>
          <w:szCs w:val="20"/>
        </w:rPr>
        <w:t xml:space="preserve"> most </w:t>
      </w:r>
      <w:del w:id="1904" w:author="Author" w:date="2021-02-09T15:54:00Z">
        <w:r w:rsidRPr="0041604F" w:rsidDel="005464D9">
          <w:rPr>
            <w:rFonts w:ascii="Courier New" w:eastAsia="Times New Roman" w:hAnsi="Courier New" w:cs="Courier New"/>
            <w:color w:val="000000"/>
            <w:sz w:val="20"/>
            <w:szCs w:val="20"/>
          </w:rPr>
          <w:delText xml:space="preserve">satisfaction </w:delText>
        </w:r>
      </w:del>
      <w:ins w:id="1905" w:author="Author" w:date="2021-02-09T15:54:00Z">
        <w:r w:rsidR="005464D9" w:rsidRPr="0041604F">
          <w:rPr>
            <w:rFonts w:ascii="Courier New" w:eastAsia="Times New Roman" w:hAnsi="Courier New" w:cs="Courier New"/>
            <w:color w:val="000000"/>
            <w:sz w:val="20"/>
            <w:szCs w:val="20"/>
          </w:rPr>
          <w:t>satisf</w:t>
        </w:r>
        <w:r w:rsidR="005464D9">
          <w:rPr>
            <w:rFonts w:ascii="Courier New" w:eastAsia="Times New Roman" w:hAnsi="Courier New" w:cs="Courier New"/>
            <w:color w:val="000000"/>
            <w:sz w:val="20"/>
            <w:szCs w:val="20"/>
          </w:rPr>
          <w:t>ied</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with staff behavior, cleanliness, and other attributes </w:t>
      </w:r>
      <w:del w:id="1906" w:author="Author" w:date="2021-02-07T13:56:00Z">
        <w:r w:rsidRPr="0041604F" w:rsidDel="009E36C9">
          <w:rPr>
            <w:rFonts w:ascii="Courier New" w:eastAsia="Times New Roman" w:hAnsi="Courier New" w:cs="Courier New"/>
            <w:color w:val="000000"/>
            <w:sz w:val="20"/>
            <w:szCs w:val="20"/>
          </w:rPr>
          <w:delText xml:space="preserve">relating </w:delText>
        </w:r>
      </w:del>
      <w:ins w:id="1907" w:author="Author" w:date="2021-02-07T13:56:00Z">
        <w:r w:rsidR="009E36C9" w:rsidRPr="0041604F">
          <w:rPr>
            <w:rFonts w:ascii="Courier New" w:eastAsia="Times New Roman" w:hAnsi="Courier New" w:cs="Courier New"/>
            <w:color w:val="000000"/>
            <w:sz w:val="20"/>
            <w:szCs w:val="20"/>
          </w:rPr>
          <w:t>relat</w:t>
        </w:r>
        <w:r w:rsidR="009E36C9">
          <w:rPr>
            <w:rFonts w:ascii="Courier New" w:eastAsia="Times New Roman" w:hAnsi="Courier New" w:cs="Courier New"/>
            <w:color w:val="000000"/>
            <w:sz w:val="20"/>
            <w:szCs w:val="20"/>
          </w:rPr>
          <w:t>ed</w:t>
        </w:r>
        <w:r w:rsidR="009E36C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to the hotel's services and hospitality. However, we found that Chinese customers had </w:t>
      </w:r>
      <w:del w:id="1908" w:author="Author" w:date="2021-02-09T15:54:00Z">
        <w:r w:rsidRPr="0041604F" w:rsidDel="005464D9">
          <w:rPr>
            <w:rFonts w:ascii="Courier New" w:eastAsia="Times New Roman" w:hAnsi="Courier New" w:cs="Courier New"/>
            <w:color w:val="000000"/>
            <w:sz w:val="20"/>
            <w:szCs w:val="20"/>
          </w:rPr>
          <w:delText xml:space="preserve">other </w:delText>
        </w:r>
      </w:del>
      <w:r w:rsidRPr="0041604F">
        <w:rPr>
          <w:rFonts w:ascii="Courier New" w:eastAsia="Times New Roman" w:hAnsi="Courier New" w:cs="Courier New"/>
          <w:color w:val="000000"/>
          <w:sz w:val="20"/>
          <w:szCs w:val="20"/>
        </w:rPr>
        <w:t xml:space="preserve">concerns </w:t>
      </w:r>
      <w:ins w:id="1909" w:author="Author" w:date="2021-02-09T15:54:00Z">
        <w:r w:rsidR="005464D9" w:rsidRPr="0041604F">
          <w:rPr>
            <w:rFonts w:ascii="Courier New" w:eastAsia="Times New Roman" w:hAnsi="Courier New" w:cs="Courier New"/>
            <w:color w:val="000000"/>
            <w:sz w:val="20"/>
            <w:szCs w:val="20"/>
          </w:rPr>
          <w:t xml:space="preserve">other </w:t>
        </w:r>
      </w:ins>
      <w:r w:rsidRPr="0041604F">
        <w:rPr>
          <w:rFonts w:ascii="Courier New" w:eastAsia="Times New Roman" w:hAnsi="Courier New" w:cs="Courier New"/>
          <w:color w:val="000000"/>
          <w:sz w:val="20"/>
          <w:szCs w:val="20"/>
        </w:rPr>
        <w:t>than hospitality when studying their satisfaction</w:t>
      </w:r>
      <w:del w:id="1910" w:author="Author" w:date="2021-02-09T15:55:00Z">
        <w:r w:rsidRPr="0041604F" w:rsidDel="005464D9">
          <w:rPr>
            <w:rFonts w:ascii="Courier New" w:eastAsia="Times New Roman" w:hAnsi="Courier New" w:cs="Courier New"/>
            <w:color w:val="000000"/>
            <w:sz w:val="20"/>
            <w:szCs w:val="20"/>
          </w:rPr>
          <w:delText>,</w:delText>
        </w:r>
      </w:del>
      <w:ins w:id="1911" w:author="Author" w:date="2021-02-09T15:55:00Z">
        <w:r w:rsidR="005464D9">
          <w:rPr>
            <w:rFonts w:ascii="Courier New" w:eastAsia="Times New Roman" w:hAnsi="Courier New" w:cs="Courier New"/>
            <w:color w:val="000000"/>
            <w:sz w:val="20"/>
            <w:szCs w:val="20"/>
          </w:rPr>
          <w:t>; they were</w:t>
        </w:r>
      </w:ins>
      <w:r w:rsidRPr="0041604F">
        <w:rPr>
          <w:rFonts w:ascii="Courier New" w:eastAsia="Times New Roman" w:hAnsi="Courier New" w:cs="Courier New"/>
          <w:color w:val="000000"/>
          <w:sz w:val="20"/>
          <w:szCs w:val="20"/>
        </w:rPr>
        <w:t xml:space="preserve"> more inclined to praise the room, location, </w:t>
      </w:r>
      <w:del w:id="1912" w:author="Author" w:date="2021-02-09T15:55:00Z">
        <w:r w:rsidRPr="0041604F" w:rsidDel="005464D9">
          <w:rPr>
            <w:rFonts w:ascii="Courier New" w:eastAsia="Times New Roman" w:hAnsi="Courier New" w:cs="Courier New"/>
            <w:color w:val="000000"/>
            <w:sz w:val="20"/>
            <w:szCs w:val="20"/>
          </w:rPr>
          <w:delText xml:space="preserve">or </w:delText>
        </w:r>
      </w:del>
      <w:ins w:id="1913" w:author="Author" w:date="2021-02-09T15:55:00Z">
        <w:r w:rsidR="005464D9">
          <w:rPr>
            <w:rFonts w:ascii="Courier New" w:eastAsia="Times New Roman" w:hAnsi="Courier New" w:cs="Courier New"/>
            <w:color w:val="000000"/>
            <w:sz w:val="20"/>
            <w:szCs w:val="20"/>
          </w:rPr>
          <w:t>and</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hotel's convenience. We found that </w:t>
      </w:r>
      <w:del w:id="1914" w:author="Author" w:date="2021-02-09T15:56:00Z">
        <w:r w:rsidRPr="0041604F" w:rsidDel="005464D9">
          <w:rPr>
            <w:rFonts w:ascii="Courier New" w:eastAsia="Times New Roman" w:hAnsi="Courier New" w:cs="Courier New"/>
            <w:color w:val="000000"/>
            <w:sz w:val="20"/>
            <w:szCs w:val="20"/>
          </w:rPr>
          <w:delText xml:space="preserve">both </w:delText>
        </w:r>
      </w:del>
      <w:ins w:id="1915" w:author="Author" w:date="2021-02-09T15:56:00Z">
        <w:r w:rsidR="005464D9">
          <w:rPr>
            <w:rFonts w:ascii="Courier New" w:eastAsia="Times New Roman" w:hAnsi="Courier New" w:cs="Courier New"/>
            <w:color w:val="000000"/>
            <w:sz w:val="20"/>
            <w:szCs w:val="20"/>
          </w:rPr>
          <w:t>the two</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cultures </w:t>
      </w:r>
      <w:del w:id="1916" w:author="Author" w:date="2021-02-09T15:55:00Z">
        <w:r w:rsidRPr="0041604F" w:rsidDel="005464D9">
          <w:rPr>
            <w:rFonts w:ascii="Courier New" w:eastAsia="Times New Roman" w:hAnsi="Courier New" w:cs="Courier New"/>
            <w:color w:val="000000"/>
            <w:sz w:val="20"/>
            <w:szCs w:val="20"/>
          </w:rPr>
          <w:delText xml:space="preserve">have </w:delText>
        </w:r>
      </w:del>
      <w:ins w:id="1917" w:author="Author" w:date="2021-02-09T15:55:00Z">
        <w:r w:rsidR="005464D9" w:rsidRPr="0041604F">
          <w:rPr>
            <w:rFonts w:ascii="Courier New" w:eastAsia="Times New Roman" w:hAnsi="Courier New" w:cs="Courier New"/>
            <w:color w:val="000000"/>
            <w:sz w:val="20"/>
            <w:szCs w:val="20"/>
          </w:rPr>
          <w:t>ha</w:t>
        </w:r>
        <w:r w:rsidR="005464D9">
          <w:rPr>
            <w:rFonts w:ascii="Courier New" w:eastAsia="Times New Roman" w:hAnsi="Courier New" w:cs="Courier New"/>
            <w:color w:val="000000"/>
            <w:sz w:val="20"/>
            <w:szCs w:val="20"/>
          </w:rPr>
          <w:t>d</w:t>
        </w:r>
        <w:r w:rsidR="005464D9" w:rsidRPr="0041604F">
          <w:rPr>
            <w:rFonts w:ascii="Courier New" w:eastAsia="Times New Roman" w:hAnsi="Courier New" w:cs="Courier New"/>
            <w:color w:val="000000"/>
            <w:sz w:val="20"/>
            <w:szCs w:val="20"/>
          </w:rPr>
          <w:t xml:space="preserve"> </w:t>
        </w:r>
      </w:ins>
      <w:del w:id="1918" w:author="Author" w:date="2021-02-09T15:56:00Z">
        <w:r w:rsidRPr="0041604F" w:rsidDel="005464D9">
          <w:rPr>
            <w:rFonts w:ascii="Courier New" w:eastAsia="Times New Roman" w:hAnsi="Courier New" w:cs="Courier New"/>
            <w:color w:val="000000"/>
            <w:sz w:val="20"/>
            <w:szCs w:val="20"/>
          </w:rPr>
          <w:delText xml:space="preserve">a </w:delText>
        </w:r>
      </w:del>
      <w:r w:rsidRPr="0041604F">
        <w:rPr>
          <w:rFonts w:ascii="Courier New" w:eastAsia="Times New Roman" w:hAnsi="Courier New" w:cs="Courier New"/>
          <w:color w:val="000000"/>
          <w:sz w:val="20"/>
          <w:szCs w:val="20"/>
        </w:rPr>
        <w:t>different reaction</w:t>
      </w:r>
      <w:ins w:id="1919" w:author="Author" w:date="2021-02-09T15:56:00Z">
        <w:r w:rsidR="005464D9">
          <w:rPr>
            <w:rFonts w:ascii="Courier New" w:eastAsia="Times New Roman" w:hAnsi="Courier New" w:cs="Courier New"/>
            <w:color w:val="000000"/>
            <w:sz w:val="20"/>
            <w:szCs w:val="20"/>
          </w:rPr>
          <w:t>s</w:t>
        </w:r>
      </w:ins>
      <w:r w:rsidRPr="0041604F">
        <w:rPr>
          <w:rFonts w:ascii="Courier New" w:eastAsia="Times New Roman" w:hAnsi="Courier New" w:cs="Courier New"/>
          <w:color w:val="000000"/>
          <w:sz w:val="20"/>
          <w:szCs w:val="20"/>
        </w:rPr>
        <w:t xml:space="preserve"> to </w:t>
      </w:r>
      <w:del w:id="1920" w:author="Author" w:date="2021-02-09T15:56:00Z">
        <w:r w:rsidRPr="0041604F" w:rsidDel="005464D9">
          <w:rPr>
            <w:rFonts w:ascii="Courier New" w:eastAsia="Times New Roman" w:hAnsi="Courier New" w:cs="Courier New"/>
            <w:color w:val="000000"/>
            <w:sz w:val="20"/>
            <w:szCs w:val="20"/>
          </w:rPr>
          <w:delText xml:space="preserve">this </w:delText>
        </w:r>
      </w:del>
      <w:ins w:id="1921" w:author="Author" w:date="2021-02-09T15:56:00Z">
        <w:r w:rsidR="005464D9">
          <w:rPr>
            <w:rFonts w:ascii="Courier New" w:eastAsia="Times New Roman" w:hAnsi="Courier New" w:cs="Courier New"/>
            <w:color w:val="000000"/>
            <w:sz w:val="20"/>
            <w:szCs w:val="20"/>
          </w:rPr>
          <w:t>the</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hospitality environment</w:t>
      </w:r>
      <w:del w:id="1922" w:author="Author" w:date="2021-02-09T15:57:00Z">
        <w:r w:rsidRPr="0041604F" w:rsidDel="005464D9">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1923" w:author="Author" w:date="2021-02-09T15:57:00Z">
        <w:r w:rsidRPr="0041604F" w:rsidDel="005464D9">
          <w:rPr>
            <w:rFonts w:ascii="Courier New" w:eastAsia="Times New Roman" w:hAnsi="Courier New" w:cs="Courier New"/>
            <w:color w:val="000000"/>
            <w:sz w:val="20"/>
            <w:szCs w:val="20"/>
          </w:rPr>
          <w:delText>Both cultures have a different way of reacting to different</w:delText>
        </w:r>
      </w:del>
      <w:ins w:id="1924" w:author="Author" w:date="2021-02-09T15:57:00Z">
        <w:r w:rsidR="005464D9">
          <w:rPr>
            <w:rFonts w:ascii="Courier New" w:eastAsia="Times New Roman" w:hAnsi="Courier New" w:cs="Courier New"/>
            <w:color w:val="000000"/>
            <w:sz w:val="20"/>
            <w:szCs w:val="20"/>
          </w:rPr>
          <w:t>and the</w:t>
        </w:r>
      </w:ins>
      <w:r w:rsidRPr="0041604F">
        <w:rPr>
          <w:rFonts w:ascii="Courier New" w:eastAsia="Times New Roman" w:hAnsi="Courier New" w:cs="Courier New"/>
          <w:color w:val="000000"/>
          <w:sz w:val="20"/>
          <w:szCs w:val="20"/>
        </w:rPr>
        <w:t xml:space="preserve"> prices. </w:t>
      </w:r>
      <w:del w:id="1925" w:author="Author" w:date="2021-02-09T15:57:00Z">
        <w:r w:rsidRPr="0041604F" w:rsidDel="005464D9">
          <w:rPr>
            <w:rFonts w:ascii="Courier New" w:eastAsia="Times New Roman" w:hAnsi="Courier New" w:cs="Courier New"/>
            <w:color w:val="000000"/>
            <w:sz w:val="20"/>
            <w:szCs w:val="20"/>
          </w:rPr>
          <w:delText>From this</w:delText>
        </w:r>
      </w:del>
      <w:ins w:id="1926" w:author="Author" w:date="2021-02-09T15:58:00Z">
        <w:r w:rsidR="005464D9">
          <w:rPr>
            <w:rFonts w:ascii="Courier New" w:eastAsia="Times New Roman" w:hAnsi="Courier New" w:cs="Courier New"/>
            <w:color w:val="000000"/>
            <w:sz w:val="20"/>
            <w:szCs w:val="20"/>
          </w:rPr>
          <w:t>Thus</w:t>
        </w:r>
      </w:ins>
      <w:r w:rsidRPr="0041604F">
        <w:rPr>
          <w:rFonts w:ascii="Courier New" w:eastAsia="Times New Roman" w:hAnsi="Courier New" w:cs="Courier New"/>
          <w:color w:val="000000"/>
          <w:sz w:val="20"/>
          <w:szCs w:val="20"/>
        </w:rPr>
        <w:t xml:space="preserve">, we discussed two possible theories on </w:t>
      </w:r>
      <w:ins w:id="1927" w:author="Author" w:date="2021-02-09T15:58:00Z">
        <w:r w:rsidR="005464D9">
          <w:rPr>
            <w:rFonts w:ascii="Courier New" w:eastAsia="Times New Roman" w:hAnsi="Courier New" w:cs="Courier New"/>
            <w:color w:val="000000"/>
            <w:sz w:val="20"/>
            <w:szCs w:val="20"/>
          </w:rPr>
          <w:t xml:space="preserve">the reasons </w:t>
        </w:r>
      </w:ins>
      <w:r w:rsidRPr="0041604F">
        <w:rPr>
          <w:rFonts w:ascii="Courier New" w:eastAsia="Times New Roman" w:hAnsi="Courier New" w:cs="Courier New"/>
          <w:color w:val="000000"/>
          <w:sz w:val="20"/>
          <w:szCs w:val="20"/>
        </w:rPr>
        <w:t>why Chinese tourists respond</w:t>
      </w:r>
      <w:ins w:id="1928" w:author="Author" w:date="2021-02-09T15:58:00Z">
        <w:r w:rsidR="005464D9">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differently </w:t>
      </w:r>
      <w:del w:id="1929" w:author="Author" w:date="2021-02-09T16:00:00Z">
        <w:r w:rsidRPr="0041604F" w:rsidDel="005464D9">
          <w:rPr>
            <w:rFonts w:ascii="Courier New" w:eastAsia="Times New Roman" w:hAnsi="Courier New" w:cs="Courier New"/>
            <w:color w:val="000000"/>
            <w:sz w:val="20"/>
            <w:szCs w:val="20"/>
          </w:rPr>
          <w:delText xml:space="preserve">to </w:delText>
        </w:r>
      </w:del>
      <w:ins w:id="1930" w:author="Author" w:date="2021-02-09T16:00:00Z">
        <w:r w:rsidR="005464D9">
          <w:rPr>
            <w:rFonts w:ascii="Courier New" w:eastAsia="Times New Roman" w:hAnsi="Courier New" w:cs="Courier New"/>
            <w:color w:val="000000"/>
            <w:sz w:val="20"/>
            <w:szCs w:val="20"/>
          </w:rPr>
          <w:t>from</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Westerners in </w:t>
      </w:r>
      <w:del w:id="1931" w:author="Author" w:date="2021-02-09T15:58:00Z">
        <w:r w:rsidRPr="0041604F" w:rsidDel="005464D9">
          <w:rPr>
            <w:rFonts w:ascii="Courier New" w:eastAsia="Times New Roman" w:hAnsi="Courier New" w:cs="Courier New"/>
            <w:color w:val="000000"/>
            <w:sz w:val="20"/>
            <w:szCs w:val="20"/>
          </w:rPr>
          <w:delText xml:space="preserve">this </w:delText>
        </w:r>
      </w:del>
      <w:ins w:id="1932" w:author="Author" w:date="2021-02-09T15:58:00Z">
        <w:r w:rsidR="005464D9">
          <w:rPr>
            <w:rFonts w:ascii="Courier New" w:eastAsia="Times New Roman" w:hAnsi="Courier New" w:cs="Courier New"/>
            <w:color w:val="000000"/>
            <w:sz w:val="20"/>
            <w:szCs w:val="20"/>
          </w:rPr>
          <w:t>the</w:t>
        </w:r>
        <w:r w:rsidR="005464D9"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environment of </w:t>
      </w:r>
      <w:r w:rsidRPr="0041604F">
        <w:rPr>
          <w:rFonts w:ascii="Courier New" w:eastAsia="Times New Roman" w:hAnsi="Courier New" w:cs="Courier New"/>
          <w:color w:val="800000"/>
          <w:sz w:val="20"/>
          <w:szCs w:val="20"/>
        </w:rPr>
        <w:t>\textit</w:t>
      </w:r>
      <w:r w:rsidRPr="0041604F">
        <w:rPr>
          <w:rFonts w:ascii="Courier New" w:eastAsia="Times New Roman" w:hAnsi="Courier New" w:cs="Courier New"/>
          <w:color w:val="000000"/>
          <w:sz w:val="20"/>
          <w:szCs w:val="20"/>
        </w:rPr>
        <w:t>{</w:t>
      </w:r>
      <w:r w:rsidRPr="0041604F">
        <w:rPr>
          <w:rFonts w:ascii="Courier New" w:eastAsia="Times New Roman" w:hAnsi="Courier New" w:cs="Courier New"/>
          <w:color w:val="000000"/>
          <w:sz w:val="20"/>
          <w:szCs w:val="20"/>
          <w:u w:val="single"/>
        </w:rPr>
        <w:t>omotenashi</w:t>
      </w:r>
      <w:r w:rsidRPr="0041604F">
        <w:rPr>
          <w:rFonts w:ascii="Courier New" w:eastAsia="Times New Roman" w:hAnsi="Courier New" w:cs="Courier New"/>
          <w:color w:val="000000"/>
          <w:sz w:val="20"/>
          <w:szCs w:val="20"/>
        </w:rPr>
        <w:t>}. One theory is that</w:t>
      </w:r>
      <w:ins w:id="1933" w:author="Author" w:date="2021-02-09T16:23:00Z">
        <w:r w:rsidR="006C6216">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934" w:author="Author" w:date="2021-02-09T16:26:00Z">
        <w:r w:rsidRPr="0041604F" w:rsidDel="006C6216">
          <w:rPr>
            <w:rFonts w:ascii="Courier New" w:eastAsia="Times New Roman" w:hAnsi="Courier New" w:cs="Courier New"/>
            <w:color w:val="000000"/>
            <w:sz w:val="20"/>
            <w:szCs w:val="20"/>
          </w:rPr>
          <w:delText xml:space="preserve">while </w:delText>
        </w:r>
      </w:del>
      <w:ins w:id="1935" w:author="Author" w:date="2021-02-09T16:26:00Z">
        <w:r w:rsidR="006C6216">
          <w:rPr>
            <w:rFonts w:ascii="Courier New" w:eastAsia="Times New Roman" w:hAnsi="Courier New" w:cs="Courier New"/>
            <w:color w:val="000000"/>
            <w:sz w:val="20"/>
            <w:szCs w:val="20"/>
          </w:rPr>
          <w:t>although</w:t>
        </w:r>
        <w:r w:rsidR="006C621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they </w:t>
      </w:r>
      <w:del w:id="1936" w:author="Author" w:date="2021-02-09T16:26:00Z">
        <w:r w:rsidRPr="0041604F" w:rsidDel="006C6216">
          <w:rPr>
            <w:rFonts w:ascii="Courier New" w:eastAsia="Times New Roman" w:hAnsi="Courier New" w:cs="Courier New"/>
            <w:color w:val="000000"/>
            <w:sz w:val="20"/>
            <w:szCs w:val="20"/>
          </w:rPr>
          <w:delText xml:space="preserve">are </w:delText>
        </w:r>
      </w:del>
      <w:ins w:id="1937" w:author="Author" w:date="2021-02-09T16:26:00Z">
        <w:r w:rsidR="006C6216">
          <w:rPr>
            <w:rFonts w:ascii="Courier New" w:eastAsia="Times New Roman" w:hAnsi="Courier New" w:cs="Courier New"/>
            <w:color w:val="000000"/>
            <w:sz w:val="20"/>
            <w:szCs w:val="20"/>
          </w:rPr>
          <w:t>we</w:t>
        </w:r>
        <w:r w:rsidR="006C6216" w:rsidRPr="0041604F">
          <w:rPr>
            <w:rFonts w:ascii="Courier New" w:eastAsia="Times New Roman" w:hAnsi="Courier New" w:cs="Courier New"/>
            <w:color w:val="000000"/>
            <w:sz w:val="20"/>
            <w:szCs w:val="20"/>
          </w:rPr>
          <w:t xml:space="preserve">re </w:t>
        </w:r>
      </w:ins>
      <w:del w:id="1938" w:author="Author" w:date="2021-02-09T16:26:00Z">
        <w:r w:rsidRPr="0041604F" w:rsidDel="006C6216">
          <w:rPr>
            <w:rFonts w:ascii="Courier New" w:eastAsia="Times New Roman" w:hAnsi="Courier New" w:cs="Courier New"/>
            <w:color w:val="000000"/>
            <w:sz w:val="20"/>
            <w:szCs w:val="20"/>
          </w:rPr>
          <w:delText xml:space="preserve">being </w:delText>
        </w:r>
      </w:del>
      <w:r w:rsidRPr="0041604F">
        <w:rPr>
          <w:rFonts w:ascii="Courier New" w:eastAsia="Times New Roman" w:hAnsi="Courier New" w:cs="Courier New"/>
          <w:color w:val="000000"/>
          <w:sz w:val="20"/>
          <w:szCs w:val="20"/>
        </w:rPr>
        <w:t xml:space="preserve">treated well and </w:t>
      </w:r>
      <w:ins w:id="1939" w:author="Author" w:date="2021-02-09T16:26:00Z">
        <w:r w:rsidR="006C6216">
          <w:rPr>
            <w:rFonts w:ascii="Courier New" w:eastAsia="Times New Roman" w:hAnsi="Courier New" w:cs="Courier New"/>
            <w:color w:val="000000"/>
            <w:sz w:val="20"/>
            <w:szCs w:val="20"/>
          </w:rPr>
          <w:t xml:space="preserve">thus </w:t>
        </w:r>
      </w:ins>
      <w:r w:rsidRPr="0041604F">
        <w:rPr>
          <w:rFonts w:ascii="Courier New" w:eastAsia="Times New Roman" w:hAnsi="Courier New" w:cs="Courier New"/>
          <w:color w:val="000000"/>
          <w:sz w:val="20"/>
          <w:szCs w:val="20"/>
        </w:rPr>
        <w:t>react</w:t>
      </w:r>
      <w:ins w:id="1940" w:author="Author" w:date="2021-02-09T16:26:00Z">
        <w:r w:rsidR="006C6216">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positively, the environment </w:t>
      </w:r>
      <w:del w:id="1941" w:author="Author" w:date="2021-02-09T16:26:00Z">
        <w:r w:rsidRPr="0041604F" w:rsidDel="006C6216">
          <w:rPr>
            <w:rFonts w:ascii="Courier New" w:eastAsia="Times New Roman" w:hAnsi="Courier New" w:cs="Courier New"/>
            <w:color w:val="000000"/>
            <w:sz w:val="20"/>
            <w:szCs w:val="20"/>
          </w:rPr>
          <w:delText xml:space="preserve">is </w:delText>
        </w:r>
      </w:del>
      <w:ins w:id="1942" w:author="Author" w:date="2021-02-09T16:26:00Z">
        <w:r w:rsidR="006C6216">
          <w:rPr>
            <w:rFonts w:ascii="Courier New" w:eastAsia="Times New Roman" w:hAnsi="Courier New" w:cs="Courier New"/>
            <w:color w:val="000000"/>
            <w:sz w:val="20"/>
            <w:szCs w:val="20"/>
          </w:rPr>
          <w:t>wa</w:t>
        </w:r>
        <w:r w:rsidR="006C6216" w:rsidRPr="0041604F">
          <w:rPr>
            <w:rFonts w:ascii="Courier New" w:eastAsia="Times New Roman" w:hAnsi="Courier New" w:cs="Courier New"/>
            <w:color w:val="000000"/>
            <w:sz w:val="20"/>
            <w:szCs w:val="20"/>
          </w:rPr>
          <w:t xml:space="preserve">s </w:t>
        </w:r>
      </w:ins>
      <w:r w:rsidRPr="0041604F">
        <w:rPr>
          <w:rFonts w:ascii="Courier New" w:eastAsia="Times New Roman" w:hAnsi="Courier New" w:cs="Courier New"/>
          <w:color w:val="000000"/>
          <w:sz w:val="20"/>
          <w:szCs w:val="20"/>
        </w:rPr>
        <w:t xml:space="preserve">not compatible with them because of language or culture barriers, which </w:t>
      </w:r>
      <w:del w:id="1943" w:author="Author" w:date="2021-02-09T16:25:00Z">
        <w:r w:rsidRPr="0041604F" w:rsidDel="006C6216">
          <w:rPr>
            <w:rFonts w:ascii="Courier New" w:eastAsia="Times New Roman" w:hAnsi="Courier New" w:cs="Courier New"/>
            <w:color w:val="000000"/>
            <w:sz w:val="20"/>
            <w:szCs w:val="20"/>
          </w:rPr>
          <w:delText xml:space="preserve">lessens </w:delText>
        </w:r>
      </w:del>
      <w:ins w:id="1944" w:author="Author" w:date="2021-02-09T16:25:00Z">
        <w:r w:rsidR="006C6216">
          <w:rPr>
            <w:rFonts w:ascii="Courier New" w:eastAsia="Times New Roman" w:hAnsi="Courier New" w:cs="Courier New"/>
            <w:color w:val="000000"/>
            <w:sz w:val="20"/>
            <w:szCs w:val="20"/>
          </w:rPr>
          <w:t>deteriorated</w:t>
        </w:r>
        <w:r w:rsidR="006C621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their experience. The second possible theory is that they react</w:t>
      </w:r>
      <w:ins w:id="1945" w:author="Author" w:date="2021-02-09T16:27:00Z">
        <w:r w:rsidR="006C6216">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w:t>
      </w:r>
      <w:del w:id="1946" w:author="Author" w:date="2021-02-09T16:27:00Z">
        <w:r w:rsidRPr="0041604F" w:rsidDel="006C6216">
          <w:rPr>
            <w:rFonts w:ascii="Courier New" w:eastAsia="Times New Roman" w:hAnsi="Courier New" w:cs="Courier New"/>
            <w:color w:val="000000"/>
            <w:sz w:val="20"/>
            <w:szCs w:val="20"/>
          </w:rPr>
          <w:delText xml:space="preserve">differently </w:delText>
        </w:r>
      </w:del>
      <w:r w:rsidRPr="0041604F">
        <w:rPr>
          <w:rFonts w:ascii="Courier New" w:eastAsia="Times New Roman" w:hAnsi="Courier New" w:cs="Courier New"/>
          <w:color w:val="000000"/>
          <w:sz w:val="20"/>
          <w:szCs w:val="20"/>
        </w:rPr>
        <w:t xml:space="preserve">to hospitality </w:t>
      </w:r>
      <w:ins w:id="1947" w:author="Author" w:date="2021-02-09T16:27:00Z">
        <w:r w:rsidR="006C6216" w:rsidRPr="0041604F">
          <w:rPr>
            <w:rFonts w:ascii="Courier New" w:eastAsia="Times New Roman" w:hAnsi="Courier New" w:cs="Courier New"/>
            <w:color w:val="000000"/>
            <w:sz w:val="20"/>
            <w:szCs w:val="20"/>
          </w:rPr>
          <w:t xml:space="preserve">differently </w:t>
        </w:r>
      </w:ins>
      <w:r w:rsidRPr="0041604F">
        <w:rPr>
          <w:rFonts w:ascii="Courier New" w:eastAsia="Times New Roman" w:hAnsi="Courier New" w:cs="Courier New"/>
          <w:color w:val="000000"/>
          <w:sz w:val="20"/>
          <w:szCs w:val="20"/>
        </w:rPr>
        <w:t xml:space="preserve">since they </w:t>
      </w:r>
      <w:del w:id="1948" w:author="Author" w:date="2021-02-09T16:27:00Z">
        <w:r w:rsidRPr="0041604F" w:rsidDel="006C6216">
          <w:rPr>
            <w:rFonts w:ascii="Courier New" w:eastAsia="Times New Roman" w:hAnsi="Courier New" w:cs="Courier New"/>
            <w:color w:val="000000"/>
            <w:sz w:val="20"/>
            <w:szCs w:val="20"/>
          </w:rPr>
          <w:delText xml:space="preserve">do </w:delText>
        </w:r>
      </w:del>
      <w:ins w:id="1949" w:author="Author" w:date="2021-02-09T16:27:00Z">
        <w:r w:rsidR="006C6216">
          <w:rPr>
            <w:rFonts w:ascii="Courier New" w:eastAsia="Times New Roman" w:hAnsi="Courier New" w:cs="Courier New"/>
            <w:color w:val="000000"/>
            <w:sz w:val="20"/>
            <w:szCs w:val="20"/>
          </w:rPr>
          <w:t>did</w:t>
        </w:r>
        <w:r w:rsidR="006C6216"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not have the same expectations</w:t>
      </w:r>
      <w:del w:id="1950" w:author="Author" w:date="2021-02-09T16:28:00Z">
        <w:r w:rsidRPr="0041604F" w:rsidDel="006C6216">
          <w:rPr>
            <w:rFonts w:ascii="Courier New" w:eastAsia="Times New Roman" w:hAnsi="Courier New" w:cs="Courier New"/>
            <w:color w:val="000000"/>
            <w:sz w:val="20"/>
            <w:szCs w:val="20"/>
          </w:rPr>
          <w:delText xml:space="preserve"> to be satisfied in the same way</w:delText>
        </w:r>
      </w:del>
      <w:r w:rsidRPr="0041604F">
        <w:rPr>
          <w:rFonts w:ascii="Courier New" w:eastAsia="Times New Roman" w:hAnsi="Courier New" w:cs="Courier New"/>
          <w:color w:val="000000"/>
          <w:sz w:val="20"/>
          <w:szCs w:val="20"/>
        </w:rPr>
        <w:t>. We theorize</w:t>
      </w:r>
      <w:ins w:id="1951" w:author="Author" w:date="2021-02-09T16:28:00Z">
        <w:r w:rsidR="00EB22E8">
          <w:rPr>
            <w:rFonts w:ascii="Courier New" w:eastAsia="Times New Roman" w:hAnsi="Courier New" w:cs="Courier New"/>
            <w:color w:val="000000"/>
            <w:sz w:val="20"/>
            <w:szCs w:val="20"/>
          </w:rPr>
          <w:t>d</w:t>
        </w:r>
      </w:ins>
      <w:r w:rsidRPr="0041604F">
        <w:rPr>
          <w:rFonts w:ascii="Courier New" w:eastAsia="Times New Roman" w:hAnsi="Courier New" w:cs="Courier New"/>
          <w:color w:val="000000"/>
          <w:sz w:val="20"/>
          <w:szCs w:val="20"/>
        </w:rPr>
        <w:t xml:space="preserve"> that a lack of expectations could result in lessened satisfaction, even if the same service </w:t>
      </w:r>
      <w:del w:id="1952" w:author="Author" w:date="2021-02-09T16:28:00Z">
        <w:r w:rsidRPr="0041604F" w:rsidDel="00EB22E8">
          <w:rPr>
            <w:rFonts w:ascii="Courier New" w:eastAsia="Times New Roman" w:hAnsi="Courier New" w:cs="Courier New"/>
            <w:color w:val="000000"/>
            <w:sz w:val="20"/>
            <w:szCs w:val="20"/>
          </w:rPr>
          <w:delText xml:space="preserve">is </w:delText>
        </w:r>
      </w:del>
      <w:ins w:id="1953" w:author="Author" w:date="2021-02-09T16:28:00Z">
        <w:r w:rsidR="00EB22E8">
          <w:rPr>
            <w:rFonts w:ascii="Courier New" w:eastAsia="Times New Roman" w:hAnsi="Courier New" w:cs="Courier New"/>
            <w:color w:val="000000"/>
            <w:sz w:val="20"/>
            <w:szCs w:val="20"/>
          </w:rPr>
          <w:t>was</w:t>
        </w:r>
        <w:r w:rsidR="00EB22E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present</w:t>
      </w:r>
      <w:del w:id="1954" w:author="Author" w:date="2021-02-09T16:28:00Z">
        <w:r w:rsidRPr="0041604F" w:rsidDel="00EB22E8">
          <w:rPr>
            <w:rFonts w:ascii="Courier New" w:eastAsia="Times New Roman" w:hAnsi="Courier New" w:cs="Courier New"/>
            <w:color w:val="000000"/>
            <w:sz w:val="20"/>
            <w:szCs w:val="20"/>
          </w:rPr>
          <w:delText>ed</w:delText>
        </w:r>
      </w:del>
      <w:r w:rsidRPr="0041604F">
        <w:rPr>
          <w:rFonts w:ascii="Courier New" w:eastAsia="Times New Roman" w:hAnsi="Courier New" w:cs="Courier New"/>
          <w:color w:val="000000"/>
          <w:sz w:val="20"/>
          <w:szCs w:val="20"/>
        </w:rPr>
        <w:t xml:space="preserve">. On the other hand, even when they </w:t>
      </w:r>
      <w:del w:id="1955" w:author="Author" w:date="2021-02-09T16:29:00Z">
        <w:r w:rsidRPr="0041604F" w:rsidDel="00EB22E8">
          <w:rPr>
            <w:rFonts w:ascii="Courier New" w:eastAsia="Times New Roman" w:hAnsi="Courier New" w:cs="Courier New"/>
            <w:color w:val="000000"/>
            <w:sz w:val="20"/>
            <w:szCs w:val="20"/>
          </w:rPr>
          <w:delText xml:space="preserve">hold </w:delText>
        </w:r>
      </w:del>
      <w:ins w:id="1956" w:author="Author" w:date="2021-02-09T16:29:00Z">
        <w:r w:rsidR="00EB22E8" w:rsidRPr="0041604F">
          <w:rPr>
            <w:rFonts w:ascii="Courier New" w:eastAsia="Times New Roman" w:hAnsi="Courier New" w:cs="Courier New"/>
            <w:color w:val="000000"/>
            <w:sz w:val="20"/>
            <w:szCs w:val="20"/>
          </w:rPr>
          <w:t>h</w:t>
        </w:r>
        <w:r w:rsidR="00EB22E8">
          <w:rPr>
            <w:rFonts w:ascii="Courier New" w:eastAsia="Times New Roman" w:hAnsi="Courier New" w:cs="Courier New"/>
            <w:color w:val="000000"/>
            <w:sz w:val="20"/>
            <w:szCs w:val="20"/>
          </w:rPr>
          <w:t>e</w:t>
        </w:r>
        <w:r w:rsidR="00EB22E8" w:rsidRPr="0041604F">
          <w:rPr>
            <w:rFonts w:ascii="Courier New" w:eastAsia="Times New Roman" w:hAnsi="Courier New" w:cs="Courier New"/>
            <w:color w:val="000000"/>
            <w:sz w:val="20"/>
            <w:szCs w:val="20"/>
          </w:rPr>
          <w:t xml:space="preserve">ld </w:t>
        </w:r>
      </w:ins>
      <w:r w:rsidRPr="0041604F">
        <w:rPr>
          <w:rFonts w:ascii="Courier New" w:eastAsia="Times New Roman" w:hAnsi="Courier New" w:cs="Courier New"/>
          <w:color w:val="000000"/>
          <w:sz w:val="20"/>
          <w:szCs w:val="20"/>
        </w:rPr>
        <w:t>high expectations in a high</w:t>
      </w:r>
      <w:del w:id="1957" w:author="Author" w:date="2021-02-07T04:43:00Z">
        <w:r w:rsidRPr="0041604F" w:rsidDel="00C50218">
          <w:rPr>
            <w:rFonts w:ascii="Courier New" w:eastAsia="Times New Roman" w:hAnsi="Courier New" w:cs="Courier New"/>
            <w:color w:val="000000"/>
            <w:sz w:val="20"/>
            <w:szCs w:val="20"/>
          </w:rPr>
          <w:delText>ly</w:delText>
        </w:r>
      </w:del>
      <w:r w:rsidRPr="0041604F">
        <w:rPr>
          <w:rFonts w:ascii="Courier New" w:eastAsia="Times New Roman" w:hAnsi="Courier New" w:cs="Courier New"/>
          <w:color w:val="000000"/>
          <w:sz w:val="20"/>
          <w:szCs w:val="20"/>
        </w:rPr>
        <w:t xml:space="preserve">-priced hotel, </w:t>
      </w:r>
      <w:del w:id="1958" w:author="Author" w:date="2021-02-09T16:29:00Z">
        <w:r w:rsidRPr="0041604F" w:rsidDel="00EB22E8">
          <w:rPr>
            <w:rFonts w:ascii="Courier New" w:eastAsia="Times New Roman" w:hAnsi="Courier New" w:cs="Courier New"/>
            <w:color w:val="000000"/>
            <w:sz w:val="20"/>
            <w:szCs w:val="20"/>
          </w:rPr>
          <w:delText xml:space="preserve">Western tourists show that </w:delText>
        </w:r>
      </w:del>
      <w:r w:rsidRPr="0041604F">
        <w:rPr>
          <w:rFonts w:ascii="Courier New" w:eastAsia="Times New Roman" w:hAnsi="Courier New" w:cs="Courier New"/>
          <w:color w:val="000000"/>
          <w:sz w:val="20"/>
          <w:szCs w:val="20"/>
        </w:rPr>
        <w:lastRenderedPageBreak/>
        <w:t xml:space="preserve">Japanese hospitality </w:t>
      </w:r>
      <w:del w:id="1959" w:author="Author" w:date="2021-02-09T16:29:00Z">
        <w:r w:rsidRPr="0041604F" w:rsidDel="00EB22E8">
          <w:rPr>
            <w:rFonts w:ascii="Courier New" w:eastAsia="Times New Roman" w:hAnsi="Courier New" w:cs="Courier New"/>
            <w:color w:val="000000"/>
            <w:sz w:val="20"/>
            <w:szCs w:val="20"/>
          </w:rPr>
          <w:delText xml:space="preserve">exceeds </w:delText>
        </w:r>
      </w:del>
      <w:ins w:id="1960" w:author="Author" w:date="2021-02-09T16:29:00Z">
        <w:r w:rsidR="00EB22E8" w:rsidRPr="0041604F">
          <w:rPr>
            <w:rFonts w:ascii="Courier New" w:eastAsia="Times New Roman" w:hAnsi="Courier New" w:cs="Courier New"/>
            <w:color w:val="000000"/>
            <w:sz w:val="20"/>
            <w:szCs w:val="20"/>
          </w:rPr>
          <w:t>exceed</w:t>
        </w:r>
        <w:r w:rsidR="00EB22E8">
          <w:rPr>
            <w:rFonts w:ascii="Courier New" w:eastAsia="Times New Roman" w:hAnsi="Courier New" w:cs="Courier New"/>
            <w:color w:val="000000"/>
            <w:sz w:val="20"/>
            <w:szCs w:val="20"/>
          </w:rPr>
          <w:t>ed</w:t>
        </w:r>
        <w:r w:rsidR="00EB22E8" w:rsidRPr="0041604F">
          <w:rPr>
            <w:rFonts w:ascii="Courier New" w:eastAsia="Times New Roman" w:hAnsi="Courier New" w:cs="Courier New"/>
            <w:color w:val="000000"/>
            <w:sz w:val="20"/>
            <w:szCs w:val="20"/>
          </w:rPr>
          <w:t xml:space="preserve"> Western tourists</w:t>
        </w:r>
        <w:r w:rsidR="00EB22E8">
          <w:rPr>
            <w:rFonts w:ascii="Courier New" w:eastAsia="Times New Roman" w:hAnsi="Courier New" w:cs="Courier New"/>
            <w:color w:val="000000"/>
            <w:sz w:val="20"/>
            <w:szCs w:val="20"/>
          </w:rPr>
          <w:t>’</w:t>
        </w:r>
        <w:r w:rsidR="00EB22E8" w:rsidRPr="0041604F">
          <w:rPr>
            <w:rFonts w:ascii="Courier New" w:eastAsia="Times New Roman" w:hAnsi="Courier New" w:cs="Courier New"/>
            <w:color w:val="000000"/>
            <w:sz w:val="20"/>
            <w:szCs w:val="20"/>
          </w:rPr>
          <w:t xml:space="preserve"> </w:t>
        </w:r>
      </w:ins>
      <w:del w:id="1961" w:author="Author" w:date="2021-02-09T16:29:00Z">
        <w:r w:rsidRPr="0041604F" w:rsidDel="00EB22E8">
          <w:rPr>
            <w:rFonts w:ascii="Courier New" w:eastAsia="Times New Roman" w:hAnsi="Courier New" w:cs="Courier New"/>
            <w:color w:val="000000"/>
            <w:sz w:val="20"/>
            <w:szCs w:val="20"/>
          </w:rPr>
          <w:delText xml:space="preserve">their </w:delText>
        </w:r>
      </w:del>
      <w:r w:rsidRPr="0041604F">
        <w:rPr>
          <w:rFonts w:ascii="Courier New" w:eastAsia="Times New Roman" w:hAnsi="Courier New" w:cs="Courier New"/>
          <w:color w:val="000000"/>
          <w:sz w:val="20"/>
          <w:szCs w:val="20"/>
        </w:rPr>
        <w:t>expectations, judging by their vocabulary for expressing their satisfaction. We consider</w:t>
      </w:r>
      <w:ins w:id="1962" w:author="Author" w:date="2021-02-09T16:31:00Z">
        <w:r w:rsidR="00EB22E8">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that Western tourists </w:t>
      </w:r>
      <w:del w:id="1963" w:author="Author" w:date="2021-02-09T16:31:00Z">
        <w:r w:rsidRPr="0041604F" w:rsidDel="00EB22E8">
          <w:rPr>
            <w:rFonts w:ascii="Courier New" w:eastAsia="Times New Roman" w:hAnsi="Courier New" w:cs="Courier New"/>
            <w:color w:val="000000"/>
            <w:sz w:val="20"/>
            <w:szCs w:val="20"/>
          </w:rPr>
          <w:delText xml:space="preserve">are </w:delText>
        </w:r>
      </w:del>
      <w:ins w:id="1964" w:author="Author" w:date="2021-02-09T16:31:00Z">
        <w:r w:rsidR="00EB22E8">
          <w:rPr>
            <w:rFonts w:ascii="Courier New" w:eastAsia="Times New Roman" w:hAnsi="Courier New" w:cs="Courier New"/>
            <w:color w:val="000000"/>
            <w:sz w:val="20"/>
            <w:szCs w:val="20"/>
          </w:rPr>
          <w:t>we</w:t>
        </w:r>
        <w:r w:rsidR="00EB22E8"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more reactive to hospitality and service factors than their Chinese counterparts.</w:t>
      </w:r>
    </w:p>
    <w:p w14:paraId="510E2959"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5526DB" w14:textId="2F922581"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Lastly, we measured the satisfaction and dissatisfaction factors, </w:t>
      </w:r>
      <w:del w:id="1965" w:author="Author" w:date="2021-02-09T16:33:00Z">
        <w:r w:rsidRPr="0041604F" w:rsidDel="00631133">
          <w:rPr>
            <w:rFonts w:ascii="Courier New" w:eastAsia="Times New Roman" w:hAnsi="Courier New" w:cs="Courier New"/>
            <w:color w:val="000000"/>
            <w:sz w:val="20"/>
            <w:szCs w:val="20"/>
          </w:rPr>
          <w:delText>referring to</w:delText>
        </w:r>
      </w:del>
      <w:ins w:id="1966" w:author="Author" w:date="2021-02-09T16:33:00Z">
        <w:r w:rsidR="00631133">
          <w:rPr>
            <w:rFonts w:ascii="Courier New" w:eastAsia="Times New Roman" w:hAnsi="Courier New" w:cs="Courier New"/>
            <w:color w:val="000000"/>
            <w:sz w:val="20"/>
            <w:szCs w:val="20"/>
          </w:rPr>
          <w:t>that is,</w:t>
        </w:r>
      </w:ins>
      <w:r w:rsidRPr="0041604F">
        <w:rPr>
          <w:rFonts w:ascii="Courier New" w:eastAsia="Times New Roman" w:hAnsi="Courier New" w:cs="Courier New"/>
          <w:color w:val="000000"/>
          <w:sz w:val="20"/>
          <w:szCs w:val="20"/>
        </w:rPr>
        <w:t xml:space="preserve"> a hotel's hard and soft attributes. Soft attributes can be changed via management and staff by an improvement in services. </w:t>
      </w:r>
      <w:ins w:id="1967" w:author="Author" w:date="2021-02-11T12:28:00Z">
        <w:r w:rsidR="00E81860">
          <w:rPr>
            <w:rFonts w:ascii="Courier New" w:eastAsia="Times New Roman" w:hAnsi="Courier New" w:cs="Courier New"/>
            <w:color w:val="000000"/>
            <w:sz w:val="20"/>
            <w:szCs w:val="20"/>
          </w:rPr>
          <w:t>In contrast</w:t>
        </w:r>
      </w:ins>
      <w:del w:id="1968" w:author="Author" w:date="2021-02-11T12:28:00Z">
        <w:r w:rsidRPr="0041604F" w:rsidDel="00E81860">
          <w:rPr>
            <w:rFonts w:ascii="Courier New" w:eastAsia="Times New Roman" w:hAnsi="Courier New" w:cs="Courier New"/>
            <w:color w:val="000000"/>
            <w:sz w:val="20"/>
            <w:szCs w:val="20"/>
          </w:rPr>
          <w:delText>On the other hand</w:delText>
        </w:r>
      </w:del>
      <w:r w:rsidRPr="0041604F">
        <w:rPr>
          <w:rFonts w:ascii="Courier New" w:eastAsia="Times New Roman" w:hAnsi="Courier New" w:cs="Courier New"/>
          <w:color w:val="000000"/>
          <w:sz w:val="20"/>
          <w:szCs w:val="20"/>
        </w:rPr>
        <w:t>, hard attributes are physical and impractical elements to change, such as the size of a room that has already been constructed, the location of a hotel, closeness to convenient spots, or elements out of the control of the hotel managers. We found that</w:t>
      </w:r>
      <w:ins w:id="1969" w:author="Author" w:date="2021-02-09T16:36:00Z">
        <w:r w:rsidR="00631133">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for satisfaction, Western tourists favor</w:t>
      </w:r>
      <w:ins w:id="1970" w:author="Author" w:date="2021-02-09T16:34:00Z">
        <w:r w:rsidR="00631133">
          <w:rPr>
            <w:rFonts w:ascii="Courier New" w:eastAsia="Times New Roman" w:hAnsi="Courier New" w:cs="Courier New"/>
            <w:color w:val="000000"/>
            <w:sz w:val="20"/>
            <w:szCs w:val="20"/>
          </w:rPr>
          <w:t>ed</w:t>
        </w:r>
      </w:ins>
      <w:r w:rsidRPr="0041604F">
        <w:rPr>
          <w:rFonts w:ascii="Courier New" w:eastAsia="Times New Roman" w:hAnsi="Courier New" w:cs="Courier New"/>
          <w:color w:val="000000"/>
          <w:sz w:val="20"/>
          <w:szCs w:val="20"/>
        </w:rPr>
        <w:t xml:space="preserve"> soft attributes</w:t>
      </w:r>
      <w:del w:id="1971" w:author="Author" w:date="2021-02-09T16:34:00Z">
        <w:r w:rsidRPr="0041604F" w:rsidDel="00631133">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1972" w:author="Author" w:date="2021-02-09T16:34:00Z">
        <w:r w:rsidRPr="0041604F" w:rsidDel="00631133">
          <w:rPr>
            <w:rFonts w:ascii="Courier New" w:eastAsia="Times New Roman" w:hAnsi="Courier New" w:cs="Courier New"/>
            <w:color w:val="000000"/>
            <w:sz w:val="20"/>
            <w:szCs w:val="20"/>
          </w:rPr>
          <w:delText xml:space="preserve">In </w:delText>
        </w:r>
      </w:del>
      <w:ins w:id="1973" w:author="Author" w:date="2021-02-09T16:34:00Z">
        <w:r w:rsidR="00631133">
          <w:rPr>
            <w:rFonts w:ascii="Courier New" w:eastAsia="Times New Roman" w:hAnsi="Courier New" w:cs="Courier New"/>
            <w:color w:val="000000"/>
            <w:sz w:val="20"/>
            <w:szCs w:val="20"/>
          </w:rPr>
          <w:t>i</w:t>
        </w:r>
        <w:r w:rsidR="00631133" w:rsidRPr="0041604F">
          <w:rPr>
            <w:rFonts w:ascii="Courier New" w:eastAsia="Times New Roman" w:hAnsi="Courier New" w:cs="Courier New"/>
            <w:color w:val="000000"/>
            <w:sz w:val="20"/>
            <w:szCs w:val="20"/>
          </w:rPr>
          <w:t xml:space="preserve">n </w:t>
        </w:r>
      </w:ins>
      <w:r w:rsidRPr="0041604F">
        <w:rPr>
          <w:rFonts w:ascii="Courier New" w:eastAsia="Times New Roman" w:hAnsi="Courier New" w:cs="Courier New"/>
          <w:color w:val="000000"/>
          <w:sz w:val="20"/>
          <w:szCs w:val="20"/>
        </w:rPr>
        <w:t>contrast</w:t>
      </w:r>
      <w:del w:id="1974" w:author="Author" w:date="2021-02-09T16:35:00Z">
        <w:r w:rsidRPr="0041604F" w:rsidDel="00631133">
          <w:rPr>
            <w:rFonts w:ascii="Courier New" w:eastAsia="Times New Roman" w:hAnsi="Courier New" w:cs="Courier New"/>
            <w:color w:val="000000"/>
            <w:sz w:val="20"/>
            <w:szCs w:val="20"/>
          </w:rPr>
          <w:delText>,</w:delText>
        </w:r>
      </w:del>
      <w:ins w:id="1975" w:author="Author" w:date="2021-02-09T16:35:00Z">
        <w:r w:rsidR="00631133">
          <w:rPr>
            <w:rFonts w:ascii="Courier New" w:eastAsia="Times New Roman" w:hAnsi="Courier New" w:cs="Courier New"/>
            <w:color w:val="000000"/>
            <w:sz w:val="20"/>
            <w:szCs w:val="20"/>
          </w:rPr>
          <w:t xml:space="preserve"> to</w:t>
        </w:r>
      </w:ins>
      <w:r w:rsidRPr="0041604F">
        <w:rPr>
          <w:rFonts w:ascii="Courier New" w:eastAsia="Times New Roman" w:hAnsi="Courier New" w:cs="Courier New"/>
          <w:color w:val="000000"/>
          <w:sz w:val="20"/>
          <w:szCs w:val="20"/>
        </w:rPr>
        <w:t xml:space="preserve"> Chinese tourists</w:t>
      </w:r>
      <w:ins w:id="1976" w:author="Author" w:date="2021-02-09T16:35:00Z">
        <w:r w:rsidR="00631133">
          <w:rPr>
            <w:rFonts w:ascii="Courier New" w:eastAsia="Times New Roman" w:hAnsi="Courier New" w:cs="Courier New"/>
            <w:color w:val="000000"/>
            <w:sz w:val="20"/>
            <w:szCs w:val="20"/>
          </w:rPr>
          <w:t>, who</w:t>
        </w:r>
      </w:ins>
      <w:r w:rsidRPr="0041604F">
        <w:rPr>
          <w:rFonts w:ascii="Courier New" w:eastAsia="Times New Roman" w:hAnsi="Courier New" w:cs="Courier New"/>
          <w:color w:val="000000"/>
          <w:sz w:val="20"/>
          <w:szCs w:val="20"/>
        </w:rPr>
        <w:t xml:space="preserve"> </w:t>
      </w:r>
      <w:del w:id="1977" w:author="Author" w:date="2021-02-09T16:35:00Z">
        <w:r w:rsidRPr="0041604F" w:rsidDel="00631133">
          <w:rPr>
            <w:rFonts w:ascii="Courier New" w:eastAsia="Times New Roman" w:hAnsi="Courier New" w:cs="Courier New"/>
            <w:color w:val="000000"/>
            <w:sz w:val="20"/>
            <w:szCs w:val="20"/>
          </w:rPr>
          <w:delText xml:space="preserve">are </w:delText>
        </w:r>
      </w:del>
      <w:ins w:id="1978" w:author="Author" w:date="2021-02-09T16:35:00Z">
        <w:r w:rsidR="00631133">
          <w:rPr>
            <w:rFonts w:ascii="Courier New" w:eastAsia="Times New Roman" w:hAnsi="Courier New" w:cs="Courier New"/>
            <w:color w:val="000000"/>
            <w:sz w:val="20"/>
            <w:szCs w:val="20"/>
          </w:rPr>
          <w:t>were</w:t>
        </w:r>
        <w:r w:rsidR="00631133"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more interested in the hard attributes of hotels</w:t>
      </w:r>
      <w:del w:id="1979" w:author="Author" w:date="2021-02-09T16:36:00Z">
        <w:r w:rsidRPr="0041604F" w:rsidDel="00631133">
          <w:rPr>
            <w:rFonts w:ascii="Courier New" w:eastAsia="Times New Roman" w:hAnsi="Courier New" w:cs="Courier New"/>
            <w:color w:val="000000"/>
            <w:sz w:val="20"/>
            <w:szCs w:val="20"/>
          </w:rPr>
          <w:delText>,</w:delText>
        </w:r>
      </w:del>
      <w:r w:rsidRPr="0041604F">
        <w:rPr>
          <w:rFonts w:ascii="Courier New" w:eastAsia="Times New Roman" w:hAnsi="Courier New" w:cs="Courier New"/>
          <w:color w:val="000000"/>
          <w:sz w:val="20"/>
          <w:szCs w:val="20"/>
        </w:rPr>
        <w:t xml:space="preserve"> </w:t>
      </w:r>
      <w:del w:id="1980" w:author="Author" w:date="2021-02-09T16:35:00Z">
        <w:r w:rsidRPr="0041604F" w:rsidDel="00631133">
          <w:rPr>
            <w:rFonts w:ascii="Courier New" w:eastAsia="Times New Roman" w:hAnsi="Courier New" w:cs="Courier New"/>
            <w:color w:val="000000"/>
            <w:sz w:val="20"/>
            <w:szCs w:val="20"/>
          </w:rPr>
          <w:delText xml:space="preserve">consistently </w:delText>
        </w:r>
      </w:del>
      <w:r w:rsidRPr="0041604F">
        <w:rPr>
          <w:rFonts w:ascii="Courier New" w:eastAsia="Times New Roman" w:hAnsi="Courier New" w:cs="Courier New"/>
          <w:color w:val="000000"/>
          <w:sz w:val="20"/>
          <w:szCs w:val="20"/>
        </w:rPr>
        <w:t>across</w:t>
      </w:r>
      <w:ins w:id="1981" w:author="Author" w:date="2021-02-09T16:36:00Z">
        <w:r w:rsidR="00631133">
          <w:rPr>
            <w:rFonts w:ascii="Courier New" w:eastAsia="Times New Roman" w:hAnsi="Courier New" w:cs="Courier New"/>
            <w:color w:val="000000"/>
            <w:sz w:val="20"/>
            <w:szCs w:val="20"/>
          </w:rPr>
          <w:t xml:space="preserve"> all the</w:t>
        </w:r>
      </w:ins>
      <w:r w:rsidRPr="0041604F">
        <w:rPr>
          <w:rFonts w:ascii="Courier New" w:eastAsia="Times New Roman" w:hAnsi="Courier New" w:cs="Courier New"/>
          <w:color w:val="000000"/>
          <w:sz w:val="20"/>
          <w:szCs w:val="20"/>
        </w:rPr>
        <w:t xml:space="preserve"> price ranges</w:t>
      </w:r>
      <w:ins w:id="1982" w:author="Author" w:date="2021-02-09T16:35:00Z">
        <w:r w:rsidR="00631133" w:rsidRPr="00631133">
          <w:rPr>
            <w:rFonts w:ascii="Courier New" w:eastAsia="Times New Roman" w:hAnsi="Courier New" w:cs="Courier New"/>
            <w:color w:val="000000"/>
            <w:sz w:val="20"/>
            <w:szCs w:val="20"/>
          </w:rPr>
          <w:t xml:space="preserve"> </w:t>
        </w:r>
        <w:r w:rsidR="00631133" w:rsidRPr="0041604F">
          <w:rPr>
            <w:rFonts w:ascii="Courier New" w:eastAsia="Times New Roman" w:hAnsi="Courier New" w:cs="Courier New"/>
            <w:color w:val="000000"/>
            <w:sz w:val="20"/>
            <w:szCs w:val="20"/>
          </w:rPr>
          <w:t>consistently</w:t>
        </w:r>
      </w:ins>
      <w:r w:rsidRPr="0041604F">
        <w:rPr>
          <w:rFonts w:ascii="Courier New" w:eastAsia="Times New Roman" w:hAnsi="Courier New" w:cs="Courier New"/>
          <w:color w:val="000000"/>
          <w:sz w:val="20"/>
          <w:szCs w:val="20"/>
        </w:rPr>
        <w:t xml:space="preserve">. For dissatisfaction, Western tourists </w:t>
      </w:r>
      <w:del w:id="1983" w:author="Author" w:date="2021-02-09T16:36:00Z">
        <w:r w:rsidRPr="0041604F" w:rsidDel="00631133">
          <w:rPr>
            <w:rFonts w:ascii="Courier New" w:eastAsia="Times New Roman" w:hAnsi="Courier New" w:cs="Courier New"/>
            <w:color w:val="000000"/>
            <w:sz w:val="20"/>
            <w:szCs w:val="20"/>
          </w:rPr>
          <w:delText xml:space="preserve">are </w:delText>
        </w:r>
      </w:del>
      <w:ins w:id="1984" w:author="Author" w:date="2021-02-09T16:36:00Z">
        <w:r w:rsidR="00631133">
          <w:rPr>
            <w:rFonts w:ascii="Courier New" w:eastAsia="Times New Roman" w:hAnsi="Courier New" w:cs="Courier New"/>
            <w:color w:val="000000"/>
            <w:sz w:val="20"/>
            <w:szCs w:val="20"/>
          </w:rPr>
          <w:t>we</w:t>
        </w:r>
        <w:r w:rsidR="00631133" w:rsidRPr="0041604F">
          <w:rPr>
            <w:rFonts w:ascii="Courier New" w:eastAsia="Times New Roman" w:hAnsi="Courier New" w:cs="Courier New"/>
            <w:color w:val="000000"/>
            <w:sz w:val="20"/>
            <w:szCs w:val="20"/>
          </w:rPr>
          <w:t xml:space="preserve">re </w:t>
        </w:r>
      </w:ins>
      <w:r w:rsidRPr="0041604F">
        <w:rPr>
          <w:rFonts w:ascii="Courier New" w:eastAsia="Times New Roman" w:hAnsi="Courier New" w:cs="Courier New"/>
          <w:color w:val="000000"/>
          <w:sz w:val="20"/>
          <w:szCs w:val="20"/>
        </w:rPr>
        <w:t xml:space="preserve">also highly inclined to criticize soft attributes, such as cleanliness or cigarette smell in rooms. In contrast, Chinese tourists' dissatisfaction </w:t>
      </w:r>
      <w:del w:id="1985" w:author="Author" w:date="2021-02-09T16:36:00Z">
        <w:r w:rsidRPr="0041604F" w:rsidDel="00631133">
          <w:rPr>
            <w:rFonts w:ascii="Courier New" w:eastAsia="Times New Roman" w:hAnsi="Courier New" w:cs="Courier New"/>
            <w:color w:val="000000"/>
            <w:sz w:val="20"/>
            <w:szCs w:val="20"/>
          </w:rPr>
          <w:delText xml:space="preserve">comes </w:delText>
        </w:r>
      </w:del>
      <w:ins w:id="1986" w:author="Author" w:date="2021-02-09T16:36:00Z">
        <w:r w:rsidR="00631133">
          <w:rPr>
            <w:rFonts w:ascii="Courier New" w:eastAsia="Times New Roman" w:hAnsi="Courier New" w:cs="Courier New"/>
            <w:color w:val="000000"/>
            <w:sz w:val="20"/>
            <w:szCs w:val="20"/>
          </w:rPr>
          <w:t>derived</w:t>
        </w:r>
        <w:r w:rsidR="00631133" w:rsidRPr="0041604F">
          <w:rPr>
            <w:rFonts w:ascii="Courier New" w:eastAsia="Times New Roman" w:hAnsi="Courier New" w:cs="Courier New"/>
            <w:color w:val="000000"/>
            <w:sz w:val="20"/>
            <w:szCs w:val="20"/>
          </w:rPr>
          <w:t xml:space="preserve"> </w:t>
        </w:r>
      </w:ins>
      <w:del w:id="1987" w:author="Author" w:date="2021-02-09T16:37:00Z">
        <w:r w:rsidRPr="0041604F" w:rsidDel="00631133">
          <w:rPr>
            <w:rFonts w:ascii="Courier New" w:eastAsia="Times New Roman" w:hAnsi="Courier New" w:cs="Courier New"/>
            <w:color w:val="000000"/>
            <w:sz w:val="20"/>
            <w:szCs w:val="20"/>
          </w:rPr>
          <w:delText xml:space="preserve">evenly </w:delText>
        </w:r>
      </w:del>
      <w:r w:rsidRPr="0041604F">
        <w:rPr>
          <w:rFonts w:ascii="Courier New" w:eastAsia="Times New Roman" w:hAnsi="Courier New" w:cs="Courier New"/>
          <w:color w:val="000000"/>
          <w:sz w:val="20"/>
          <w:szCs w:val="20"/>
        </w:rPr>
        <w:t>from both hard and soft attributes</w:t>
      </w:r>
      <w:ins w:id="1988" w:author="Author" w:date="2021-02-09T16:37:00Z">
        <w:r w:rsidR="00631133" w:rsidRPr="00631133">
          <w:rPr>
            <w:rFonts w:ascii="Courier New" w:eastAsia="Times New Roman" w:hAnsi="Courier New" w:cs="Courier New"/>
            <w:color w:val="000000"/>
            <w:sz w:val="20"/>
            <w:szCs w:val="20"/>
          </w:rPr>
          <w:t xml:space="preserve"> </w:t>
        </w:r>
        <w:r w:rsidR="00631133" w:rsidRPr="0041604F">
          <w:rPr>
            <w:rFonts w:ascii="Courier New" w:eastAsia="Times New Roman" w:hAnsi="Courier New" w:cs="Courier New"/>
            <w:color w:val="000000"/>
            <w:sz w:val="20"/>
            <w:szCs w:val="20"/>
          </w:rPr>
          <w:t>evenly</w:t>
        </w:r>
      </w:ins>
      <w:r w:rsidRPr="0041604F">
        <w:rPr>
          <w:rFonts w:ascii="Courier New" w:eastAsia="Times New Roman" w:hAnsi="Courier New" w:cs="Courier New"/>
          <w:color w:val="000000"/>
          <w:sz w:val="20"/>
          <w:szCs w:val="20"/>
        </w:rPr>
        <w:t>.</w:t>
      </w:r>
    </w:p>
    <w:p w14:paraId="08C06C24"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1469E" w14:textId="7592617D"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00"/>
          <w:sz w:val="20"/>
          <w:szCs w:val="20"/>
        </w:rPr>
        <w:t xml:space="preserve">  One possible approach for hotel managers is to improve the satisfaction levels of Chinese tourists, who dedicate </w:t>
      </w:r>
      <w:del w:id="1989" w:author="Author" w:date="2021-02-09T17:04:00Z">
        <w:r w:rsidRPr="0041604F" w:rsidDel="000C467C">
          <w:rPr>
            <w:rFonts w:ascii="Courier New" w:eastAsia="Times New Roman" w:hAnsi="Courier New" w:cs="Courier New"/>
            <w:color w:val="000000"/>
            <w:sz w:val="20"/>
            <w:szCs w:val="20"/>
          </w:rPr>
          <w:delText xml:space="preserve">less </w:delText>
        </w:r>
      </w:del>
      <w:ins w:id="1990" w:author="Author" w:date="2021-02-09T17:04:00Z">
        <w:r w:rsidR="000C467C">
          <w:rPr>
            <w:rFonts w:ascii="Courier New" w:eastAsia="Times New Roman" w:hAnsi="Courier New" w:cs="Courier New"/>
            <w:color w:val="000000"/>
            <w:sz w:val="20"/>
            <w:szCs w:val="20"/>
          </w:rPr>
          <w:t>lower</w:t>
        </w:r>
        <w:r w:rsidR="000C467C"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percentage of their budget to hotels but are more abundant in number. They are less satisfied with soft attributes but have an identifiable method </w:t>
      </w:r>
      <w:del w:id="1991" w:author="Author" w:date="2021-02-09T17:05:00Z">
        <w:r w:rsidRPr="0041604F" w:rsidDel="00F8068B">
          <w:rPr>
            <w:rFonts w:ascii="Courier New" w:eastAsia="Times New Roman" w:hAnsi="Courier New" w:cs="Courier New"/>
            <w:color w:val="000000"/>
            <w:sz w:val="20"/>
            <w:szCs w:val="20"/>
          </w:rPr>
          <w:delText xml:space="preserve">of </w:delText>
        </w:r>
      </w:del>
      <w:ins w:id="1992" w:author="Author" w:date="2021-02-09T17:05:00Z">
        <w:r w:rsidR="00F8068B">
          <w:rPr>
            <w:rFonts w:ascii="Courier New" w:eastAsia="Times New Roman" w:hAnsi="Courier New" w:cs="Courier New"/>
            <w:color w:val="000000"/>
            <w:sz w:val="20"/>
            <w:szCs w:val="20"/>
          </w:rPr>
          <w:t>for</w:t>
        </w:r>
        <w:r w:rsidR="00F8068B"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improving satisfaction by lessening language barriers and providing a satisfactory breakfast. Another approach </w:t>
      </w:r>
      <w:del w:id="1993" w:author="Author" w:date="2021-02-11T12:29:00Z">
        <w:r w:rsidRPr="0041604F" w:rsidDel="00E81860">
          <w:rPr>
            <w:rFonts w:ascii="Courier New" w:eastAsia="Times New Roman" w:hAnsi="Courier New" w:cs="Courier New"/>
            <w:color w:val="000000"/>
            <w:sz w:val="20"/>
            <w:szCs w:val="20"/>
          </w:rPr>
          <w:delText xml:space="preserve">we discussed </w:delText>
        </w:r>
      </w:del>
      <w:r w:rsidRPr="0041604F">
        <w:rPr>
          <w:rFonts w:ascii="Courier New" w:eastAsia="Times New Roman" w:hAnsi="Courier New" w:cs="Courier New"/>
          <w:color w:val="000000"/>
          <w:sz w:val="20"/>
          <w:szCs w:val="20"/>
        </w:rPr>
        <w:t xml:space="preserve">was </w:t>
      </w:r>
      <w:del w:id="1994" w:author="Author" w:date="2021-02-09T17:18:00Z">
        <w:r w:rsidRPr="0041604F" w:rsidDel="005D0768">
          <w:rPr>
            <w:rFonts w:ascii="Courier New" w:eastAsia="Times New Roman" w:hAnsi="Courier New" w:cs="Courier New"/>
            <w:color w:val="000000"/>
            <w:sz w:val="20"/>
            <w:szCs w:val="20"/>
          </w:rPr>
          <w:delText xml:space="preserve">focusing </w:delText>
        </w:r>
      </w:del>
      <w:ins w:id="1995" w:author="Author" w:date="2021-02-09T17:18:00Z">
        <w:r w:rsidR="005D0768" w:rsidRPr="0041604F">
          <w:rPr>
            <w:rFonts w:ascii="Courier New" w:eastAsia="Times New Roman" w:hAnsi="Courier New" w:cs="Courier New"/>
            <w:color w:val="000000"/>
            <w:sz w:val="20"/>
            <w:szCs w:val="20"/>
          </w:rPr>
          <w:t>focus</w:t>
        </w:r>
        <w:r w:rsidR="005D0768">
          <w:rPr>
            <w:rFonts w:ascii="Courier New" w:eastAsia="Times New Roman" w:hAnsi="Courier New" w:cs="Courier New"/>
            <w:color w:val="000000"/>
            <w:sz w:val="20"/>
            <w:szCs w:val="20"/>
          </w:rPr>
          <w:t>ed</w:t>
        </w:r>
        <w:r w:rsidR="005D076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on the cleanliness</w:t>
      </w:r>
      <w:ins w:id="1996" w:author="Author" w:date="2021-02-09T17:19:00Z">
        <w:r w:rsidR="005D0768">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t>
      </w:r>
      <w:del w:id="1997" w:author="Author" w:date="2021-02-09T17:20:00Z">
        <w:r w:rsidRPr="0041604F" w:rsidDel="005D0768">
          <w:rPr>
            <w:rFonts w:ascii="Courier New" w:eastAsia="Times New Roman" w:hAnsi="Courier New" w:cs="Courier New"/>
            <w:color w:val="000000"/>
            <w:sz w:val="20"/>
            <w:szCs w:val="20"/>
          </w:rPr>
          <w:delText xml:space="preserve">and </w:delText>
        </w:r>
      </w:del>
      <w:r w:rsidRPr="0041604F">
        <w:rPr>
          <w:rFonts w:ascii="Courier New" w:eastAsia="Times New Roman" w:hAnsi="Courier New" w:cs="Courier New"/>
          <w:color w:val="000000"/>
          <w:sz w:val="20"/>
          <w:szCs w:val="20"/>
        </w:rPr>
        <w:t>comfort</w:t>
      </w:r>
      <w:ins w:id="1998" w:author="Author" w:date="2021-02-09T17:20:00Z">
        <w:r w:rsidR="005D0768">
          <w:rPr>
            <w:rFonts w:ascii="Courier New" w:eastAsia="Times New Roman" w:hAnsi="Courier New" w:cs="Courier New"/>
            <w:color w:val="000000"/>
            <w:sz w:val="20"/>
            <w:szCs w:val="20"/>
          </w:rPr>
          <w:t>, and</w:t>
        </w:r>
      </w:ins>
      <w:r w:rsidRPr="0041604F">
        <w:rPr>
          <w:rFonts w:ascii="Courier New" w:eastAsia="Times New Roman" w:hAnsi="Courier New" w:cs="Courier New"/>
          <w:color w:val="000000"/>
          <w:sz w:val="20"/>
          <w:szCs w:val="20"/>
        </w:rPr>
        <w:t xml:space="preserve"> </w:t>
      </w:r>
      <w:ins w:id="1999" w:author="Author" w:date="2021-02-09T17:20:00Z">
        <w:r w:rsidR="005D0768" w:rsidRPr="0041604F">
          <w:rPr>
            <w:rFonts w:ascii="Courier New" w:eastAsia="Times New Roman" w:hAnsi="Courier New" w:cs="Courier New"/>
            <w:color w:val="000000"/>
            <w:sz w:val="20"/>
            <w:szCs w:val="20"/>
          </w:rPr>
          <w:t>tobacco-free</w:t>
        </w:r>
        <w:r w:rsidR="005D0768" w:rsidRPr="0041604F" w:rsidDel="005D0768">
          <w:rPr>
            <w:rFonts w:ascii="Courier New" w:eastAsia="Times New Roman" w:hAnsi="Courier New" w:cs="Courier New"/>
            <w:color w:val="000000"/>
            <w:sz w:val="20"/>
            <w:szCs w:val="20"/>
          </w:rPr>
          <w:t xml:space="preserve"> </w:t>
        </w:r>
        <w:r w:rsidR="005D0768">
          <w:rPr>
            <w:rFonts w:ascii="Courier New" w:eastAsia="Times New Roman" w:hAnsi="Courier New" w:cs="Courier New"/>
            <w:color w:val="000000"/>
            <w:sz w:val="20"/>
            <w:szCs w:val="20"/>
          </w:rPr>
          <w:t xml:space="preserve">space </w:t>
        </w:r>
      </w:ins>
      <w:del w:id="2000" w:author="Author" w:date="2021-02-09T17:19:00Z">
        <w:r w:rsidRPr="0041604F" w:rsidDel="005D0768">
          <w:rPr>
            <w:rFonts w:ascii="Courier New" w:eastAsia="Times New Roman" w:hAnsi="Courier New" w:cs="Courier New"/>
            <w:color w:val="000000"/>
            <w:sz w:val="20"/>
            <w:szCs w:val="20"/>
          </w:rPr>
          <w:delText xml:space="preserve">that </w:delText>
        </w:r>
      </w:del>
      <w:ins w:id="2001" w:author="Author" w:date="2021-02-09T17:19:00Z">
        <w:r w:rsidR="005D0768" w:rsidRPr="0041604F">
          <w:rPr>
            <w:rFonts w:ascii="Courier New" w:eastAsia="Times New Roman" w:hAnsi="Courier New" w:cs="Courier New"/>
            <w:color w:val="000000"/>
            <w:sz w:val="20"/>
            <w:szCs w:val="20"/>
          </w:rPr>
          <w:t>expect</w:t>
        </w:r>
        <w:r w:rsidR="005D0768">
          <w:rPr>
            <w:rFonts w:ascii="Courier New" w:eastAsia="Times New Roman" w:hAnsi="Courier New" w:cs="Courier New"/>
            <w:color w:val="000000"/>
            <w:sz w:val="20"/>
            <w:szCs w:val="20"/>
          </w:rPr>
          <w:t>ed</w:t>
        </w:r>
        <w:r w:rsidR="005D0768" w:rsidRPr="0041604F">
          <w:rPr>
            <w:rFonts w:ascii="Courier New" w:eastAsia="Times New Roman" w:hAnsi="Courier New" w:cs="Courier New"/>
            <w:color w:val="000000"/>
            <w:sz w:val="20"/>
            <w:szCs w:val="20"/>
          </w:rPr>
          <w:t xml:space="preserve"> </w:t>
        </w:r>
        <w:r w:rsidR="005D0768">
          <w:rPr>
            <w:rFonts w:ascii="Courier New" w:eastAsia="Times New Roman" w:hAnsi="Courier New" w:cs="Courier New"/>
            <w:color w:val="000000"/>
            <w:sz w:val="20"/>
            <w:szCs w:val="20"/>
          </w:rPr>
          <w:t xml:space="preserve">by </w:t>
        </w:r>
      </w:ins>
      <w:r w:rsidRPr="0041604F">
        <w:rPr>
          <w:rFonts w:ascii="Courier New" w:eastAsia="Times New Roman" w:hAnsi="Courier New" w:cs="Courier New"/>
          <w:color w:val="000000"/>
          <w:sz w:val="20"/>
          <w:szCs w:val="20"/>
        </w:rPr>
        <w:t>Western tourists</w:t>
      </w:r>
      <w:del w:id="2002" w:author="Author" w:date="2021-02-09T17:20:00Z">
        <w:r w:rsidRPr="0041604F" w:rsidDel="005D0768">
          <w:rPr>
            <w:rFonts w:ascii="Courier New" w:eastAsia="Times New Roman" w:hAnsi="Courier New" w:cs="Courier New"/>
            <w:color w:val="000000"/>
            <w:sz w:val="20"/>
            <w:szCs w:val="20"/>
          </w:rPr>
          <w:delText xml:space="preserve"> </w:delText>
        </w:r>
      </w:del>
      <w:del w:id="2003" w:author="Author" w:date="2021-02-09T17:19:00Z">
        <w:r w:rsidRPr="0041604F" w:rsidDel="005D0768">
          <w:rPr>
            <w:rFonts w:ascii="Courier New" w:eastAsia="Times New Roman" w:hAnsi="Courier New" w:cs="Courier New"/>
            <w:color w:val="000000"/>
            <w:sz w:val="20"/>
            <w:szCs w:val="20"/>
          </w:rPr>
          <w:delText xml:space="preserve">expect </w:delText>
        </w:r>
      </w:del>
      <w:del w:id="2004" w:author="Author" w:date="2021-02-09T17:20:00Z">
        <w:r w:rsidRPr="0041604F" w:rsidDel="005D0768">
          <w:rPr>
            <w:rFonts w:ascii="Courier New" w:eastAsia="Times New Roman" w:hAnsi="Courier New" w:cs="Courier New"/>
            <w:color w:val="000000"/>
            <w:sz w:val="20"/>
            <w:szCs w:val="20"/>
          </w:rPr>
          <w:delText>and making the hotels tobacco-free</w:delText>
        </w:r>
      </w:del>
      <w:r w:rsidRPr="0041604F">
        <w:rPr>
          <w:rFonts w:ascii="Courier New" w:eastAsia="Times New Roman" w:hAnsi="Courier New" w:cs="Courier New"/>
          <w:color w:val="000000"/>
          <w:sz w:val="20"/>
          <w:szCs w:val="20"/>
        </w:rPr>
        <w:t xml:space="preserve">. </w:t>
      </w:r>
      <w:del w:id="2005" w:author="Author" w:date="2021-02-09T17:20:00Z">
        <w:r w:rsidRPr="0041604F" w:rsidDel="005D0768">
          <w:rPr>
            <w:rFonts w:ascii="Courier New" w:eastAsia="Times New Roman" w:hAnsi="Courier New" w:cs="Courier New"/>
            <w:color w:val="000000"/>
            <w:sz w:val="20"/>
            <w:szCs w:val="20"/>
          </w:rPr>
          <w:delText xml:space="preserve">We favor </w:delText>
        </w:r>
      </w:del>
      <w:r w:rsidRPr="0041604F">
        <w:rPr>
          <w:rFonts w:ascii="Courier New" w:eastAsia="Times New Roman" w:hAnsi="Courier New" w:cs="Courier New"/>
          <w:color w:val="000000"/>
          <w:sz w:val="20"/>
          <w:szCs w:val="20"/>
        </w:rPr>
        <w:t>``</w:t>
      </w:r>
      <w:del w:id="2006" w:author="Author" w:date="2021-02-09T17:21:00Z">
        <w:r w:rsidRPr="0041604F" w:rsidDel="005D0768">
          <w:rPr>
            <w:rFonts w:ascii="Courier New" w:eastAsia="Times New Roman" w:hAnsi="Courier New" w:cs="Courier New"/>
            <w:color w:val="000000"/>
            <w:sz w:val="20"/>
            <w:szCs w:val="20"/>
          </w:rPr>
          <w:delText>long</w:delText>
        </w:r>
      </w:del>
      <w:ins w:id="2007" w:author="Author" w:date="2021-02-09T17:21:00Z">
        <w:r w:rsidR="005D0768">
          <w:rPr>
            <w:rFonts w:ascii="Courier New" w:eastAsia="Times New Roman" w:hAnsi="Courier New" w:cs="Courier New"/>
            <w:color w:val="000000"/>
            <w:sz w:val="20"/>
            <w:szCs w:val="20"/>
          </w:rPr>
          <w:t>L</w:t>
        </w:r>
        <w:r w:rsidR="005D0768" w:rsidRPr="0041604F">
          <w:rPr>
            <w:rFonts w:ascii="Courier New" w:eastAsia="Times New Roman" w:hAnsi="Courier New" w:cs="Courier New"/>
            <w:color w:val="000000"/>
            <w:sz w:val="20"/>
            <w:szCs w:val="20"/>
          </w:rPr>
          <w:t>ong</w:t>
        </w:r>
      </w:ins>
      <w:r w:rsidRPr="0041604F">
        <w:rPr>
          <w:rFonts w:ascii="Courier New" w:eastAsia="Times New Roman" w:hAnsi="Courier New" w:cs="Courier New"/>
          <w:color w:val="000000"/>
          <w:sz w:val="20"/>
          <w:szCs w:val="20"/>
        </w:rPr>
        <w:t>-haul'' Western tourists</w:t>
      </w:r>
      <w:ins w:id="2008" w:author="Author" w:date="2021-02-09T17:21:00Z">
        <w:r w:rsidR="005D0768">
          <w:rPr>
            <w:rFonts w:ascii="Courier New" w:eastAsia="Times New Roman" w:hAnsi="Courier New" w:cs="Courier New"/>
            <w:color w:val="000000"/>
            <w:sz w:val="20"/>
            <w:szCs w:val="20"/>
          </w:rPr>
          <w:t>,</w:t>
        </w:r>
      </w:ins>
      <w:r w:rsidRPr="0041604F">
        <w:rPr>
          <w:rFonts w:ascii="Courier New" w:eastAsia="Times New Roman" w:hAnsi="Courier New" w:cs="Courier New"/>
          <w:color w:val="000000"/>
          <w:sz w:val="20"/>
          <w:szCs w:val="20"/>
        </w:rPr>
        <w:t xml:space="preserve"> who spend almost half of their budget on hotels with this strategy</w:t>
      </w:r>
      <w:ins w:id="2009" w:author="Author" w:date="2021-02-09T17:21:00Z">
        <w:r w:rsidR="005D0768">
          <w:rPr>
            <w:rFonts w:ascii="Courier New" w:eastAsia="Times New Roman" w:hAnsi="Courier New" w:cs="Courier New"/>
            <w:color w:val="000000"/>
            <w:sz w:val="20"/>
            <w:szCs w:val="20"/>
          </w:rPr>
          <w:t>, were favored</w:t>
        </w:r>
      </w:ins>
      <w:r w:rsidRPr="0041604F">
        <w:rPr>
          <w:rFonts w:ascii="Courier New" w:eastAsia="Times New Roman" w:hAnsi="Courier New" w:cs="Courier New"/>
          <w:color w:val="000000"/>
          <w:sz w:val="20"/>
          <w:szCs w:val="20"/>
        </w:rPr>
        <w:t xml:space="preserve">. </w:t>
      </w:r>
      <w:del w:id="2010" w:author="Author" w:date="2021-02-09T17:23:00Z">
        <w:r w:rsidRPr="0041604F" w:rsidDel="005D0768">
          <w:rPr>
            <w:rFonts w:ascii="Courier New" w:eastAsia="Times New Roman" w:hAnsi="Courier New" w:cs="Courier New"/>
            <w:color w:val="000000"/>
            <w:sz w:val="20"/>
            <w:szCs w:val="20"/>
          </w:rPr>
          <w:delText xml:space="preserve">While </w:delText>
        </w:r>
      </w:del>
      <w:ins w:id="2011" w:author="Author" w:date="2021-02-09T17:23:00Z">
        <w:r w:rsidR="005D0768">
          <w:rPr>
            <w:rFonts w:ascii="Courier New" w:eastAsia="Times New Roman" w:hAnsi="Courier New" w:cs="Courier New"/>
            <w:color w:val="000000"/>
            <w:sz w:val="20"/>
            <w:szCs w:val="20"/>
          </w:rPr>
          <w:t>Although</w:t>
        </w:r>
        <w:r w:rsidR="005D076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Westerners are less in number than Chinese tourists, it could </w:t>
      </w:r>
      <w:ins w:id="2012" w:author="Author" w:date="2021-02-09T17:22:00Z">
        <w:r w:rsidR="005D0768">
          <w:rPr>
            <w:rFonts w:ascii="Courier New" w:eastAsia="Times New Roman" w:hAnsi="Courier New" w:cs="Courier New"/>
            <w:color w:val="000000"/>
            <w:sz w:val="20"/>
            <w:szCs w:val="20"/>
          </w:rPr>
          <w:t xml:space="preserve">be </w:t>
        </w:r>
      </w:ins>
      <w:r w:rsidRPr="0041604F">
        <w:rPr>
          <w:rFonts w:ascii="Courier New" w:eastAsia="Times New Roman" w:hAnsi="Courier New" w:cs="Courier New"/>
          <w:color w:val="000000"/>
          <w:sz w:val="20"/>
          <w:szCs w:val="20"/>
        </w:rPr>
        <w:t>prove</w:t>
      </w:r>
      <w:ins w:id="2013" w:author="Author" w:date="2021-02-09T17:23:00Z">
        <w:r w:rsidR="005D0768">
          <w:rPr>
            <w:rFonts w:ascii="Courier New" w:eastAsia="Times New Roman" w:hAnsi="Courier New" w:cs="Courier New"/>
            <w:color w:val="000000"/>
            <w:sz w:val="20"/>
            <w:szCs w:val="20"/>
          </w:rPr>
          <w:t>n that they</w:t>
        </w:r>
      </w:ins>
      <w:r w:rsidRPr="0041604F">
        <w:rPr>
          <w:rFonts w:ascii="Courier New" w:eastAsia="Times New Roman" w:hAnsi="Courier New" w:cs="Courier New"/>
          <w:color w:val="000000"/>
          <w:sz w:val="20"/>
          <w:szCs w:val="20"/>
        </w:rPr>
        <w:t xml:space="preserve"> </w:t>
      </w:r>
      <w:del w:id="2014" w:author="Author" w:date="2021-02-09T17:23:00Z">
        <w:r w:rsidRPr="0041604F" w:rsidDel="005D0768">
          <w:rPr>
            <w:rFonts w:ascii="Courier New" w:eastAsia="Times New Roman" w:hAnsi="Courier New" w:cs="Courier New"/>
            <w:color w:val="000000"/>
            <w:sz w:val="20"/>
            <w:szCs w:val="20"/>
          </w:rPr>
          <w:delText xml:space="preserve">to </w:delText>
        </w:r>
      </w:del>
      <w:r w:rsidRPr="0041604F">
        <w:rPr>
          <w:rFonts w:ascii="Courier New" w:eastAsia="Times New Roman" w:hAnsi="Courier New" w:cs="Courier New"/>
          <w:color w:val="000000"/>
          <w:sz w:val="20"/>
          <w:szCs w:val="20"/>
        </w:rPr>
        <w:t xml:space="preserve">have more substantial returns. This is because Chinese customers also favor cleanliness as a satisfaction factor, and both populations could be pleased. This paper provides results and discussion that can be utilized as a guideline for managerial decisions when considering Chinese and Western tourists in Japan. We can observe their stark differences </w:t>
      </w:r>
      <w:del w:id="2015" w:author="Author" w:date="2021-02-09T17:24:00Z">
        <w:r w:rsidRPr="0041604F" w:rsidDel="005D0768">
          <w:rPr>
            <w:rFonts w:ascii="Courier New" w:eastAsia="Times New Roman" w:hAnsi="Courier New" w:cs="Courier New"/>
            <w:color w:val="000000"/>
            <w:sz w:val="20"/>
            <w:szCs w:val="20"/>
          </w:rPr>
          <w:delText xml:space="preserve">and </w:delText>
        </w:r>
      </w:del>
      <w:ins w:id="2016" w:author="Author" w:date="2021-02-09T17:24:00Z">
        <w:r w:rsidR="005D0768">
          <w:rPr>
            <w:rFonts w:ascii="Courier New" w:eastAsia="Times New Roman" w:hAnsi="Courier New" w:cs="Courier New"/>
            <w:color w:val="000000"/>
            <w:sz w:val="20"/>
            <w:szCs w:val="20"/>
          </w:rPr>
          <w:t>as well as</w:t>
        </w:r>
        <w:r w:rsidR="005D0768" w:rsidRPr="0041604F">
          <w:rPr>
            <w:rFonts w:ascii="Courier New" w:eastAsia="Times New Roman" w:hAnsi="Courier New" w:cs="Courier New"/>
            <w:color w:val="000000"/>
            <w:sz w:val="20"/>
            <w:szCs w:val="20"/>
          </w:rPr>
          <w:t xml:space="preserve"> </w:t>
        </w:r>
      </w:ins>
      <w:r w:rsidRPr="0041604F">
        <w:rPr>
          <w:rFonts w:ascii="Courier New" w:eastAsia="Times New Roman" w:hAnsi="Courier New" w:cs="Courier New"/>
          <w:color w:val="000000"/>
          <w:sz w:val="20"/>
          <w:szCs w:val="20"/>
        </w:rPr>
        <w:t xml:space="preserve">shared attributes. </w:t>
      </w:r>
    </w:p>
    <w:p w14:paraId="20FEF551"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15D6B3" w14:textId="77777777" w:rsidR="0041604F" w:rsidRPr="0041604F" w:rsidRDefault="0041604F" w:rsidP="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04F">
        <w:rPr>
          <w:rFonts w:ascii="Courier New" w:eastAsia="Times New Roman" w:hAnsi="Courier New" w:cs="Courier New"/>
          <w:color w:val="0000CC"/>
          <w:sz w:val="20"/>
          <w:szCs w:val="20"/>
        </w:rPr>
        <w:t>\end</w:t>
      </w:r>
      <w:r w:rsidRPr="0041604F">
        <w:rPr>
          <w:rFonts w:ascii="Courier New" w:eastAsia="Times New Roman" w:hAnsi="Courier New" w:cs="Courier New"/>
          <w:color w:val="000000"/>
          <w:sz w:val="20"/>
          <w:szCs w:val="20"/>
        </w:rPr>
        <w:t>{document}</w:t>
      </w:r>
    </w:p>
    <w:p w14:paraId="10DA8CAA" w14:textId="77777777" w:rsidR="00F945D6" w:rsidRDefault="00F945D6"/>
    <w:sectPr w:rsidR="00F945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1-02-05T20:36:00Z" w:initials="A">
    <w:p w14:paraId="78597A11" w14:textId="5510CB0A" w:rsidR="007A7775" w:rsidRDefault="007A7775">
      <w:pPr>
        <w:pStyle w:val="CommentText"/>
      </w:pPr>
      <w:r>
        <w:rPr>
          <w:rStyle w:val="CommentReference"/>
        </w:rPr>
        <w:annotationRef/>
      </w:r>
      <w:r w:rsidRPr="007C6825">
        <w:t xml:space="preserve">Thank you for the opportunity to work on your manuscript. I have edited the document to cater to your preference for </w:t>
      </w:r>
      <w:r>
        <w:t xml:space="preserve">heavy editing for </w:t>
      </w:r>
      <w:r w:rsidRPr="007C6825">
        <w:t>language, grammar, and improved clarity, while meeting the scope of the service. If you have further preferences that you would like us to address, please do not hesitate to share them with us. We look forward to your positive feedback.</w:t>
      </w:r>
    </w:p>
  </w:comment>
  <w:comment w:id="1" w:author="Author" w:date="2021-02-11T12:07:00Z" w:initials="A">
    <w:p w14:paraId="004A2F41" w14:textId="7D6BDF0F" w:rsidR="007A7775" w:rsidRDefault="007A7775">
      <w:pPr>
        <w:pStyle w:val="CommentText"/>
      </w:pPr>
      <w:r>
        <w:rPr>
          <w:rStyle w:val="CommentReference"/>
        </w:rPr>
        <w:annotationRef/>
      </w:r>
      <w:r>
        <w:t>Please note that the abstract, title, introduction, methods were not included in this manuscript. Therefore, I cannot comment on the overall structure of the text. However, I have included comments on the sections that have been provided. Please read the Letter from the Editor.</w:t>
      </w:r>
    </w:p>
  </w:comment>
  <w:comment w:id="16" w:author="Author" w:date="2021-02-11T12:12:00Z" w:initials="A">
    <w:p w14:paraId="0D0879B9" w14:textId="40989991" w:rsidR="007A7775" w:rsidRDefault="007A7775">
      <w:pPr>
        <w:pStyle w:val="CommentText"/>
      </w:pPr>
      <w:r>
        <w:rPr>
          <w:rStyle w:val="CommentReference"/>
        </w:rPr>
        <w:annotationRef/>
      </w:r>
      <w:r>
        <w:t>I am unsure of “interact with” in this context because interactions with a “culture” cannot be pictured. Please consider this alternative suggestion. Please clarify your intended meaning so that I can suggest a suitable alternative</w:t>
      </w:r>
    </w:p>
  </w:comment>
  <w:comment w:id="37" w:author="Author" w:date="2021-02-06T16:06:00Z" w:initials="A">
    <w:p w14:paraId="0231468A" w14:textId="246FB831" w:rsidR="007A7775" w:rsidRDefault="007A7775">
      <w:pPr>
        <w:pStyle w:val="CommentText"/>
      </w:pPr>
      <w:r>
        <w:rPr>
          <w:rStyle w:val="CommentReference"/>
        </w:rPr>
        <w:annotationRef/>
      </w:r>
      <w:r w:rsidRPr="001C706A">
        <w:t>In academic writing, established or existing knowledge should be presented in the present tense; the author’s present study should be presented in the past tense, because it is not treated as established knowledge until after it has been published.</w:t>
      </w:r>
    </w:p>
  </w:comment>
  <w:comment w:id="63" w:author="Author" w:date="2021-02-07T01:37:00Z" w:initials="A">
    <w:p w14:paraId="5B1D70E8" w14:textId="269635C5" w:rsidR="007A7775" w:rsidRDefault="007A7775">
      <w:pPr>
        <w:pStyle w:val="CommentText"/>
      </w:pPr>
      <w:r>
        <w:rPr>
          <w:rStyle w:val="CommentReference"/>
        </w:rPr>
        <w:annotationRef/>
      </w:r>
      <w:r w:rsidRPr="00A163F2">
        <w:t>When more than one adjective comes before a noun, the adjectives are normally in a particular order. The most usual sequence of adjectives is: opinion, size, physical quality, shape, age, color, origin, material, type, purpose.</w:t>
      </w:r>
      <w:r>
        <w:t xml:space="preserve"> Alternative do you mean “Chinese-friendly” which means friendly to the Chinese?</w:t>
      </w:r>
    </w:p>
  </w:comment>
  <w:comment w:id="88" w:author="Author" w:date="2021-02-07T13:44:00Z" w:initials="A">
    <w:p w14:paraId="29FAA594" w14:textId="6450FB8E" w:rsidR="007A7775" w:rsidRDefault="007A7775">
      <w:pPr>
        <w:pStyle w:val="CommentText"/>
      </w:pPr>
      <w:r>
        <w:rPr>
          <w:rStyle w:val="CommentReference"/>
        </w:rPr>
        <w:annotationRef/>
      </w:r>
      <w:r>
        <w:t>I deleted this portion because it does not add to the meaning of the sentence.</w:t>
      </w:r>
    </w:p>
  </w:comment>
  <w:comment w:id="90" w:author="Author" w:date="2021-02-07T02:32:00Z" w:initials="A">
    <w:p w14:paraId="3FAA1EC3" w14:textId="06F4D76E" w:rsidR="007A7775" w:rsidRDefault="007A7775">
      <w:pPr>
        <w:pStyle w:val="CommentText"/>
      </w:pPr>
      <w:r>
        <w:rPr>
          <w:rStyle w:val="CommentReference"/>
        </w:rPr>
        <w:annotationRef/>
      </w:r>
      <w:r w:rsidRPr="00870C07">
        <w:t xml:space="preserve">One of the uses of </w:t>
      </w:r>
      <w:r w:rsidRPr="00870C07">
        <w:rPr>
          <w:i/>
        </w:rPr>
        <w:t>semicolon</w:t>
      </w:r>
      <w:r w:rsidRPr="00870C07">
        <w:t xml:space="preserve"> is between independent clauses that are joined by a conjunctive adverb (e.g., therefore, however, consequently, hence, indeed, accordingly, besides, nevertheless, in fact, etc.); use a comma after the conjunctive adverb.</w:t>
      </w:r>
    </w:p>
  </w:comment>
  <w:comment w:id="110" w:author="Author" w:date="2021-02-07T20:09:00Z" w:initials="A">
    <w:p w14:paraId="5AC3414D" w14:textId="3577F7CF" w:rsidR="007A7775" w:rsidRDefault="007A7775">
      <w:pPr>
        <w:pStyle w:val="CommentText"/>
      </w:pPr>
      <w:r>
        <w:rPr>
          <w:rStyle w:val="CommentReference"/>
        </w:rPr>
        <w:annotationRef/>
      </w:r>
      <w:r>
        <w:t>Q</w:t>
      </w:r>
      <w:r w:rsidRPr="00647135">
        <w:t>uotation marks enclose commas and periods in American spelling.</w:t>
      </w:r>
    </w:p>
  </w:comment>
  <w:comment w:id="118" w:author="Author" w:date="2021-02-07T11:33:00Z" w:initials="A">
    <w:p w14:paraId="239B5B20" w14:textId="321A00B6" w:rsidR="007A7775" w:rsidRDefault="007A7775">
      <w:pPr>
        <w:pStyle w:val="CommentText"/>
      </w:pPr>
      <w:r>
        <w:rPr>
          <w:rStyle w:val="CommentReference"/>
        </w:rPr>
        <w:annotationRef/>
      </w:r>
      <w:r w:rsidRPr="008B2E8B">
        <w:t>In academic writing, we should avoid using casual words; therefore, words that lend a more formal tone to the sentence are preferred.</w:t>
      </w:r>
    </w:p>
  </w:comment>
  <w:comment w:id="121" w:author="Author" w:date="2021-02-07T11:30:00Z" w:initials="A">
    <w:p w14:paraId="32EEF654" w14:textId="77777777" w:rsidR="007A7775" w:rsidRPr="00A86B4A" w:rsidRDefault="007A7775" w:rsidP="00A86B4A">
      <w:pPr>
        <w:pStyle w:val="CommentText"/>
      </w:pPr>
      <w:r>
        <w:rPr>
          <w:rStyle w:val="CommentReference"/>
        </w:rPr>
        <w:annotationRef/>
      </w:r>
      <w:r w:rsidRPr="00A86B4A">
        <w:t>Redundant and repetitive phrasing should be avoided in academic writing. Use synonyms effectively to avoid a monotonous tone in academic papers.</w:t>
      </w:r>
    </w:p>
    <w:p w14:paraId="2CE9D1B2" w14:textId="4F520D9D" w:rsidR="007A7775" w:rsidRDefault="007A7775" w:rsidP="00A86B4A">
      <w:pPr>
        <w:pStyle w:val="CommentText"/>
      </w:pPr>
      <w:r>
        <w:t>The word “most/mostly” are used numerous times throughout this manuscript. That is why I made this revision.</w:t>
      </w:r>
    </w:p>
  </w:comment>
  <w:comment w:id="135" w:author="Author" w:date="2021-02-08T20:33:00Z" w:initials="A">
    <w:p w14:paraId="1138D000" w14:textId="4E4EE09C" w:rsidR="007A7775" w:rsidRDefault="007A7775">
      <w:pPr>
        <w:pStyle w:val="CommentText"/>
      </w:pPr>
      <w:r>
        <w:rPr>
          <w:rStyle w:val="CommentReference"/>
        </w:rPr>
        <w:annotationRef/>
      </w:r>
      <w:r w:rsidRPr="00F535BE">
        <w:t>"Transportation" is more common in US English, and "transport" is more common in UK English.</w:t>
      </w:r>
    </w:p>
  </w:comment>
  <w:comment w:id="149" w:author="Author" w:date="2021-02-07T12:01:00Z" w:initials="A">
    <w:p w14:paraId="3D82474D" w14:textId="12AAF662" w:rsidR="007A7775" w:rsidRDefault="007A7775">
      <w:pPr>
        <w:pStyle w:val="CommentText"/>
      </w:pPr>
      <w:r>
        <w:rPr>
          <w:rStyle w:val="CommentReference"/>
        </w:rPr>
        <w:annotationRef/>
      </w:r>
      <w:r w:rsidRPr="00C90E87">
        <w:annotationRef/>
      </w:r>
      <w:r w:rsidRPr="00C90E87">
        <w:t xml:space="preserve">In academic writing, </w:t>
      </w:r>
      <w:r w:rsidRPr="00C90E87">
        <w:rPr>
          <w:i/>
        </w:rPr>
        <w:t>conciseness</w:t>
      </w:r>
      <w:r w:rsidRPr="00C90E87">
        <w:t>, i.e., expressing an idea in few words, is highly suggested.</w:t>
      </w:r>
    </w:p>
  </w:comment>
  <w:comment w:id="161" w:author="Author" w:date="2021-02-07T13:28:00Z" w:initials="A">
    <w:p w14:paraId="53FA5EB8" w14:textId="2B00AAB2" w:rsidR="007A7775" w:rsidRDefault="007A7775">
      <w:pPr>
        <w:pStyle w:val="CommentText"/>
      </w:pPr>
      <w:r>
        <w:rPr>
          <w:rStyle w:val="CommentReference"/>
        </w:rPr>
        <w:annotationRef/>
      </w:r>
      <w:r w:rsidRPr="00F34381">
        <w:t xml:space="preserve">We use </w:t>
      </w:r>
      <w:r w:rsidRPr="00F34381">
        <w:rPr>
          <w:i/>
        </w:rPr>
        <w:t>commas</w:t>
      </w:r>
      <w:r w:rsidRPr="00F34381">
        <w:t xml:space="preserve"> to mark parenthetical clauses. Such clauses normally add extra, nonessential information about the noun or noun phrase.</w:t>
      </w:r>
    </w:p>
  </w:comment>
  <w:comment w:id="166" w:author="Author" w:date="2021-02-07T02:47:00Z" w:initials="A">
    <w:p w14:paraId="26E060E0" w14:textId="2281CEA4" w:rsidR="007A7775" w:rsidRDefault="007A7775">
      <w:pPr>
        <w:pStyle w:val="CommentText"/>
      </w:pPr>
      <w:r>
        <w:rPr>
          <w:rStyle w:val="CommentReference"/>
        </w:rPr>
        <w:annotationRef/>
      </w:r>
      <w:r w:rsidRPr="00071EA6">
        <w:t xml:space="preserve">According to the SI convention, the decimal marker is the only punctuation mark used in numerals and it is used to separate the integer and decimal parts of the number. Although the comma is used internationally as the decimal sign, the SI does not use commas in numbers. Integers (whole numbers) with more than </w:t>
      </w:r>
      <w:r w:rsidRPr="00071EA6">
        <w:rPr>
          <w:i/>
        </w:rPr>
        <w:t>four</w:t>
      </w:r>
      <w:r w:rsidRPr="00071EA6">
        <w:t xml:space="preserve"> digits are separated into groups of </w:t>
      </w:r>
      <w:r w:rsidRPr="00071EA6">
        <w:rPr>
          <w:i/>
        </w:rPr>
        <w:t>three</w:t>
      </w:r>
      <w:r w:rsidRPr="00071EA6">
        <w:t xml:space="preserve"> (by means of a half-space) with respect to the decimal marker. </w:t>
      </w:r>
      <w:r w:rsidRPr="00071EA6">
        <w:rPr>
          <w:i/>
        </w:rPr>
        <w:t>Four</w:t>
      </w:r>
      <w:r w:rsidRPr="00071EA6">
        <w:t xml:space="preserve">-digit integers are typeset closed up (without a space). Decimal numbers are also grouped in sets of </w:t>
      </w:r>
      <w:r w:rsidRPr="00071EA6">
        <w:rPr>
          <w:i/>
        </w:rPr>
        <w:t>three</w:t>
      </w:r>
      <w:r w:rsidRPr="00071EA6">
        <w:t xml:space="preserve"> digits beginning at the decimal sign, with the same closed-up spacing for </w:t>
      </w:r>
      <w:r w:rsidRPr="00071EA6">
        <w:rPr>
          <w:i/>
        </w:rPr>
        <w:t>four</w:t>
      </w:r>
      <w:r w:rsidRPr="00071EA6">
        <w:t>-digit groups.</w:t>
      </w:r>
    </w:p>
  </w:comment>
  <w:comment w:id="189" w:author="Author" w:date="2021-02-07T13:36:00Z" w:initials="A">
    <w:p w14:paraId="05E3BDEB" w14:textId="6AFCC4BA" w:rsidR="007A7775" w:rsidRDefault="007A7775">
      <w:pPr>
        <w:pStyle w:val="CommentText"/>
      </w:pPr>
      <w:r>
        <w:rPr>
          <w:rStyle w:val="CommentReference"/>
        </w:rPr>
        <w:annotationRef/>
      </w:r>
      <w:r w:rsidRPr="00BC3626">
        <w:t xml:space="preserve">The mid position is between the subject and the main verb. Where there is more than one verb, mid position means after the first auxiliary verb or after a </w:t>
      </w:r>
      <w:r w:rsidRPr="00BC3626">
        <w:rPr>
          <w:u w:val="single"/>
        </w:rPr>
        <w:t>modal</w:t>
      </w:r>
      <w:r w:rsidRPr="00BC3626">
        <w:t xml:space="preserve"> verb as well as after the main verb be, except in emphatic clauses.</w:t>
      </w:r>
    </w:p>
  </w:comment>
  <w:comment w:id="201" w:author="Author" w:date="2021-02-07T04:10:00Z" w:initials="A">
    <w:p w14:paraId="1BD4C251" w14:textId="77777777" w:rsidR="007A7775" w:rsidRDefault="007A7775" w:rsidP="00B11637">
      <w:pPr>
        <w:pStyle w:val="CommentText"/>
      </w:pPr>
      <w:r>
        <w:rPr>
          <w:rStyle w:val="CommentReference"/>
        </w:rPr>
        <w:annotationRef/>
      </w:r>
      <w:r w:rsidRPr="00CA153B">
        <w:t xml:space="preserve">When a temporary compound is used as an </w:t>
      </w:r>
      <w:r w:rsidRPr="00CA153B">
        <w:rPr>
          <w:u w:val="single"/>
        </w:rPr>
        <w:t>adjective before a noun</w:t>
      </w:r>
      <w:r w:rsidRPr="00CA153B">
        <w:t>, it is often hyphenated to avoid misleading the reader. (Exception: when the first word of the adjective is an adverb ending with “-ly.”) Here, there is no danger of misleading the reader; thus, hyphenation is not necessary.</w:t>
      </w:r>
    </w:p>
  </w:comment>
  <w:comment w:id="217" w:author="Author" w:date="2021-02-07T13:42:00Z" w:initials="A">
    <w:p w14:paraId="0C287474" w14:textId="3AB74A11" w:rsidR="007A7775" w:rsidRDefault="007A7775">
      <w:pPr>
        <w:pStyle w:val="CommentText"/>
      </w:pPr>
      <w:r>
        <w:rPr>
          <w:rStyle w:val="CommentReference"/>
        </w:rPr>
        <w:annotationRef/>
      </w:r>
      <w:r w:rsidRPr="001255F6">
        <w:t>If an “of phrase” comes after the noun, we use an article (e.g., “we adore the music of the Baroque” whereas “we adore Baroque music”).</w:t>
      </w:r>
    </w:p>
  </w:comment>
  <w:comment w:id="222" w:author="Author" w:date="2021-02-07T13:48:00Z" w:initials="A">
    <w:p w14:paraId="35E9E50E" w14:textId="10CB2B60" w:rsidR="007A7775" w:rsidRDefault="007A7775">
      <w:pPr>
        <w:pStyle w:val="CommentText"/>
      </w:pPr>
      <w:r>
        <w:rPr>
          <w:rStyle w:val="CommentReference"/>
        </w:rPr>
        <w:annotationRef/>
      </w:r>
      <w:r w:rsidRPr="001A7182">
        <w:t>In academic writing, a comma should preferably be inserted after introductory words and phrases.</w:t>
      </w:r>
    </w:p>
  </w:comment>
  <w:comment w:id="234" w:author="Author" w:date="2021-02-07T14:28:00Z" w:initials="A">
    <w:p w14:paraId="0671BCCF" w14:textId="5827D93A" w:rsidR="007A7775" w:rsidRPr="00680810" w:rsidRDefault="007A7775">
      <w:pPr>
        <w:pStyle w:val="CommentText"/>
      </w:pPr>
      <w:r>
        <w:rPr>
          <w:rStyle w:val="CommentReference"/>
        </w:rPr>
        <w:annotationRef/>
      </w:r>
      <w:r>
        <w:t>Please, check if my revision retains your intended meaning.</w:t>
      </w:r>
    </w:p>
  </w:comment>
  <w:comment w:id="243" w:author="Author" w:date="2021-02-07T03:29:00Z" w:initials="A">
    <w:p w14:paraId="65B257D8" w14:textId="045D099E" w:rsidR="007A7775" w:rsidRDefault="007A7775">
      <w:pPr>
        <w:pStyle w:val="CommentText"/>
      </w:pPr>
      <w:r>
        <w:rPr>
          <w:rStyle w:val="CommentReference"/>
        </w:rPr>
        <w:annotationRef/>
      </w:r>
      <w:r w:rsidRPr="00B75E68">
        <w:t>The SI style recommends a space between the number and the percentage symbol; check the target journal’s guidelines and make the necessary revisions throughout the manuscript.</w:t>
      </w:r>
    </w:p>
  </w:comment>
  <w:comment w:id="331" w:author="Author" w:date="2021-02-07T21:08:00Z" w:initials="A">
    <w:p w14:paraId="001FD56C" w14:textId="77777777" w:rsidR="007A7775" w:rsidRPr="004D5384" w:rsidRDefault="007A7775" w:rsidP="004D5384">
      <w:pPr>
        <w:pStyle w:val="CommentText"/>
      </w:pPr>
      <w:r>
        <w:rPr>
          <w:rStyle w:val="CommentReference"/>
        </w:rPr>
        <w:annotationRef/>
      </w:r>
      <w:r w:rsidRPr="004D5384">
        <w:t>A singular subject should be accompanied by a singular verb, and plural subject should be accompanied by a plural verb.</w:t>
      </w:r>
    </w:p>
    <w:p w14:paraId="3A3AB7E8" w14:textId="61CB9C37" w:rsidR="007A7775" w:rsidRDefault="007A7775">
      <w:pPr>
        <w:pStyle w:val="CommentText"/>
      </w:pPr>
      <w:r>
        <w:t>Please, check if the selected text corresponds to a plural term.</w:t>
      </w:r>
    </w:p>
  </w:comment>
  <w:comment w:id="432" w:author="Author" w:date="2021-02-08T00:58:00Z" w:initials="A">
    <w:p w14:paraId="3E147D39" w14:textId="3966446E" w:rsidR="007A7775" w:rsidRDefault="007A7775">
      <w:pPr>
        <w:pStyle w:val="CommentText"/>
      </w:pPr>
      <w:r>
        <w:rPr>
          <w:rStyle w:val="CommentReference"/>
        </w:rPr>
        <w:annotationRef/>
      </w:r>
      <w:r w:rsidRPr="00CB3CEA">
        <w:t xml:space="preserve">In academic writing, it </w:t>
      </w:r>
      <w:proofErr w:type="gramStart"/>
      <w:r w:rsidRPr="00CB3CEA">
        <w:t>is suggested</w:t>
      </w:r>
      <w:proofErr w:type="gramEnd"/>
      <w:r w:rsidRPr="00CB3CEA">
        <w:t xml:space="preserve"> that we spell out one-digit numbers. (Exceptions: When the sentence begins with a number, it </w:t>
      </w:r>
      <w:proofErr w:type="gramStart"/>
      <w:r w:rsidRPr="00CB3CEA">
        <w:t>is always spelled</w:t>
      </w:r>
      <w:proofErr w:type="gramEnd"/>
      <w:r w:rsidRPr="00CB3CEA">
        <w:t xml:space="preserve"> out. Further, when describing experiments, one-digit numbers may not </w:t>
      </w:r>
      <w:proofErr w:type="gramStart"/>
      <w:r w:rsidRPr="00CB3CEA">
        <w:t>be spelled</w:t>
      </w:r>
      <w:proofErr w:type="gramEnd"/>
      <w:r w:rsidRPr="00CB3CEA">
        <w:t xml:space="preserve"> out.)</w:t>
      </w:r>
    </w:p>
  </w:comment>
  <w:comment w:id="456" w:author="Author" w:date="2021-02-08T01:27:00Z" w:initials="A">
    <w:p w14:paraId="3D543A3A" w14:textId="1D8AD0A5" w:rsidR="007A7775" w:rsidRDefault="007A7775">
      <w:pPr>
        <w:pStyle w:val="CommentText"/>
      </w:pPr>
      <w:r>
        <w:rPr>
          <w:rStyle w:val="CommentReference"/>
        </w:rPr>
        <w:annotationRef/>
      </w:r>
      <w:r w:rsidRPr="00CE6E0A">
        <w:t xml:space="preserve">In American English, a comma </w:t>
      </w:r>
      <w:proofErr w:type="gramStart"/>
      <w:r w:rsidRPr="00CE6E0A">
        <w:t>is inserted</w:t>
      </w:r>
      <w:proofErr w:type="gramEnd"/>
      <w:r w:rsidRPr="00CE6E0A">
        <w:t xml:space="preserve"> before the conjunction that precedes the last element of a series</w:t>
      </w:r>
      <w:r>
        <w:t>.</w:t>
      </w:r>
      <w:r w:rsidRPr="00CE6E0A">
        <w:t xml:space="preserve"> </w:t>
      </w:r>
      <w:r w:rsidRPr="00122148">
        <w:rPr>
          <w:i/>
          <w:color w:val="FF0000"/>
        </w:rPr>
        <w:t xml:space="preserve">(See Quick Tip in the </w:t>
      </w:r>
      <w:proofErr w:type="spellStart"/>
      <w:r w:rsidRPr="00122148">
        <w:rPr>
          <w:i/>
          <w:color w:val="FF0000"/>
        </w:rPr>
        <w:t>LFTE</w:t>
      </w:r>
      <w:proofErr w:type="spellEnd"/>
      <w:r w:rsidRPr="00122148">
        <w:rPr>
          <w:i/>
          <w:color w:val="FF0000"/>
        </w:rPr>
        <w:t>)</w:t>
      </w:r>
    </w:p>
  </w:comment>
  <w:comment w:id="462" w:author="Author" w:date="2021-02-08T02:34:00Z" w:initials="A">
    <w:p w14:paraId="105931F1" w14:textId="5047D1EB" w:rsidR="007A7775" w:rsidRDefault="007A7775">
      <w:pPr>
        <w:pStyle w:val="CommentText"/>
      </w:pPr>
      <w:r>
        <w:rPr>
          <w:rStyle w:val="CommentReference"/>
        </w:rPr>
        <w:annotationRef/>
      </w:r>
      <w:r w:rsidRPr="003B7D7A">
        <w:t>When main clauses </w:t>
      </w:r>
      <w:proofErr w:type="gramStart"/>
      <w:r w:rsidRPr="003B7D7A">
        <w:t>are separated</w:t>
      </w:r>
      <w:proofErr w:type="gramEnd"/>
      <w:r w:rsidRPr="003B7D7A">
        <w:t xml:space="preserve"> by </w:t>
      </w:r>
      <w:r w:rsidRPr="003B7D7A">
        <w:rPr>
          <w:i/>
          <w:iCs/>
        </w:rPr>
        <w:t>and</w:t>
      </w:r>
      <w:r w:rsidRPr="003B7D7A">
        <w:t>, </w:t>
      </w:r>
      <w:r w:rsidRPr="003B7D7A">
        <w:rPr>
          <w:i/>
          <w:iCs/>
        </w:rPr>
        <w:t>or</w:t>
      </w:r>
      <w:r w:rsidRPr="003B7D7A">
        <w:t>, </w:t>
      </w:r>
      <w:r w:rsidRPr="003B7D7A">
        <w:rPr>
          <w:i/>
          <w:iCs/>
        </w:rPr>
        <w:t>but</w:t>
      </w:r>
      <w:r w:rsidRPr="003B7D7A">
        <w:t>, we do not normally use a comma if the clauses have the same subject.</w:t>
      </w:r>
    </w:p>
  </w:comment>
  <w:comment w:id="469" w:author="Author" w:date="2021-02-08T11:30:00Z" w:initials="A">
    <w:p w14:paraId="4469819C" w14:textId="029A7390" w:rsidR="007A7775" w:rsidRDefault="007A7775">
      <w:pPr>
        <w:pStyle w:val="CommentText"/>
      </w:pPr>
      <w:r>
        <w:rPr>
          <w:rStyle w:val="CommentReference"/>
        </w:rPr>
        <w:annotationRef/>
      </w:r>
      <w:r w:rsidRPr="00D32969">
        <w:t xml:space="preserve">In a series of nouns that take the same article, the article need not </w:t>
      </w:r>
      <w:proofErr w:type="gramStart"/>
      <w:r w:rsidRPr="00D32969">
        <w:t>be repeated</w:t>
      </w:r>
      <w:proofErr w:type="gramEnd"/>
      <w:r w:rsidRPr="00D32969">
        <w:t xml:space="preserve"> before every noun.</w:t>
      </w:r>
    </w:p>
  </w:comment>
  <w:comment w:id="510" w:author="Author" w:date="2021-02-08T11:48:00Z" w:initials="A">
    <w:p w14:paraId="7964A154" w14:textId="6C68A63F" w:rsidR="007A7775" w:rsidRDefault="007A7775">
      <w:pPr>
        <w:pStyle w:val="CommentText"/>
      </w:pPr>
      <w:r>
        <w:rPr>
          <w:rStyle w:val="CommentReference"/>
        </w:rPr>
        <w:annotationRef/>
      </w:r>
      <w:r w:rsidRPr="00CE4F54">
        <w:t xml:space="preserve">One of the uses of </w:t>
      </w:r>
      <w:r w:rsidRPr="00CE4F54">
        <w:rPr>
          <w:i/>
        </w:rPr>
        <w:t>semicolon</w:t>
      </w:r>
      <w:r w:rsidRPr="00CE4F54">
        <w:t xml:space="preserve"> is to join two independent clauses, in other words, to join two clauses that could be sentences.</w:t>
      </w:r>
    </w:p>
  </w:comment>
  <w:comment w:id="608" w:author="Author" w:date="2021-02-08T12:24:00Z" w:initials="A">
    <w:p w14:paraId="72053340" w14:textId="497AB8B1" w:rsidR="007A7775" w:rsidRDefault="007A7775">
      <w:pPr>
        <w:pStyle w:val="CommentText"/>
      </w:pPr>
      <w:r>
        <w:rPr>
          <w:rStyle w:val="CommentReference"/>
        </w:rPr>
        <w:annotationRef/>
      </w:r>
      <w:r>
        <w:t xml:space="preserve">I deleted this portion because it has already </w:t>
      </w:r>
      <w:proofErr w:type="gramStart"/>
      <w:r>
        <w:t>been mentioned</w:t>
      </w:r>
      <w:proofErr w:type="gramEnd"/>
      <w:r>
        <w:t xml:space="preserve"> in the previous paragraph.</w:t>
      </w:r>
    </w:p>
  </w:comment>
  <w:comment w:id="610" w:author="Author" w:date="2021-02-08T12:17:00Z" w:initials="A">
    <w:p w14:paraId="5540099B" w14:textId="4C10CD3A" w:rsidR="007A7775" w:rsidRDefault="007A7775">
      <w:pPr>
        <w:pStyle w:val="CommentText"/>
      </w:pPr>
      <w:r>
        <w:rPr>
          <w:rStyle w:val="CommentReference"/>
        </w:rPr>
        <w:annotationRef/>
      </w:r>
      <w:r w:rsidRPr="001903EB">
        <w:t xml:space="preserve">Contractions such as </w:t>
      </w:r>
      <w:proofErr w:type="gramStart"/>
      <w:r w:rsidRPr="001903EB">
        <w:rPr>
          <w:i/>
        </w:rPr>
        <w:t>wasn't</w:t>
      </w:r>
      <w:proofErr w:type="gramEnd"/>
      <w:r w:rsidRPr="001903EB">
        <w:t xml:space="preserve">, </w:t>
      </w:r>
      <w:r w:rsidRPr="001903EB">
        <w:rPr>
          <w:i/>
        </w:rPr>
        <w:t>isn’t</w:t>
      </w:r>
      <w:r w:rsidRPr="001903EB">
        <w:t xml:space="preserve">, and </w:t>
      </w:r>
      <w:r w:rsidRPr="001903EB">
        <w:rPr>
          <w:i/>
        </w:rPr>
        <w:t>don’t</w:t>
      </w:r>
      <w:r w:rsidRPr="001903EB">
        <w:t xml:space="preserve"> are shortened forms of words such as was not, is not, and do not. Contractions </w:t>
      </w:r>
      <w:proofErr w:type="gramStart"/>
      <w:r w:rsidRPr="001903EB">
        <w:t>are considered</w:t>
      </w:r>
      <w:proofErr w:type="gramEnd"/>
      <w:r w:rsidRPr="001903EB">
        <w:t xml:space="preserve"> too informal and conversational for academic writing. They should </w:t>
      </w:r>
      <w:proofErr w:type="gramStart"/>
      <w:r w:rsidRPr="001903EB">
        <w:t>be replaced</w:t>
      </w:r>
      <w:proofErr w:type="gramEnd"/>
      <w:r w:rsidRPr="001903EB">
        <w:t xml:space="preserve"> with their fully spelled out versions.</w:t>
      </w:r>
    </w:p>
  </w:comment>
  <w:comment w:id="609" w:author="Author" w:date="2021-02-11T12:49:00Z" w:initials="A">
    <w:p w14:paraId="2B0AA773" w14:textId="00668345" w:rsidR="007A7775" w:rsidRDefault="007A7775">
      <w:pPr>
        <w:pStyle w:val="CommentText"/>
      </w:pPr>
      <w:r>
        <w:rPr>
          <w:rStyle w:val="CommentReference"/>
        </w:rPr>
        <w:annotationRef/>
      </w:r>
      <w:r>
        <w:t>Consider revising the section heading to “Tobacco smell”</w:t>
      </w:r>
    </w:p>
  </w:comment>
  <w:comment w:id="633" w:author="Author" w:date="2021-02-07T04:12:00Z" w:initials="A">
    <w:p w14:paraId="6FE9E7B7" w14:textId="77777777" w:rsidR="007A7775" w:rsidRPr="00314F8A" w:rsidRDefault="007A7775" w:rsidP="00314F8A">
      <w:pPr>
        <w:pStyle w:val="CommentText"/>
      </w:pPr>
      <w:r>
        <w:rPr>
          <w:rStyle w:val="CommentReference"/>
        </w:rPr>
        <w:annotationRef/>
      </w:r>
      <w:r w:rsidRPr="00314F8A">
        <w:t>There are no absolute rules for when to use a hyphen or when to write a prefixed word as one whole word (e.g., super-hero or supermodel). A good learner’s dictionary will tell you how to write a prefixed word.</w:t>
      </w:r>
    </w:p>
    <w:p w14:paraId="12587BB6" w14:textId="0EFBB63B" w:rsidR="007A7775" w:rsidRDefault="007A7775">
      <w:pPr>
        <w:pStyle w:val="CommentText"/>
      </w:pPr>
      <w:r w:rsidRPr="00314F8A">
        <w:t>For American English, I highly recommend the Merriam-Webster dictionary, which is available online.</w:t>
      </w:r>
    </w:p>
  </w:comment>
  <w:comment w:id="664" w:author="Author" w:date="2021-02-07T03:32:00Z" w:initials="A">
    <w:p w14:paraId="7D171CAE" w14:textId="634B8220" w:rsidR="007A7775" w:rsidRDefault="007A7775">
      <w:pPr>
        <w:pStyle w:val="CommentText"/>
      </w:pPr>
      <w:r>
        <w:rPr>
          <w:rStyle w:val="CommentReference"/>
        </w:rPr>
        <w:annotationRef/>
      </w:r>
      <w:r w:rsidRPr="001B7B81">
        <w:t xml:space="preserve">One of the uses of </w:t>
      </w:r>
      <w:proofErr w:type="spellStart"/>
      <w:r w:rsidRPr="001B7B81">
        <w:rPr>
          <w:i/>
        </w:rPr>
        <w:t>en</w:t>
      </w:r>
      <w:proofErr w:type="spellEnd"/>
      <w:r w:rsidRPr="001B7B81">
        <w:rPr>
          <w:i/>
        </w:rPr>
        <w:t xml:space="preserve"> dash</w:t>
      </w:r>
      <w:r w:rsidRPr="001B7B81">
        <w:t xml:space="preserve"> is to connect continuing or inclusive numbers (dates, time, or reference numbers), provided they </w:t>
      </w:r>
      <w:proofErr w:type="gramStart"/>
      <w:r w:rsidRPr="001B7B81">
        <w:t>are not preceded</w:t>
      </w:r>
      <w:proofErr w:type="gramEnd"/>
      <w:r w:rsidRPr="001B7B81">
        <w:t xml:space="preserve"> by the prepositions </w:t>
      </w:r>
      <w:r w:rsidRPr="001B7B81">
        <w:rPr>
          <w:i/>
        </w:rPr>
        <w:t>from</w:t>
      </w:r>
      <w:r w:rsidRPr="001B7B81">
        <w:t xml:space="preserve"> or </w:t>
      </w:r>
      <w:r w:rsidRPr="001B7B81">
        <w:rPr>
          <w:i/>
        </w:rPr>
        <w:t>of</w:t>
      </w:r>
      <w:r w:rsidRPr="001B7B81">
        <w:t xml:space="preserve">. (Exception: avoid using an </w:t>
      </w:r>
      <w:proofErr w:type="spellStart"/>
      <w:r w:rsidRPr="001B7B81">
        <w:rPr>
          <w:i/>
        </w:rPr>
        <w:t>en</w:t>
      </w:r>
      <w:proofErr w:type="spellEnd"/>
      <w:r w:rsidRPr="001B7B81">
        <w:rPr>
          <w:i/>
        </w:rPr>
        <w:t xml:space="preserve"> dash</w:t>
      </w:r>
      <w:r w:rsidRPr="001B7B81">
        <w:t xml:space="preserve"> if the value(s) contain a minus sign (–).)</w:t>
      </w:r>
    </w:p>
  </w:comment>
  <w:comment w:id="814" w:author="Author" w:date="2021-02-08T21:11:00Z" w:initials="A">
    <w:p w14:paraId="15F52327" w14:textId="6D7A97B4" w:rsidR="007A7775" w:rsidRDefault="007A7775">
      <w:pPr>
        <w:pStyle w:val="CommentText"/>
      </w:pPr>
      <w:r>
        <w:rPr>
          <w:rStyle w:val="CommentReference"/>
        </w:rPr>
        <w:annotationRef/>
      </w:r>
      <w:r>
        <w:t>Please, consider deleting this sentence as it does not add to the meaning of the paragraph.</w:t>
      </w:r>
    </w:p>
  </w:comment>
  <w:comment w:id="842" w:author="Author" w:date="2021-02-11T13:18:00Z" w:initials="A">
    <w:p w14:paraId="2B66FAA9" w14:textId="71EF5DAB" w:rsidR="007A7775" w:rsidRDefault="007A7775">
      <w:pPr>
        <w:pStyle w:val="CommentText"/>
      </w:pPr>
      <w:r>
        <w:rPr>
          <w:rStyle w:val="CommentReference"/>
        </w:rPr>
        <w:annotationRef/>
      </w:r>
      <w:r>
        <w:t>Alternative: responses to</w:t>
      </w:r>
    </w:p>
  </w:comment>
  <w:comment w:id="859" w:author="Author" w:date="2021-02-11T13:19:00Z" w:initials="A">
    <w:p w14:paraId="29BEC52F" w14:textId="0A5BBCF1" w:rsidR="007A7775" w:rsidRDefault="007A7775">
      <w:pPr>
        <w:pStyle w:val="CommentText"/>
      </w:pPr>
      <w:r>
        <w:rPr>
          <w:rStyle w:val="CommentReference"/>
        </w:rPr>
        <w:annotationRef/>
      </w:r>
      <w:r>
        <w:t>This sentence is unclear. Do you mean “scholars have attempted to neutralize our bias towards the West”? Still, the meaning is not clear. Please consider clarifying</w:t>
      </w:r>
    </w:p>
  </w:comment>
  <w:comment w:id="890" w:author="Author" w:date="2021-02-11T13:49:00Z" w:initials="A">
    <w:p w14:paraId="54970E84" w14:textId="031845CC" w:rsidR="00F85E62" w:rsidRDefault="00F85E62">
      <w:pPr>
        <w:pStyle w:val="CommentText"/>
      </w:pPr>
      <w:r>
        <w:rPr>
          <w:rStyle w:val="CommentReference"/>
        </w:rPr>
        <w:annotationRef/>
      </w:r>
      <w:r>
        <w:t>Consider deleting this as it is repetitive</w:t>
      </w:r>
    </w:p>
  </w:comment>
  <w:comment w:id="929" w:author="Author" w:date="2021-02-09T00:04:00Z" w:initials="A">
    <w:p w14:paraId="35F3B426" w14:textId="1EBE4E8E" w:rsidR="007A7775" w:rsidRDefault="007A7775">
      <w:pPr>
        <w:pStyle w:val="CommentText"/>
      </w:pPr>
      <w:r>
        <w:rPr>
          <w:rStyle w:val="CommentReference"/>
        </w:rPr>
        <w:annotationRef/>
      </w:r>
      <w:r w:rsidRPr="00156CA3">
        <w:annotationRef/>
      </w:r>
      <w:r w:rsidRPr="00156CA3">
        <w:t>When adverbs express manner, they usually go in end position. However, they sometimes go in mid position if the adverb is not the most important part of the clause or if the object is very long.</w:t>
      </w:r>
    </w:p>
  </w:comment>
  <w:comment w:id="917" w:author="Author" w:date="2021-02-11T13:24:00Z" w:initials="A">
    <w:p w14:paraId="7D63B70B" w14:textId="77777777" w:rsidR="007A7775" w:rsidRDefault="007A7775" w:rsidP="0016630C">
      <w:pPr>
        <w:pStyle w:val="CommentText"/>
      </w:pPr>
      <w:r>
        <w:rPr>
          <w:rStyle w:val="CommentReference"/>
        </w:rPr>
        <w:annotationRef/>
      </w:r>
      <w:r>
        <w:rPr>
          <w:rStyle w:val="CommentReference"/>
        </w:rPr>
        <w:annotationRef/>
      </w:r>
      <w:r>
        <w:t>Please consider deleting this as it does not add any essential meaning</w:t>
      </w:r>
    </w:p>
    <w:p w14:paraId="42E6DC5B" w14:textId="75721A61" w:rsidR="007A7775" w:rsidRDefault="007A7775">
      <w:pPr>
        <w:pStyle w:val="CommentText"/>
      </w:pPr>
    </w:p>
  </w:comment>
  <w:comment w:id="1031" w:author="Author" w:date="2021-02-09T01:54:00Z" w:initials="A">
    <w:p w14:paraId="0CEFD91E" w14:textId="694CC492" w:rsidR="007A7775" w:rsidRDefault="007A7775">
      <w:pPr>
        <w:pStyle w:val="CommentText"/>
      </w:pPr>
      <w:r>
        <w:rPr>
          <w:rStyle w:val="CommentReference"/>
        </w:rPr>
        <w:annotationRef/>
      </w:r>
      <w:r>
        <w:t xml:space="preserve">I am not sure how the content/meaning of this clause </w:t>
      </w:r>
      <w:proofErr w:type="gramStart"/>
      <w:r>
        <w:t>is connected</w:t>
      </w:r>
      <w:proofErr w:type="gramEnd"/>
      <w:r>
        <w:t xml:space="preserve"> to the previous clause. Please, check this portion.</w:t>
      </w:r>
    </w:p>
  </w:comment>
  <w:comment w:id="1040" w:author="Author" w:date="2021-02-11T13:31:00Z" w:initials="A">
    <w:p w14:paraId="758A74CB" w14:textId="04C3A4BF" w:rsidR="007A7775" w:rsidRDefault="007A7775">
      <w:pPr>
        <w:pStyle w:val="CommentText"/>
      </w:pPr>
      <w:r>
        <w:rPr>
          <w:rStyle w:val="CommentReference"/>
        </w:rPr>
        <w:annotationRef/>
      </w:r>
      <w:r>
        <w:t xml:space="preserve">A nice surprise is not a phenomenon, it could </w:t>
      </w:r>
      <w:proofErr w:type="gramStart"/>
      <w:r>
        <w:t>be considered</w:t>
      </w:r>
      <w:proofErr w:type="gramEnd"/>
      <w:r>
        <w:t xml:space="preserve"> a reaction of the tourists</w:t>
      </w:r>
    </w:p>
  </w:comment>
  <w:comment w:id="1044" w:author="Author" w:date="2021-02-11T13:29:00Z" w:initials="A">
    <w:p w14:paraId="12B888F8" w14:textId="24416233" w:rsidR="007A7775" w:rsidRDefault="007A7775">
      <w:pPr>
        <w:pStyle w:val="CommentText"/>
      </w:pPr>
      <w:r>
        <w:rPr>
          <w:rStyle w:val="CommentReference"/>
        </w:rPr>
        <w:annotationRef/>
      </w:r>
      <w:r>
        <w:t>Please clarify which two: nice surprise and…</w:t>
      </w:r>
    </w:p>
  </w:comment>
  <w:comment w:id="1141" w:author="Author" w:date="2021-02-11T13:40:00Z" w:initials="A">
    <w:p w14:paraId="6210976E" w14:textId="789388CA" w:rsidR="00490128" w:rsidRDefault="00490128">
      <w:pPr>
        <w:pStyle w:val="CommentText"/>
      </w:pPr>
      <w:r>
        <w:rPr>
          <w:rStyle w:val="CommentReference"/>
        </w:rPr>
        <w:annotationRef/>
      </w:r>
      <w:r>
        <w:t xml:space="preserve">Since previous sentence refers to Asian countries, consider revising to include the point that staff speaking Asian languages must </w:t>
      </w:r>
      <w:proofErr w:type="gramStart"/>
      <w:r>
        <w:t>be hired</w:t>
      </w:r>
      <w:proofErr w:type="gramEnd"/>
      <w:r>
        <w:t>.</w:t>
      </w:r>
    </w:p>
  </w:comment>
  <w:comment w:id="1151" w:author="Author" w:date="2021-02-11T13:41:00Z" w:initials="A">
    <w:p w14:paraId="4DE2AE21" w14:textId="64F30A56" w:rsidR="00490128" w:rsidRDefault="00490128">
      <w:pPr>
        <w:pStyle w:val="CommentText"/>
      </w:pPr>
      <w:r>
        <w:rPr>
          <w:rStyle w:val="CommentReference"/>
        </w:rPr>
        <w:annotationRef/>
      </w:r>
      <w:r>
        <w:t>Consider revising to “inclusion” or a similar word.</w:t>
      </w:r>
    </w:p>
  </w:comment>
  <w:comment w:id="1186" w:author="Author" w:date="2021-02-11T13:45:00Z" w:initials="A">
    <w:p w14:paraId="2BC27061" w14:textId="28959B5F" w:rsidR="00490128" w:rsidRDefault="00490128">
      <w:pPr>
        <w:pStyle w:val="CommentText"/>
      </w:pPr>
      <w:r>
        <w:rPr>
          <w:rStyle w:val="CommentReference"/>
        </w:rPr>
        <w:annotationRef/>
      </w:r>
      <w:r>
        <w:t xml:space="preserve">Please specify the study here. It is not clear which study is </w:t>
      </w:r>
      <w:proofErr w:type="gramStart"/>
      <w:r>
        <w:t>being referred</w:t>
      </w:r>
      <w:proofErr w:type="gramEnd"/>
    </w:p>
  </w:comment>
  <w:comment w:id="1237" w:author="Author" w:date="2021-02-09T02:37:00Z" w:initials="A">
    <w:p w14:paraId="597EDC33" w14:textId="31198974" w:rsidR="007A7775" w:rsidRDefault="007A7775">
      <w:pPr>
        <w:pStyle w:val="CommentText"/>
      </w:pPr>
      <w:r>
        <w:rPr>
          <w:rStyle w:val="CommentReference"/>
        </w:rPr>
        <w:annotationRef/>
      </w:r>
      <w:r>
        <w:t>Please, check the selected text.</w:t>
      </w:r>
    </w:p>
  </w:comment>
  <w:comment w:id="1245" w:author="Author" w:date="2021-02-11T13:52:00Z" w:initials="A">
    <w:p w14:paraId="01399D86" w14:textId="2B4EAB0A" w:rsidR="00F85E62" w:rsidRDefault="00F85E62">
      <w:pPr>
        <w:pStyle w:val="CommentText"/>
      </w:pPr>
      <w:r>
        <w:rPr>
          <w:rStyle w:val="CommentReference"/>
        </w:rPr>
        <w:annotationRef/>
      </w:r>
      <w:r>
        <w:t>This is redundant, consider del</w:t>
      </w:r>
      <w:r w:rsidR="00167AD6">
        <w:t>e</w:t>
      </w:r>
      <w:r>
        <w:t>ting</w:t>
      </w:r>
    </w:p>
  </w:comment>
  <w:comment w:id="1389" w:author="Author" w:date="2021-02-07T04:30:00Z" w:initials="A">
    <w:p w14:paraId="01625DDF" w14:textId="1D5A2BC0" w:rsidR="007A7775" w:rsidRDefault="007A7775">
      <w:pPr>
        <w:pStyle w:val="CommentText"/>
      </w:pPr>
      <w:r>
        <w:rPr>
          <w:rStyle w:val="CommentReference"/>
        </w:rPr>
        <w:annotationRef/>
      </w:r>
      <w:r w:rsidRPr="00564463">
        <w:t xml:space="preserve">One of the uses of </w:t>
      </w:r>
      <w:proofErr w:type="spellStart"/>
      <w:r w:rsidRPr="00564463">
        <w:rPr>
          <w:i/>
        </w:rPr>
        <w:t>en</w:t>
      </w:r>
      <w:proofErr w:type="spellEnd"/>
      <w:r w:rsidRPr="00564463">
        <w:rPr>
          <w:i/>
        </w:rPr>
        <w:t xml:space="preserve"> dash</w:t>
      </w:r>
      <w:r w:rsidRPr="00564463">
        <w:t xml:space="preserve"> is to link two words or phrases representing items of equal rank and two-word concepts (while the hyphen </w:t>
      </w:r>
      <w:proofErr w:type="gramStart"/>
      <w:r w:rsidRPr="00564463">
        <w:t>is used</w:t>
      </w:r>
      <w:proofErr w:type="gramEnd"/>
      <w:r w:rsidRPr="00564463">
        <w:t xml:space="preserve"> to link the names of units of different ranks).</w:t>
      </w:r>
    </w:p>
  </w:comment>
  <w:comment w:id="1397" w:author="Author" w:date="2021-02-07T04:31:00Z" w:initials="A">
    <w:p w14:paraId="7278A4E1" w14:textId="29E19B3E" w:rsidR="007A7775" w:rsidRDefault="007A7775">
      <w:pPr>
        <w:pStyle w:val="CommentText"/>
      </w:pPr>
      <w:r>
        <w:rPr>
          <w:rStyle w:val="CommentReference"/>
        </w:rPr>
        <w:annotationRef/>
      </w:r>
      <w:r>
        <w:t xml:space="preserve">I used the </w:t>
      </w:r>
      <w:proofErr w:type="spellStart"/>
      <w:r w:rsidRPr="00564463">
        <w:rPr>
          <w:i/>
        </w:rPr>
        <w:t>en</w:t>
      </w:r>
      <w:proofErr w:type="spellEnd"/>
      <w:r w:rsidRPr="00564463">
        <w:rPr>
          <w:i/>
        </w:rPr>
        <w:t xml:space="preserve"> dash</w:t>
      </w:r>
      <w:r>
        <w:t xml:space="preserve"> to meet consistency with the </w:t>
      </w:r>
      <w:proofErr w:type="gramStart"/>
      <w:r>
        <w:t>aforementioned terms</w:t>
      </w:r>
      <w:proofErr w:type="gramEnd"/>
      <w:r>
        <w:t>.</w:t>
      </w:r>
    </w:p>
  </w:comment>
  <w:comment w:id="1895" w:author="Author" w:date="2021-02-09T15:47:00Z" w:initials="A">
    <w:p w14:paraId="67CC8D1F" w14:textId="62635E3C" w:rsidR="007A7775" w:rsidRPr="007D24BD" w:rsidRDefault="007A7775" w:rsidP="007D24BD">
      <w:pPr>
        <w:pStyle w:val="CommentText"/>
      </w:pPr>
      <w:r>
        <w:rPr>
          <w:rStyle w:val="CommentReference"/>
        </w:rPr>
        <w:annotationRef/>
      </w:r>
      <w:r>
        <w:t xml:space="preserve"> </w:t>
      </w:r>
      <w:r w:rsidRPr="007D24BD">
        <w:t xml:space="preserve">Most journals require that an abbreviation </w:t>
      </w:r>
      <w:proofErr w:type="gramStart"/>
      <w:r w:rsidRPr="007D24BD">
        <w:t>be spelled</w:t>
      </w:r>
      <w:proofErr w:type="gramEnd"/>
      <w:r w:rsidRPr="007D24BD">
        <w:t xml:space="preserve"> out at its first occurrence in the Abstract, main body, and Figures/Tables captions, followed by the abbreviation in parentheses. Thereafter, only the abbreviation may </w:t>
      </w:r>
      <w:proofErr w:type="gramStart"/>
      <w:r w:rsidRPr="007D24BD">
        <w:t>be used</w:t>
      </w:r>
      <w:proofErr w:type="gramEnd"/>
      <w:r w:rsidRPr="007D24BD">
        <w:t xml:space="preserve">. Please check if the expanded form of </w:t>
      </w:r>
      <w:r w:rsidRPr="007D24BD">
        <w:rPr>
          <w:i/>
        </w:rPr>
        <w:t>SVC</w:t>
      </w:r>
      <w:r w:rsidRPr="007D24BD">
        <w:t xml:space="preserve"> should </w:t>
      </w:r>
      <w:proofErr w:type="gramStart"/>
      <w:r w:rsidRPr="007D24BD">
        <w:t>be provided</w:t>
      </w:r>
      <w:proofErr w:type="gramEnd"/>
      <w:r w:rsidRPr="007D24BD">
        <w:t>.</w:t>
      </w:r>
    </w:p>
    <w:p w14:paraId="2D4ED6C0" w14:textId="3D4C5BFF" w:rsidR="007A7775" w:rsidRPr="007D24BD" w:rsidRDefault="007A7775" w:rsidP="007D24BD">
      <w:pPr>
        <w:pStyle w:val="CommentText"/>
      </w:pPr>
      <w:r w:rsidRPr="007D24BD">
        <w:rPr>
          <w:u w:val="single"/>
        </w:rPr>
        <w:t>Exception:</w:t>
      </w:r>
      <w:r w:rsidRPr="007D24BD">
        <w:t xml:space="preserve"> If the abbreviation is on the journal’s list of permitted abbrevi</w:t>
      </w:r>
      <w:r>
        <w:t xml:space="preserve">ations, this need not </w:t>
      </w:r>
      <w:proofErr w:type="gramStart"/>
      <w:r>
        <w:t>be done</w:t>
      </w:r>
      <w:proofErr w:type="gramEnd"/>
      <w:r>
        <w:t>.</w:t>
      </w:r>
    </w:p>
    <w:p w14:paraId="42B0B225" w14:textId="4491513A" w:rsidR="007A7775" w:rsidRDefault="007A7775" w:rsidP="007D24BD">
      <w:pPr>
        <w:pStyle w:val="CommentText"/>
      </w:pPr>
      <w:r w:rsidRPr="007D24BD">
        <w:rPr>
          <w:u w:val="single"/>
        </w:rPr>
        <w:t>Note:</w:t>
      </w:r>
      <w:r w:rsidRPr="007D24BD">
        <w:t xml:space="preserve"> When a term </w:t>
      </w:r>
      <w:proofErr w:type="gramStart"/>
      <w:r w:rsidRPr="007D24BD">
        <w:t>is mentioned</w:t>
      </w:r>
      <w:proofErr w:type="gramEnd"/>
      <w:r w:rsidRPr="007D24BD">
        <w:t xml:space="preserve"> only once, we need not provide its abbreviation.</w:t>
      </w:r>
    </w:p>
  </w:comment>
  <w:comment w:id="1897" w:author="Author" w:date="2021-02-09T15:50:00Z" w:initials="A">
    <w:p w14:paraId="78D4287E" w14:textId="280FA67A" w:rsidR="007A7775" w:rsidRDefault="007A7775">
      <w:pPr>
        <w:pStyle w:val="CommentText"/>
      </w:pPr>
      <w:r>
        <w:rPr>
          <w:rStyle w:val="CommentReference"/>
        </w:rPr>
        <w:annotationRef/>
      </w:r>
      <w:r w:rsidRPr="00A00183">
        <w:t>The noun “data” is uncountable plural.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597A11" w15:done="0"/>
  <w15:commentEx w15:paraId="004A2F41" w15:done="0"/>
  <w15:commentEx w15:paraId="0D0879B9" w15:done="0"/>
  <w15:commentEx w15:paraId="0231468A" w15:done="0"/>
  <w15:commentEx w15:paraId="5B1D70E8" w15:done="0"/>
  <w15:commentEx w15:paraId="29FAA594" w15:done="0"/>
  <w15:commentEx w15:paraId="3FAA1EC3" w15:done="0"/>
  <w15:commentEx w15:paraId="5AC3414D" w15:done="0"/>
  <w15:commentEx w15:paraId="239B5B20" w15:done="0"/>
  <w15:commentEx w15:paraId="2CE9D1B2" w15:done="0"/>
  <w15:commentEx w15:paraId="1138D000" w15:done="0"/>
  <w15:commentEx w15:paraId="3D82474D" w15:done="0"/>
  <w15:commentEx w15:paraId="53FA5EB8" w15:done="0"/>
  <w15:commentEx w15:paraId="26E060E0" w15:done="0"/>
  <w15:commentEx w15:paraId="05E3BDEB" w15:done="0"/>
  <w15:commentEx w15:paraId="1BD4C251" w15:done="0"/>
  <w15:commentEx w15:paraId="0C287474" w15:done="0"/>
  <w15:commentEx w15:paraId="35E9E50E" w15:done="0"/>
  <w15:commentEx w15:paraId="0671BCCF" w15:done="0"/>
  <w15:commentEx w15:paraId="65B257D8" w15:done="0"/>
  <w15:commentEx w15:paraId="3A3AB7E8" w15:done="0"/>
  <w15:commentEx w15:paraId="3E147D39" w15:done="0"/>
  <w15:commentEx w15:paraId="3D543A3A" w15:done="0"/>
  <w15:commentEx w15:paraId="105931F1" w15:done="0"/>
  <w15:commentEx w15:paraId="4469819C" w15:done="0"/>
  <w15:commentEx w15:paraId="7964A154" w15:done="0"/>
  <w15:commentEx w15:paraId="72053340" w15:done="0"/>
  <w15:commentEx w15:paraId="5540099B" w15:done="0"/>
  <w15:commentEx w15:paraId="2B0AA773" w15:done="0"/>
  <w15:commentEx w15:paraId="12587BB6" w15:done="0"/>
  <w15:commentEx w15:paraId="7D171CAE" w15:done="0"/>
  <w15:commentEx w15:paraId="15F52327" w15:done="0"/>
  <w15:commentEx w15:paraId="2B66FAA9" w15:done="0"/>
  <w15:commentEx w15:paraId="29BEC52F" w15:done="0"/>
  <w15:commentEx w15:paraId="54970E84" w15:done="0"/>
  <w15:commentEx w15:paraId="35F3B426" w15:done="0"/>
  <w15:commentEx w15:paraId="42E6DC5B" w15:done="0"/>
  <w15:commentEx w15:paraId="0CEFD91E" w15:done="0"/>
  <w15:commentEx w15:paraId="758A74CB" w15:done="0"/>
  <w15:commentEx w15:paraId="12B888F8" w15:done="0"/>
  <w15:commentEx w15:paraId="6210976E" w15:done="0"/>
  <w15:commentEx w15:paraId="4DE2AE21" w15:done="0"/>
  <w15:commentEx w15:paraId="2BC27061" w15:done="0"/>
  <w15:commentEx w15:paraId="597EDC33" w15:done="0"/>
  <w15:commentEx w15:paraId="01399D86" w15:done="0"/>
  <w15:commentEx w15:paraId="01625DDF" w15:done="0"/>
  <w15:commentEx w15:paraId="7278A4E1" w15:done="0"/>
  <w15:commentEx w15:paraId="42B0B225" w15:done="0"/>
  <w15:commentEx w15:paraId="78D42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9C92" w16cex:dateUtc="2021-02-11T06:37:00Z"/>
  <w16cex:commentExtensible w16cex:durableId="23CF9DB5" w16cex:dateUtc="2021-02-11T06:42:00Z"/>
  <w16cex:commentExtensible w16cex:durableId="23CFA66C" w16cex:dateUtc="2021-02-11T07:19:00Z"/>
  <w16cex:commentExtensible w16cex:durableId="23CFAD16" w16cex:dateUtc="2021-02-11T07:48:00Z"/>
  <w16cex:commentExtensible w16cex:durableId="23CFAD5F" w16cex:dateUtc="2021-02-11T07:49:00Z"/>
  <w16cex:commentExtensible w16cex:durableId="23CFB451" w16cex:dateUtc="2021-02-11T08:19:00Z"/>
  <w16cex:commentExtensible w16cex:durableId="23CFAE94" w16cex:dateUtc="2021-02-11T07:54:00Z"/>
  <w16cex:commentExtensible w16cex:durableId="23CFB028" w16cex:dateUtc="2021-02-11T08:01:00Z"/>
  <w16cex:commentExtensible w16cex:durableId="23CFAFA5" w16cex:dateUtc="2021-02-11T07:59:00Z"/>
  <w16cex:commentExtensible w16cex:durableId="23CFB234" w16cex:dateUtc="2021-02-11T08:10:00Z"/>
  <w16cex:commentExtensible w16cex:durableId="23CFB2A7" w16cex:dateUtc="2021-02-11T08:11:00Z"/>
  <w16cex:commentExtensible w16cex:durableId="23CFB369" w16cex:dateUtc="2021-02-11T08:15:00Z"/>
  <w16cex:commentExtensible w16cex:durableId="23CFB524" w16cex:dateUtc="2021-02-11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97A11" w16cid:durableId="23CF9C28"/>
  <w16cid:commentId w16cid:paraId="004A2F41" w16cid:durableId="23CF9C92"/>
  <w16cid:commentId w16cid:paraId="0D0879B9" w16cid:durableId="23CF9DB5"/>
  <w16cid:commentId w16cid:paraId="0231468A" w16cid:durableId="23CF9C29"/>
  <w16cid:commentId w16cid:paraId="5B1D70E8" w16cid:durableId="23CF9C2A"/>
  <w16cid:commentId w16cid:paraId="29FAA594" w16cid:durableId="23CF9C2B"/>
  <w16cid:commentId w16cid:paraId="3FAA1EC3" w16cid:durableId="23CF9C2C"/>
  <w16cid:commentId w16cid:paraId="5AC3414D" w16cid:durableId="23CF9C2D"/>
  <w16cid:commentId w16cid:paraId="239B5B20" w16cid:durableId="23CF9C2E"/>
  <w16cid:commentId w16cid:paraId="2CE9D1B2" w16cid:durableId="23CF9C2F"/>
  <w16cid:commentId w16cid:paraId="1138D000" w16cid:durableId="23CF9C30"/>
  <w16cid:commentId w16cid:paraId="3D82474D" w16cid:durableId="23CF9C31"/>
  <w16cid:commentId w16cid:paraId="53FA5EB8" w16cid:durableId="23CF9C32"/>
  <w16cid:commentId w16cid:paraId="26E060E0" w16cid:durableId="23CF9C33"/>
  <w16cid:commentId w16cid:paraId="05E3BDEB" w16cid:durableId="23CF9C34"/>
  <w16cid:commentId w16cid:paraId="1BD4C251" w16cid:durableId="23CFA047"/>
  <w16cid:commentId w16cid:paraId="0C287474" w16cid:durableId="23CF9C36"/>
  <w16cid:commentId w16cid:paraId="35E9E50E" w16cid:durableId="23CF9C37"/>
  <w16cid:commentId w16cid:paraId="0671BCCF" w16cid:durableId="23CF9C38"/>
  <w16cid:commentId w16cid:paraId="65B257D8" w16cid:durableId="23CF9C39"/>
  <w16cid:commentId w16cid:paraId="3A3AB7E8" w16cid:durableId="23CF9C3A"/>
  <w16cid:commentId w16cid:paraId="3E147D39" w16cid:durableId="23CF9C3B"/>
  <w16cid:commentId w16cid:paraId="3D543A3A" w16cid:durableId="23CF9C3D"/>
  <w16cid:commentId w16cid:paraId="105931F1" w16cid:durableId="23CF9C3E"/>
  <w16cid:commentId w16cid:paraId="4469819C" w16cid:durableId="23CF9C3F"/>
  <w16cid:commentId w16cid:paraId="7964A154" w16cid:durableId="23CF9C41"/>
  <w16cid:commentId w16cid:paraId="72053340" w16cid:durableId="23CF9C42"/>
  <w16cid:commentId w16cid:paraId="5540099B" w16cid:durableId="23CF9C43"/>
  <w16cid:commentId w16cid:paraId="2B0AA773" w16cid:durableId="23CFA66C"/>
  <w16cid:commentId w16cid:paraId="12587BB6" w16cid:durableId="23CF9C44"/>
  <w16cid:commentId w16cid:paraId="7D171CAE" w16cid:durableId="23CF9C45"/>
  <w16cid:commentId w16cid:paraId="15F52327" w16cid:durableId="23CF9C46"/>
  <w16cid:commentId w16cid:paraId="2B66FAA9" w16cid:durableId="23CFAD16"/>
  <w16cid:commentId w16cid:paraId="29BEC52F" w16cid:durableId="23CFAD5F"/>
  <w16cid:commentId w16cid:paraId="54970E84" w16cid:durableId="23CFB451"/>
  <w16cid:commentId w16cid:paraId="35F3B426" w16cid:durableId="23CF9C47"/>
  <w16cid:commentId w16cid:paraId="42E6DC5B" w16cid:durableId="23CFAE94"/>
  <w16cid:commentId w16cid:paraId="0CEFD91E" w16cid:durableId="23CF9C48"/>
  <w16cid:commentId w16cid:paraId="758A74CB" w16cid:durableId="23CFB028"/>
  <w16cid:commentId w16cid:paraId="12B888F8" w16cid:durableId="23CFAFA5"/>
  <w16cid:commentId w16cid:paraId="6210976E" w16cid:durableId="23CFB234"/>
  <w16cid:commentId w16cid:paraId="4DE2AE21" w16cid:durableId="23CFB2A7"/>
  <w16cid:commentId w16cid:paraId="2BC27061" w16cid:durableId="23CFB369"/>
  <w16cid:commentId w16cid:paraId="597EDC33" w16cid:durableId="23CF9C4A"/>
  <w16cid:commentId w16cid:paraId="01399D86" w16cid:durableId="23CFB524"/>
  <w16cid:commentId w16cid:paraId="01625DDF" w16cid:durableId="23CF9C4B"/>
  <w16cid:commentId w16cid:paraId="7278A4E1" w16cid:durableId="23CF9C4C"/>
  <w16cid:commentId w16cid:paraId="42B0B225" w16cid:durableId="23CF9C4F"/>
  <w16cid:commentId w16cid:paraId="78D4287E" w16cid:durableId="23CF9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7541" w14:textId="77777777" w:rsidR="00CB7F53" w:rsidRDefault="00CB7F53" w:rsidP="00615A58">
      <w:pPr>
        <w:spacing w:after="0" w:line="240" w:lineRule="auto"/>
      </w:pPr>
      <w:r>
        <w:separator/>
      </w:r>
    </w:p>
  </w:endnote>
  <w:endnote w:type="continuationSeparator" w:id="0">
    <w:p w14:paraId="716B1DC6" w14:textId="77777777" w:rsidR="00CB7F53" w:rsidRDefault="00CB7F53" w:rsidP="006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7934" w14:textId="77777777" w:rsidR="00CB7F53" w:rsidRDefault="00CB7F53" w:rsidP="00615A58">
      <w:pPr>
        <w:spacing w:after="0" w:line="240" w:lineRule="auto"/>
      </w:pPr>
      <w:r>
        <w:separator/>
      </w:r>
    </w:p>
  </w:footnote>
  <w:footnote w:type="continuationSeparator" w:id="0">
    <w:p w14:paraId="5D721DF0" w14:textId="77777777" w:rsidR="00CB7F53" w:rsidRDefault="00CB7F53" w:rsidP="0061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3692D"/>
    <w:multiLevelType w:val="hybridMultilevel"/>
    <w:tmpl w:val="779AA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2"/>
    <w:rsid w:val="00006717"/>
    <w:rsid w:val="0002504E"/>
    <w:rsid w:val="00044ABE"/>
    <w:rsid w:val="00060204"/>
    <w:rsid w:val="000637CF"/>
    <w:rsid w:val="000648B4"/>
    <w:rsid w:val="00071EA6"/>
    <w:rsid w:val="00077799"/>
    <w:rsid w:val="000871CD"/>
    <w:rsid w:val="000B0CDC"/>
    <w:rsid w:val="000C0E37"/>
    <w:rsid w:val="000C467C"/>
    <w:rsid w:val="000E053D"/>
    <w:rsid w:val="001076FC"/>
    <w:rsid w:val="00110999"/>
    <w:rsid w:val="00115FCF"/>
    <w:rsid w:val="00122148"/>
    <w:rsid w:val="0012436A"/>
    <w:rsid w:val="001255F6"/>
    <w:rsid w:val="001322F2"/>
    <w:rsid w:val="00156CA3"/>
    <w:rsid w:val="0016630C"/>
    <w:rsid w:val="00167AD6"/>
    <w:rsid w:val="001903EB"/>
    <w:rsid w:val="00192A47"/>
    <w:rsid w:val="001A393C"/>
    <w:rsid w:val="001A7182"/>
    <w:rsid w:val="001B7B81"/>
    <w:rsid w:val="001C706A"/>
    <w:rsid w:val="001E475C"/>
    <w:rsid w:val="001E60E4"/>
    <w:rsid w:val="001F06D2"/>
    <w:rsid w:val="001F4082"/>
    <w:rsid w:val="00204FF5"/>
    <w:rsid w:val="00205D25"/>
    <w:rsid w:val="002070E5"/>
    <w:rsid w:val="002114A1"/>
    <w:rsid w:val="002251A7"/>
    <w:rsid w:val="002262A7"/>
    <w:rsid w:val="0026008E"/>
    <w:rsid w:val="00277094"/>
    <w:rsid w:val="0028082D"/>
    <w:rsid w:val="002B60D9"/>
    <w:rsid w:val="002B7737"/>
    <w:rsid w:val="002F2102"/>
    <w:rsid w:val="00305DC3"/>
    <w:rsid w:val="003072F9"/>
    <w:rsid w:val="00314F8A"/>
    <w:rsid w:val="00333663"/>
    <w:rsid w:val="003655B0"/>
    <w:rsid w:val="00393585"/>
    <w:rsid w:val="003B0624"/>
    <w:rsid w:val="003B7D7A"/>
    <w:rsid w:val="003D0C30"/>
    <w:rsid w:val="003D7455"/>
    <w:rsid w:val="003E0A72"/>
    <w:rsid w:val="003F52CE"/>
    <w:rsid w:val="0041604F"/>
    <w:rsid w:val="004176ED"/>
    <w:rsid w:val="00437305"/>
    <w:rsid w:val="004867E8"/>
    <w:rsid w:val="00487691"/>
    <w:rsid w:val="00490128"/>
    <w:rsid w:val="00493DA2"/>
    <w:rsid w:val="00496EC3"/>
    <w:rsid w:val="004B64CC"/>
    <w:rsid w:val="004D5384"/>
    <w:rsid w:val="004F4765"/>
    <w:rsid w:val="00502411"/>
    <w:rsid w:val="005464D9"/>
    <w:rsid w:val="00550FA7"/>
    <w:rsid w:val="00564463"/>
    <w:rsid w:val="00575526"/>
    <w:rsid w:val="00582D50"/>
    <w:rsid w:val="005A3E47"/>
    <w:rsid w:val="005A5A3F"/>
    <w:rsid w:val="005C465A"/>
    <w:rsid w:val="005D0768"/>
    <w:rsid w:val="005D6A5E"/>
    <w:rsid w:val="0060017C"/>
    <w:rsid w:val="006002D5"/>
    <w:rsid w:val="00607395"/>
    <w:rsid w:val="00615A58"/>
    <w:rsid w:val="006167BA"/>
    <w:rsid w:val="006177F7"/>
    <w:rsid w:val="00631133"/>
    <w:rsid w:val="0064178A"/>
    <w:rsid w:val="006428AA"/>
    <w:rsid w:val="00646E4C"/>
    <w:rsid w:val="00647135"/>
    <w:rsid w:val="00650822"/>
    <w:rsid w:val="00657005"/>
    <w:rsid w:val="0067186C"/>
    <w:rsid w:val="00680810"/>
    <w:rsid w:val="00691AD1"/>
    <w:rsid w:val="006C6216"/>
    <w:rsid w:val="006D5AB6"/>
    <w:rsid w:val="006D7C9D"/>
    <w:rsid w:val="006F7D95"/>
    <w:rsid w:val="00740A2F"/>
    <w:rsid w:val="007516B8"/>
    <w:rsid w:val="0077491A"/>
    <w:rsid w:val="007919D0"/>
    <w:rsid w:val="007A7775"/>
    <w:rsid w:val="007C3C7A"/>
    <w:rsid w:val="007C6825"/>
    <w:rsid w:val="007D24BD"/>
    <w:rsid w:val="007D2BFF"/>
    <w:rsid w:val="007D32C2"/>
    <w:rsid w:val="007E36C0"/>
    <w:rsid w:val="007E43E7"/>
    <w:rsid w:val="00800364"/>
    <w:rsid w:val="008227EC"/>
    <w:rsid w:val="0083689F"/>
    <w:rsid w:val="00843760"/>
    <w:rsid w:val="00861041"/>
    <w:rsid w:val="00870C07"/>
    <w:rsid w:val="0087185A"/>
    <w:rsid w:val="00883FE8"/>
    <w:rsid w:val="008954F0"/>
    <w:rsid w:val="008A2F76"/>
    <w:rsid w:val="008B2E8B"/>
    <w:rsid w:val="008C586B"/>
    <w:rsid w:val="008D784E"/>
    <w:rsid w:val="008F27F6"/>
    <w:rsid w:val="00911BBD"/>
    <w:rsid w:val="00932F07"/>
    <w:rsid w:val="009525E4"/>
    <w:rsid w:val="00954E7F"/>
    <w:rsid w:val="009569D6"/>
    <w:rsid w:val="00957FE7"/>
    <w:rsid w:val="00971CF1"/>
    <w:rsid w:val="00997D81"/>
    <w:rsid w:val="009D19F4"/>
    <w:rsid w:val="009E36C9"/>
    <w:rsid w:val="009F0D4B"/>
    <w:rsid w:val="00A00183"/>
    <w:rsid w:val="00A1234F"/>
    <w:rsid w:val="00A163F2"/>
    <w:rsid w:val="00A23EA8"/>
    <w:rsid w:val="00A31B32"/>
    <w:rsid w:val="00A34B82"/>
    <w:rsid w:val="00A51F1E"/>
    <w:rsid w:val="00A546CA"/>
    <w:rsid w:val="00A60984"/>
    <w:rsid w:val="00A77002"/>
    <w:rsid w:val="00A86B4A"/>
    <w:rsid w:val="00A95526"/>
    <w:rsid w:val="00AC7D4D"/>
    <w:rsid w:val="00AD36A6"/>
    <w:rsid w:val="00B06D04"/>
    <w:rsid w:val="00B11637"/>
    <w:rsid w:val="00B13199"/>
    <w:rsid w:val="00B1450D"/>
    <w:rsid w:val="00B300D8"/>
    <w:rsid w:val="00B4159D"/>
    <w:rsid w:val="00B42B7E"/>
    <w:rsid w:val="00B5169C"/>
    <w:rsid w:val="00B636D0"/>
    <w:rsid w:val="00B65A2A"/>
    <w:rsid w:val="00B73F8D"/>
    <w:rsid w:val="00B75E68"/>
    <w:rsid w:val="00BC3626"/>
    <w:rsid w:val="00BE702D"/>
    <w:rsid w:val="00BF0B36"/>
    <w:rsid w:val="00BF3DA2"/>
    <w:rsid w:val="00BF44A6"/>
    <w:rsid w:val="00C03327"/>
    <w:rsid w:val="00C13D7A"/>
    <w:rsid w:val="00C2450B"/>
    <w:rsid w:val="00C34218"/>
    <w:rsid w:val="00C50218"/>
    <w:rsid w:val="00C52B34"/>
    <w:rsid w:val="00C60B3C"/>
    <w:rsid w:val="00C90E87"/>
    <w:rsid w:val="00C94C43"/>
    <w:rsid w:val="00CA04DC"/>
    <w:rsid w:val="00CA153B"/>
    <w:rsid w:val="00CA5009"/>
    <w:rsid w:val="00CB069E"/>
    <w:rsid w:val="00CB0DB9"/>
    <w:rsid w:val="00CB3CEA"/>
    <w:rsid w:val="00CB7F53"/>
    <w:rsid w:val="00CC1B30"/>
    <w:rsid w:val="00CE4F54"/>
    <w:rsid w:val="00CE6E0A"/>
    <w:rsid w:val="00CF4D01"/>
    <w:rsid w:val="00D003CC"/>
    <w:rsid w:val="00D07CFD"/>
    <w:rsid w:val="00D2148D"/>
    <w:rsid w:val="00D32969"/>
    <w:rsid w:val="00D34A8E"/>
    <w:rsid w:val="00D34F5A"/>
    <w:rsid w:val="00D421EA"/>
    <w:rsid w:val="00DC38D5"/>
    <w:rsid w:val="00DF31BE"/>
    <w:rsid w:val="00E04205"/>
    <w:rsid w:val="00E04492"/>
    <w:rsid w:val="00E118EF"/>
    <w:rsid w:val="00E11C2D"/>
    <w:rsid w:val="00E1751D"/>
    <w:rsid w:val="00E81860"/>
    <w:rsid w:val="00EA3661"/>
    <w:rsid w:val="00EA4B96"/>
    <w:rsid w:val="00EA670A"/>
    <w:rsid w:val="00EB22E8"/>
    <w:rsid w:val="00EB3F97"/>
    <w:rsid w:val="00EB6E19"/>
    <w:rsid w:val="00EF2D4E"/>
    <w:rsid w:val="00F34381"/>
    <w:rsid w:val="00F47226"/>
    <w:rsid w:val="00F535BE"/>
    <w:rsid w:val="00F64D7C"/>
    <w:rsid w:val="00F676D9"/>
    <w:rsid w:val="00F764FA"/>
    <w:rsid w:val="00F8068B"/>
    <w:rsid w:val="00F85E62"/>
    <w:rsid w:val="00F945D6"/>
    <w:rsid w:val="00FB4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3A73"/>
  <w15:chartTrackingRefBased/>
  <w15:docId w15:val="{884A6A10-2307-45E9-9E3C-7045979D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04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6825"/>
    <w:rPr>
      <w:sz w:val="16"/>
      <w:szCs w:val="16"/>
    </w:rPr>
  </w:style>
  <w:style w:type="paragraph" w:styleId="CommentText">
    <w:name w:val="annotation text"/>
    <w:basedOn w:val="Normal"/>
    <w:link w:val="CommentTextChar"/>
    <w:uiPriority w:val="99"/>
    <w:semiHidden/>
    <w:unhideWhenUsed/>
    <w:rsid w:val="007C6825"/>
    <w:pPr>
      <w:spacing w:line="240" w:lineRule="auto"/>
    </w:pPr>
    <w:rPr>
      <w:sz w:val="20"/>
      <w:szCs w:val="20"/>
    </w:rPr>
  </w:style>
  <w:style w:type="character" w:customStyle="1" w:styleId="CommentTextChar">
    <w:name w:val="Comment Text Char"/>
    <w:basedOn w:val="DefaultParagraphFont"/>
    <w:link w:val="CommentText"/>
    <w:uiPriority w:val="99"/>
    <w:semiHidden/>
    <w:rsid w:val="007C6825"/>
    <w:rPr>
      <w:sz w:val="20"/>
      <w:szCs w:val="20"/>
    </w:rPr>
  </w:style>
  <w:style w:type="paragraph" w:styleId="CommentSubject">
    <w:name w:val="annotation subject"/>
    <w:basedOn w:val="CommentText"/>
    <w:next w:val="CommentText"/>
    <w:link w:val="CommentSubjectChar"/>
    <w:uiPriority w:val="99"/>
    <w:semiHidden/>
    <w:unhideWhenUsed/>
    <w:rsid w:val="007C6825"/>
    <w:rPr>
      <w:b/>
      <w:bCs/>
    </w:rPr>
  </w:style>
  <w:style w:type="character" w:customStyle="1" w:styleId="CommentSubjectChar">
    <w:name w:val="Comment Subject Char"/>
    <w:basedOn w:val="CommentTextChar"/>
    <w:link w:val="CommentSubject"/>
    <w:uiPriority w:val="99"/>
    <w:semiHidden/>
    <w:rsid w:val="007C6825"/>
    <w:rPr>
      <w:b/>
      <w:bCs/>
      <w:sz w:val="20"/>
      <w:szCs w:val="20"/>
    </w:rPr>
  </w:style>
  <w:style w:type="paragraph" w:styleId="BalloonText">
    <w:name w:val="Balloon Text"/>
    <w:basedOn w:val="Normal"/>
    <w:link w:val="BalloonTextChar"/>
    <w:uiPriority w:val="99"/>
    <w:semiHidden/>
    <w:unhideWhenUsed/>
    <w:rsid w:val="007C6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825"/>
    <w:rPr>
      <w:rFonts w:ascii="Segoe UI" w:hAnsi="Segoe UI" w:cs="Segoe UI"/>
      <w:sz w:val="18"/>
      <w:szCs w:val="18"/>
    </w:rPr>
  </w:style>
  <w:style w:type="paragraph" w:styleId="Header">
    <w:name w:val="header"/>
    <w:basedOn w:val="Normal"/>
    <w:link w:val="HeaderChar"/>
    <w:uiPriority w:val="99"/>
    <w:unhideWhenUsed/>
    <w:rsid w:val="00615A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5A58"/>
  </w:style>
  <w:style w:type="paragraph" w:styleId="Footer">
    <w:name w:val="footer"/>
    <w:basedOn w:val="Normal"/>
    <w:link w:val="FooterChar"/>
    <w:uiPriority w:val="99"/>
    <w:unhideWhenUsed/>
    <w:rsid w:val="00615A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6766">
      <w:bodyDiv w:val="1"/>
      <w:marLeft w:val="0"/>
      <w:marRight w:val="0"/>
      <w:marTop w:val="0"/>
      <w:marBottom w:val="0"/>
      <w:divBdr>
        <w:top w:val="none" w:sz="0" w:space="0" w:color="auto"/>
        <w:left w:val="none" w:sz="0" w:space="0" w:color="auto"/>
        <w:bottom w:val="none" w:sz="0" w:space="0" w:color="auto"/>
        <w:right w:val="none" w:sz="0" w:space="0" w:color="auto"/>
      </w:divBdr>
    </w:div>
    <w:div w:id="103812462">
      <w:bodyDiv w:val="1"/>
      <w:marLeft w:val="0"/>
      <w:marRight w:val="0"/>
      <w:marTop w:val="0"/>
      <w:marBottom w:val="0"/>
      <w:divBdr>
        <w:top w:val="none" w:sz="0" w:space="0" w:color="auto"/>
        <w:left w:val="none" w:sz="0" w:space="0" w:color="auto"/>
        <w:bottom w:val="none" w:sz="0" w:space="0" w:color="auto"/>
        <w:right w:val="none" w:sz="0" w:space="0" w:color="auto"/>
      </w:divBdr>
    </w:div>
    <w:div w:id="157885336">
      <w:bodyDiv w:val="1"/>
      <w:marLeft w:val="0"/>
      <w:marRight w:val="0"/>
      <w:marTop w:val="0"/>
      <w:marBottom w:val="0"/>
      <w:divBdr>
        <w:top w:val="none" w:sz="0" w:space="0" w:color="auto"/>
        <w:left w:val="none" w:sz="0" w:space="0" w:color="auto"/>
        <w:bottom w:val="none" w:sz="0" w:space="0" w:color="auto"/>
        <w:right w:val="none" w:sz="0" w:space="0" w:color="auto"/>
      </w:divBdr>
    </w:div>
    <w:div w:id="255141719">
      <w:bodyDiv w:val="1"/>
      <w:marLeft w:val="0"/>
      <w:marRight w:val="0"/>
      <w:marTop w:val="0"/>
      <w:marBottom w:val="0"/>
      <w:divBdr>
        <w:top w:val="none" w:sz="0" w:space="0" w:color="auto"/>
        <w:left w:val="none" w:sz="0" w:space="0" w:color="auto"/>
        <w:bottom w:val="none" w:sz="0" w:space="0" w:color="auto"/>
        <w:right w:val="none" w:sz="0" w:space="0" w:color="auto"/>
      </w:divBdr>
    </w:div>
    <w:div w:id="403337826">
      <w:bodyDiv w:val="1"/>
      <w:marLeft w:val="0"/>
      <w:marRight w:val="0"/>
      <w:marTop w:val="0"/>
      <w:marBottom w:val="0"/>
      <w:divBdr>
        <w:top w:val="none" w:sz="0" w:space="0" w:color="auto"/>
        <w:left w:val="none" w:sz="0" w:space="0" w:color="auto"/>
        <w:bottom w:val="none" w:sz="0" w:space="0" w:color="auto"/>
        <w:right w:val="none" w:sz="0" w:space="0" w:color="auto"/>
      </w:divBdr>
    </w:div>
    <w:div w:id="556477132">
      <w:bodyDiv w:val="1"/>
      <w:marLeft w:val="0"/>
      <w:marRight w:val="0"/>
      <w:marTop w:val="0"/>
      <w:marBottom w:val="0"/>
      <w:divBdr>
        <w:top w:val="none" w:sz="0" w:space="0" w:color="auto"/>
        <w:left w:val="none" w:sz="0" w:space="0" w:color="auto"/>
        <w:bottom w:val="none" w:sz="0" w:space="0" w:color="auto"/>
        <w:right w:val="none" w:sz="0" w:space="0" w:color="auto"/>
      </w:divBdr>
      <w:divsChild>
        <w:div w:id="717708267">
          <w:marLeft w:val="0"/>
          <w:marRight w:val="0"/>
          <w:marTop w:val="0"/>
          <w:marBottom w:val="300"/>
          <w:divBdr>
            <w:top w:val="single" w:sz="6" w:space="0" w:color="E5E5E5"/>
            <w:left w:val="single" w:sz="6" w:space="0" w:color="E5E5E5"/>
            <w:bottom w:val="single" w:sz="6" w:space="0" w:color="E5E5E5"/>
            <w:right w:val="single" w:sz="6" w:space="0" w:color="E5E5E5"/>
          </w:divBdr>
          <w:divsChild>
            <w:div w:id="641468471">
              <w:marLeft w:val="0"/>
              <w:marRight w:val="0"/>
              <w:marTop w:val="0"/>
              <w:marBottom w:val="0"/>
              <w:divBdr>
                <w:top w:val="none" w:sz="0" w:space="0" w:color="auto"/>
                <w:left w:val="none" w:sz="0" w:space="0" w:color="auto"/>
                <w:bottom w:val="none" w:sz="0" w:space="0" w:color="auto"/>
                <w:right w:val="none" w:sz="0" w:space="0" w:color="auto"/>
              </w:divBdr>
              <w:divsChild>
                <w:div w:id="607082957">
                  <w:marLeft w:val="0"/>
                  <w:marRight w:val="0"/>
                  <w:marTop w:val="0"/>
                  <w:marBottom w:val="0"/>
                  <w:divBdr>
                    <w:top w:val="none" w:sz="0" w:space="0" w:color="auto"/>
                    <w:left w:val="none" w:sz="0" w:space="0" w:color="auto"/>
                    <w:bottom w:val="none" w:sz="0" w:space="0" w:color="auto"/>
                    <w:right w:val="none" w:sz="0" w:space="0" w:color="auto"/>
                  </w:divBdr>
                  <w:divsChild>
                    <w:div w:id="789711787">
                      <w:marLeft w:val="-225"/>
                      <w:marRight w:val="-225"/>
                      <w:marTop w:val="0"/>
                      <w:marBottom w:val="0"/>
                      <w:divBdr>
                        <w:top w:val="none" w:sz="0" w:space="0" w:color="auto"/>
                        <w:left w:val="none" w:sz="0" w:space="0" w:color="auto"/>
                        <w:bottom w:val="none" w:sz="0" w:space="0" w:color="auto"/>
                        <w:right w:val="none" w:sz="0" w:space="0" w:color="auto"/>
                      </w:divBdr>
                      <w:divsChild>
                        <w:div w:id="356202568">
                          <w:marLeft w:val="0"/>
                          <w:marRight w:val="0"/>
                          <w:marTop w:val="0"/>
                          <w:marBottom w:val="0"/>
                          <w:divBdr>
                            <w:top w:val="none" w:sz="0" w:space="0" w:color="auto"/>
                            <w:left w:val="none" w:sz="0" w:space="0" w:color="auto"/>
                            <w:bottom w:val="none" w:sz="0" w:space="0" w:color="auto"/>
                            <w:right w:val="none" w:sz="0" w:space="0" w:color="auto"/>
                          </w:divBdr>
                          <w:divsChild>
                            <w:div w:id="1211844670">
                              <w:marLeft w:val="0"/>
                              <w:marRight w:val="0"/>
                              <w:marTop w:val="0"/>
                              <w:marBottom w:val="300"/>
                              <w:divBdr>
                                <w:top w:val="none" w:sz="0" w:space="0" w:color="auto"/>
                                <w:left w:val="single" w:sz="18" w:space="8" w:color="3572B0"/>
                                <w:bottom w:val="none" w:sz="0" w:space="0" w:color="auto"/>
                                <w:right w:val="none" w:sz="0" w:space="0" w:color="auto"/>
                              </w:divBdr>
                            </w:div>
                          </w:divsChild>
                        </w:div>
                      </w:divsChild>
                    </w:div>
                  </w:divsChild>
                </w:div>
              </w:divsChild>
            </w:div>
          </w:divsChild>
        </w:div>
      </w:divsChild>
    </w:div>
    <w:div w:id="865025383">
      <w:bodyDiv w:val="1"/>
      <w:marLeft w:val="0"/>
      <w:marRight w:val="0"/>
      <w:marTop w:val="0"/>
      <w:marBottom w:val="0"/>
      <w:divBdr>
        <w:top w:val="none" w:sz="0" w:space="0" w:color="auto"/>
        <w:left w:val="none" w:sz="0" w:space="0" w:color="auto"/>
        <w:bottom w:val="none" w:sz="0" w:space="0" w:color="auto"/>
        <w:right w:val="none" w:sz="0" w:space="0" w:color="auto"/>
      </w:divBdr>
    </w:div>
    <w:div w:id="986477339">
      <w:bodyDiv w:val="1"/>
      <w:marLeft w:val="0"/>
      <w:marRight w:val="0"/>
      <w:marTop w:val="0"/>
      <w:marBottom w:val="0"/>
      <w:divBdr>
        <w:top w:val="none" w:sz="0" w:space="0" w:color="auto"/>
        <w:left w:val="none" w:sz="0" w:space="0" w:color="auto"/>
        <w:bottom w:val="none" w:sz="0" w:space="0" w:color="auto"/>
        <w:right w:val="none" w:sz="0" w:space="0" w:color="auto"/>
      </w:divBdr>
    </w:div>
    <w:div w:id="1205944032">
      <w:bodyDiv w:val="1"/>
      <w:marLeft w:val="0"/>
      <w:marRight w:val="0"/>
      <w:marTop w:val="0"/>
      <w:marBottom w:val="0"/>
      <w:divBdr>
        <w:top w:val="none" w:sz="0" w:space="0" w:color="auto"/>
        <w:left w:val="none" w:sz="0" w:space="0" w:color="auto"/>
        <w:bottom w:val="none" w:sz="0" w:space="0" w:color="auto"/>
        <w:right w:val="none" w:sz="0" w:space="0" w:color="auto"/>
      </w:divBdr>
    </w:div>
    <w:div w:id="1328169190">
      <w:bodyDiv w:val="1"/>
      <w:marLeft w:val="0"/>
      <w:marRight w:val="0"/>
      <w:marTop w:val="0"/>
      <w:marBottom w:val="0"/>
      <w:divBdr>
        <w:top w:val="none" w:sz="0" w:space="0" w:color="auto"/>
        <w:left w:val="none" w:sz="0" w:space="0" w:color="auto"/>
        <w:bottom w:val="none" w:sz="0" w:space="0" w:color="auto"/>
        <w:right w:val="none" w:sz="0" w:space="0" w:color="auto"/>
      </w:divBdr>
    </w:div>
    <w:div w:id="1497769338">
      <w:bodyDiv w:val="1"/>
      <w:marLeft w:val="0"/>
      <w:marRight w:val="0"/>
      <w:marTop w:val="0"/>
      <w:marBottom w:val="0"/>
      <w:divBdr>
        <w:top w:val="none" w:sz="0" w:space="0" w:color="auto"/>
        <w:left w:val="none" w:sz="0" w:space="0" w:color="auto"/>
        <w:bottom w:val="none" w:sz="0" w:space="0" w:color="auto"/>
        <w:right w:val="none" w:sz="0" w:space="0" w:color="auto"/>
      </w:divBdr>
    </w:div>
    <w:div w:id="1503810177">
      <w:bodyDiv w:val="1"/>
      <w:marLeft w:val="0"/>
      <w:marRight w:val="0"/>
      <w:marTop w:val="0"/>
      <w:marBottom w:val="0"/>
      <w:divBdr>
        <w:top w:val="none" w:sz="0" w:space="0" w:color="auto"/>
        <w:left w:val="none" w:sz="0" w:space="0" w:color="auto"/>
        <w:bottom w:val="none" w:sz="0" w:space="0" w:color="auto"/>
        <w:right w:val="none" w:sz="0" w:space="0" w:color="auto"/>
      </w:divBdr>
    </w:div>
    <w:div w:id="1524322610">
      <w:bodyDiv w:val="1"/>
      <w:marLeft w:val="0"/>
      <w:marRight w:val="0"/>
      <w:marTop w:val="0"/>
      <w:marBottom w:val="0"/>
      <w:divBdr>
        <w:top w:val="none" w:sz="0" w:space="0" w:color="auto"/>
        <w:left w:val="none" w:sz="0" w:space="0" w:color="auto"/>
        <w:bottom w:val="none" w:sz="0" w:space="0" w:color="auto"/>
        <w:right w:val="none" w:sz="0" w:space="0" w:color="auto"/>
      </w:divBdr>
    </w:div>
    <w:div w:id="1659962960">
      <w:bodyDiv w:val="1"/>
      <w:marLeft w:val="0"/>
      <w:marRight w:val="0"/>
      <w:marTop w:val="0"/>
      <w:marBottom w:val="0"/>
      <w:divBdr>
        <w:top w:val="none" w:sz="0" w:space="0" w:color="auto"/>
        <w:left w:val="none" w:sz="0" w:space="0" w:color="auto"/>
        <w:bottom w:val="none" w:sz="0" w:space="0" w:color="auto"/>
        <w:right w:val="none" w:sz="0" w:space="0" w:color="auto"/>
      </w:divBdr>
    </w:div>
    <w:div w:id="1675303784">
      <w:bodyDiv w:val="1"/>
      <w:marLeft w:val="0"/>
      <w:marRight w:val="0"/>
      <w:marTop w:val="0"/>
      <w:marBottom w:val="0"/>
      <w:divBdr>
        <w:top w:val="none" w:sz="0" w:space="0" w:color="auto"/>
        <w:left w:val="none" w:sz="0" w:space="0" w:color="auto"/>
        <w:bottom w:val="none" w:sz="0" w:space="0" w:color="auto"/>
        <w:right w:val="none" w:sz="0" w:space="0" w:color="auto"/>
      </w:divBdr>
    </w:div>
    <w:div w:id="1754279051">
      <w:bodyDiv w:val="1"/>
      <w:marLeft w:val="0"/>
      <w:marRight w:val="0"/>
      <w:marTop w:val="0"/>
      <w:marBottom w:val="0"/>
      <w:divBdr>
        <w:top w:val="none" w:sz="0" w:space="0" w:color="auto"/>
        <w:left w:val="none" w:sz="0" w:space="0" w:color="auto"/>
        <w:bottom w:val="none" w:sz="0" w:space="0" w:color="auto"/>
        <w:right w:val="none" w:sz="0" w:space="0" w:color="auto"/>
      </w:divBdr>
    </w:div>
    <w:div w:id="1831748803">
      <w:bodyDiv w:val="1"/>
      <w:marLeft w:val="0"/>
      <w:marRight w:val="0"/>
      <w:marTop w:val="0"/>
      <w:marBottom w:val="0"/>
      <w:divBdr>
        <w:top w:val="none" w:sz="0" w:space="0" w:color="auto"/>
        <w:left w:val="none" w:sz="0" w:space="0" w:color="auto"/>
        <w:bottom w:val="none" w:sz="0" w:space="0" w:color="auto"/>
        <w:right w:val="none" w:sz="0" w:space="0" w:color="auto"/>
      </w:divBdr>
    </w:div>
    <w:div w:id="2058159721">
      <w:bodyDiv w:val="1"/>
      <w:marLeft w:val="0"/>
      <w:marRight w:val="0"/>
      <w:marTop w:val="0"/>
      <w:marBottom w:val="0"/>
      <w:divBdr>
        <w:top w:val="none" w:sz="0" w:space="0" w:color="auto"/>
        <w:left w:val="none" w:sz="0" w:space="0" w:color="auto"/>
        <w:bottom w:val="none" w:sz="0" w:space="0" w:color="auto"/>
        <w:right w:val="none" w:sz="0" w:space="0" w:color="auto"/>
      </w:divBdr>
    </w:div>
    <w:div w:id="2106531676">
      <w:bodyDiv w:val="1"/>
      <w:marLeft w:val="0"/>
      <w:marRight w:val="0"/>
      <w:marTop w:val="0"/>
      <w:marBottom w:val="0"/>
      <w:divBdr>
        <w:top w:val="none" w:sz="0" w:space="0" w:color="auto"/>
        <w:left w:val="none" w:sz="0" w:space="0" w:color="auto"/>
        <w:bottom w:val="none" w:sz="0" w:space="0" w:color="auto"/>
        <w:right w:val="none" w:sz="0" w:space="0" w:color="auto"/>
      </w:divBdr>
    </w:div>
    <w:div w:id="2134785794">
      <w:bodyDiv w:val="1"/>
      <w:marLeft w:val="0"/>
      <w:marRight w:val="0"/>
      <w:marTop w:val="0"/>
      <w:marBottom w:val="0"/>
      <w:divBdr>
        <w:top w:val="none" w:sz="0" w:space="0" w:color="auto"/>
        <w:left w:val="none" w:sz="0" w:space="0" w:color="auto"/>
        <w:bottom w:val="none" w:sz="0" w:space="0" w:color="auto"/>
        <w:right w:val="none" w:sz="0" w:space="0" w:color="auto"/>
      </w:divBdr>
    </w:div>
    <w:div w:id="21372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3514</TotalTime>
  <Pages>17</Pages>
  <Words>9052</Words>
  <Characters>51598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Shelar</dc:creator>
  <cp:keywords/>
  <dc:description/>
  <cp:lastModifiedBy>Author</cp:lastModifiedBy>
  <cp:revision>173</cp:revision>
  <dcterms:created xsi:type="dcterms:W3CDTF">2021-02-05T10:06:00Z</dcterms:created>
  <dcterms:modified xsi:type="dcterms:W3CDTF">2021-02-11T08:59:00Z</dcterms:modified>
</cp:coreProperties>
</file>